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78AC9" w14:textId="3E91FEF6" w:rsidR="0046174E" w:rsidRDefault="0046174E" w:rsidP="0046174E">
      <w:pPr>
        <w:spacing w:line="360" w:lineRule="auto"/>
        <w:jc w:val="center"/>
        <w:rPr>
          <w:ins w:id="0" w:author="DASKALOVA Gergana Nikolaeva" w:date="2019-01-30T14:50:00Z"/>
          <w:rFonts w:ascii="Arial" w:hAnsi="Arial" w:cs="Arial"/>
          <w:b/>
          <w:bCs/>
          <w:sz w:val="22"/>
          <w:szCs w:val="22"/>
          <w:lang w:val="en-US"/>
        </w:rPr>
      </w:pPr>
      <w:del w:id="1" w:author="DASKALOVA Gergana Nikolaeva" w:date="2019-01-30T14:50:00Z">
        <w:r w:rsidDel="00874332">
          <w:rPr>
            <w:rFonts w:ascii="Arial" w:hAnsi="Arial" w:cs="Arial"/>
            <w:b/>
            <w:bCs/>
            <w:sz w:val="22"/>
            <w:szCs w:val="22"/>
            <w:lang w:val="en-US"/>
          </w:rPr>
          <w:delText xml:space="preserve">Dissertation plan: </w:delText>
        </w:r>
      </w:del>
      <w:r w:rsidRPr="0046174E">
        <w:rPr>
          <w:rFonts w:ascii="Arial" w:hAnsi="Arial" w:cs="Arial"/>
          <w:b/>
          <w:bCs/>
          <w:sz w:val="22"/>
          <w:szCs w:val="22"/>
          <w:lang w:val="en-US"/>
        </w:rPr>
        <w:t>Can land intensification and abandonment in Latvia be linked to key socio-economic events?</w:t>
      </w:r>
    </w:p>
    <w:p w14:paraId="01EF0AD9" w14:textId="71753177" w:rsidR="00874332" w:rsidRPr="00874332" w:rsidRDefault="00874332" w:rsidP="0046174E">
      <w:pPr>
        <w:spacing w:line="360" w:lineRule="auto"/>
        <w:jc w:val="center"/>
        <w:rPr>
          <w:rFonts w:ascii="Arial" w:hAnsi="Arial" w:cs="Arial"/>
          <w:bCs/>
          <w:i/>
          <w:sz w:val="22"/>
          <w:szCs w:val="22"/>
          <w:lang w:val="en-US"/>
          <w:rPrChange w:id="2" w:author="DASKALOVA Gergana Nikolaeva" w:date="2019-01-30T14:50:00Z">
            <w:rPr>
              <w:rFonts w:ascii="Arial" w:hAnsi="Arial" w:cs="Arial"/>
              <w:b/>
              <w:bCs/>
              <w:sz w:val="22"/>
              <w:szCs w:val="22"/>
              <w:lang w:val="en-US"/>
            </w:rPr>
          </w:rPrChange>
        </w:rPr>
      </w:pPr>
      <w:ins w:id="3" w:author="DASKALOVA Gergana Nikolaeva" w:date="2019-01-30T14:50:00Z">
        <w:r w:rsidRPr="00874332">
          <w:rPr>
            <w:rFonts w:ascii="Arial" w:hAnsi="Arial" w:cs="Arial"/>
            <w:bCs/>
            <w:i/>
            <w:sz w:val="22"/>
            <w:szCs w:val="22"/>
            <w:lang w:val="en-US"/>
            <w:rPrChange w:id="4" w:author="DASKALOVA Gergana Nikolaeva" w:date="2019-01-30T14:50:00Z">
              <w:rPr>
                <w:rFonts w:ascii="Arial" w:hAnsi="Arial" w:cs="Arial"/>
                <w:b/>
                <w:bCs/>
                <w:sz w:val="22"/>
                <w:szCs w:val="22"/>
                <w:lang w:val="en-US"/>
              </w:rPr>
            </w:rPrChange>
          </w:rPr>
          <w:t>Dissertation plan</w:t>
        </w:r>
      </w:ins>
    </w:p>
    <w:p w14:paraId="24D320EF" w14:textId="1FF8234C" w:rsidR="00F44EE2" w:rsidRPr="00F44EE2" w:rsidRDefault="00F44EE2" w:rsidP="0046174E">
      <w:pPr>
        <w:spacing w:line="360" w:lineRule="auto"/>
        <w:jc w:val="center"/>
        <w:rPr>
          <w:rFonts w:ascii="Arial" w:hAnsi="Arial" w:cs="Arial"/>
          <w:bCs/>
          <w:sz w:val="22"/>
          <w:szCs w:val="22"/>
          <w:lang w:val="en-US"/>
        </w:rPr>
      </w:pPr>
      <w:r>
        <w:rPr>
          <w:rFonts w:ascii="Arial" w:hAnsi="Arial" w:cs="Arial"/>
          <w:bCs/>
          <w:sz w:val="22"/>
          <w:szCs w:val="22"/>
          <w:lang w:val="en-US"/>
        </w:rPr>
        <w:t>Izzy Rich s1501956/B082970</w:t>
      </w:r>
    </w:p>
    <w:p w14:paraId="52A32E90" w14:textId="77777777" w:rsidR="005A3B72" w:rsidRPr="007A012B" w:rsidRDefault="005A3B72" w:rsidP="005A3B72">
      <w:pPr>
        <w:spacing w:line="360" w:lineRule="auto"/>
        <w:rPr>
          <w:rFonts w:ascii="Arial" w:hAnsi="Arial" w:cs="Arial"/>
          <w:b/>
          <w:sz w:val="22"/>
          <w:szCs w:val="22"/>
          <w:lang w:val="en-US"/>
        </w:rPr>
      </w:pPr>
      <w:r w:rsidRPr="007A012B">
        <w:rPr>
          <w:rFonts w:ascii="Arial" w:hAnsi="Arial" w:cs="Arial"/>
          <w:b/>
          <w:sz w:val="22"/>
          <w:szCs w:val="22"/>
          <w:lang w:val="en-US"/>
        </w:rPr>
        <w:t>Introduction</w:t>
      </w:r>
    </w:p>
    <w:p w14:paraId="593E3DED" w14:textId="64EAA08F" w:rsidR="00F44EE2" w:rsidRDefault="00F44EE2" w:rsidP="005A3B72">
      <w:pPr>
        <w:spacing w:line="360" w:lineRule="auto"/>
        <w:rPr>
          <w:rFonts w:ascii="Arial" w:hAnsi="Arial" w:cs="Arial"/>
          <w:sz w:val="22"/>
          <w:szCs w:val="22"/>
          <w:lang w:val="en-US"/>
        </w:rPr>
      </w:pPr>
      <w:r>
        <w:rPr>
          <w:rFonts w:ascii="Arial" w:hAnsi="Arial" w:cs="Arial"/>
          <w:sz w:val="22"/>
          <w:szCs w:val="22"/>
          <w:lang w:val="en-US"/>
        </w:rPr>
        <w:t xml:space="preserve">Land-use, as defined by human </w:t>
      </w:r>
      <w:commentRangeStart w:id="5"/>
      <w:r>
        <w:rPr>
          <w:rFonts w:ascii="Arial" w:hAnsi="Arial" w:cs="Arial"/>
          <w:sz w:val="22"/>
          <w:szCs w:val="22"/>
          <w:lang w:val="en-US"/>
        </w:rPr>
        <w:t>employment</w:t>
      </w:r>
      <w:commentRangeEnd w:id="5"/>
      <w:r w:rsidR="006600AC">
        <w:rPr>
          <w:rStyle w:val="CommentReference"/>
        </w:rPr>
        <w:commentReference w:id="5"/>
      </w:r>
      <w:r w:rsidR="00C116A0">
        <w:rPr>
          <w:rFonts w:ascii="Arial" w:hAnsi="Arial" w:cs="Arial"/>
          <w:sz w:val="22"/>
          <w:szCs w:val="22"/>
          <w:lang w:val="en-US"/>
        </w:rPr>
        <w:t xml:space="preserve"> of land</w:t>
      </w:r>
      <w:r>
        <w:rPr>
          <w:rFonts w:ascii="Arial" w:hAnsi="Arial" w:cs="Arial"/>
          <w:sz w:val="22"/>
          <w:szCs w:val="22"/>
          <w:lang w:val="en-US"/>
        </w:rPr>
        <w:t xml:space="preserve">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{"citationID":"mXG9Iqmo","properties":{"formattedCitation":"(Meyer and Turner, 1992)","plainCitation":"(Meyer and Turner, 1992)","noteIndex":0},"citationItems":[{"id":227,"uris":["http://zotero.org/users/5200241/items/PK5GNC7V"],"uri":["http://zotero.org/users/5200241/items/PK5GNC7V"],"itemData":{"id":227,"type":"article-journal","title":"Human Population Growth and Global Land-Use/Cover Change","container-title":"Annual Review of Ecology and Systematics","page":"39-61","volume":"23","issue":"1","source":"Annual Reviews","DOI":"10.1146/annurev.es.23.110192.000351","author":[{"family":"Meyer","given":"William B."},{"family":"Turner","given":"B. L."}],"issued":{"date-parts":[["1992"]]}}}],"schema":"https://github.com/citation-style-language/schema/raw/master/csl-citation.json"} </w:instrText>
      </w:r>
      <w:r>
        <w:rPr>
          <w:rFonts w:ascii="Arial" w:hAnsi="Arial" w:cs="Arial"/>
          <w:sz w:val="22"/>
          <w:szCs w:val="22"/>
          <w:lang w:val="en-US"/>
        </w:rPr>
        <w:fldChar w:fldCharType="separate"/>
      </w:r>
      <w:r>
        <w:rPr>
          <w:rFonts w:ascii="Arial" w:hAnsi="Arial" w:cs="Arial"/>
          <w:noProof/>
          <w:sz w:val="22"/>
          <w:szCs w:val="22"/>
          <w:lang w:val="en-US"/>
        </w:rPr>
        <w:t>(Meyer and Turner, 1992)</w:t>
      </w:r>
      <w:r>
        <w:rPr>
          <w:rFonts w:ascii="Arial" w:hAnsi="Arial" w:cs="Arial"/>
          <w:sz w:val="22"/>
          <w:szCs w:val="22"/>
          <w:lang w:val="en-US"/>
        </w:rPr>
        <w:fldChar w:fldCharType="end"/>
      </w:r>
      <w:r>
        <w:rPr>
          <w:rFonts w:ascii="Arial" w:hAnsi="Arial" w:cs="Arial"/>
          <w:sz w:val="22"/>
          <w:szCs w:val="22"/>
          <w:lang w:val="en-US"/>
        </w:rPr>
        <w:t xml:space="preserve">, is undoubtedly an important part of all </w:t>
      </w:r>
      <w:proofErr w:type="spellStart"/>
      <w:r>
        <w:rPr>
          <w:rFonts w:ascii="Arial" w:hAnsi="Arial" w:cs="Arial"/>
          <w:sz w:val="22"/>
          <w:szCs w:val="22"/>
          <w:lang w:val="en-US"/>
        </w:rPr>
        <w:t>civilisations</w:t>
      </w:r>
      <w:proofErr w:type="spellEnd"/>
      <w:r>
        <w:rPr>
          <w:rFonts w:ascii="Arial" w:hAnsi="Arial" w:cs="Arial"/>
          <w:sz w:val="22"/>
          <w:szCs w:val="22"/>
          <w:lang w:val="en-US"/>
        </w:rPr>
        <w:t xml:space="preserve"> due to the provision of natural resources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{"citationID":"qEicnkY7","properties":{"formattedCitation":"(Foley {\\i{}et al.}, 2005; Turner {\\i{}et al.}, 2007)","plainCitation":"(Foley et al., 2005; Turner et al., 2007)","noteIndex":0},"citationItems":[{"id":222,"uris":["http://zotero.org/users/5200241/items/NJJI349E"],"uri":["http://zotero.org/users/5200241/items/NJJI349E"],"itemData":{"id":222,"type":"article-journal","title":"Global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K."}],"issued":{"date-parts":[["2005",7,22]]}}},{"id":230,"uris":["http://zotero.org/users/5200241/items/7LG2VDQS"],"uri":["http://zotero.org/users/5200241/items/7LG2VDQS"],"itemData":{"id":230,"type":"article-journal","title":"The emergence of land change science for global environmental change and sustainability","container-title":"Proceedings of the National Academy of Sciences","page":"20666-20671","volume":"104","issue":"52","source":"Crossref","DOI":"10.1073/pnas.0704119104","ISSN":"0027-8424, 1091-6490","language":"en","author":[{"family":"Turner","given":"B. L."},{"family":"Lambin","given":"E. F."},{"family":"Reenberg","given":"A."}],"issued":{"date-parts":[["2007",12,26]]}}}],"schema":"https://github.com/citation-style-language/schema/raw/master/csl-citation.json"}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xml:space="preserve">, 2005; Turner </w:t>
      </w:r>
      <w:r w:rsidRPr="00F44EE2">
        <w:rPr>
          <w:rFonts w:ascii="Arial" w:hAnsi="Arial" w:cs="Arial"/>
          <w:i/>
          <w:iCs/>
          <w:sz w:val="22"/>
        </w:rPr>
        <w:t>et al.</w:t>
      </w:r>
      <w:r w:rsidRPr="00F44EE2">
        <w:rPr>
          <w:rFonts w:ascii="Arial" w:hAnsi="Arial" w:cs="Arial"/>
          <w:sz w:val="22"/>
        </w:rPr>
        <w:t>, 2007)</w:t>
      </w:r>
      <w:r>
        <w:rPr>
          <w:rFonts w:ascii="Arial" w:hAnsi="Arial" w:cs="Arial"/>
          <w:sz w:val="22"/>
          <w:szCs w:val="22"/>
          <w:lang w:val="en-US"/>
        </w:rPr>
        <w:fldChar w:fldCharType="end"/>
      </w:r>
      <w:r>
        <w:rPr>
          <w:rFonts w:ascii="Arial" w:hAnsi="Arial" w:cs="Arial"/>
          <w:sz w:val="22"/>
          <w:szCs w:val="22"/>
          <w:lang w:val="en-US"/>
        </w:rPr>
        <w:t xml:space="preserve">. </w:t>
      </w:r>
      <w:commentRangeStart w:id="6"/>
      <w:r>
        <w:rPr>
          <w:rFonts w:ascii="Arial" w:hAnsi="Arial" w:cs="Arial"/>
          <w:sz w:val="22"/>
          <w:szCs w:val="22"/>
          <w:lang w:val="en-US"/>
        </w:rPr>
        <w:t xml:space="preserve">However, </w:t>
      </w:r>
      <w:r w:rsidR="004A4CA4">
        <w:rPr>
          <w:rFonts w:ascii="Arial" w:hAnsi="Arial" w:cs="Arial"/>
          <w:sz w:val="22"/>
          <w:szCs w:val="22"/>
          <w:lang w:val="en-US"/>
        </w:rPr>
        <w:t>such exploitation</w:t>
      </w:r>
      <w:r>
        <w:rPr>
          <w:rFonts w:ascii="Arial" w:hAnsi="Arial" w:cs="Arial"/>
          <w:sz w:val="22"/>
          <w:szCs w:val="22"/>
          <w:lang w:val="en-US"/>
        </w:rPr>
        <w:t xml:space="preserve"> is often at the environment’s expense. </w:t>
      </w:r>
      <w:commentRangeEnd w:id="6"/>
      <w:r w:rsidR="006600AC">
        <w:rPr>
          <w:rStyle w:val="CommentReference"/>
        </w:rPr>
        <w:commentReference w:id="6"/>
      </w:r>
      <w:r>
        <w:rPr>
          <w:rFonts w:ascii="Arial" w:hAnsi="Arial" w:cs="Arial"/>
          <w:sz w:val="22"/>
          <w:szCs w:val="22"/>
          <w:lang w:val="en-US"/>
        </w:rPr>
        <w:t xml:space="preserve">Human-driven land-use change through </w:t>
      </w:r>
      <w:proofErr w:type="spellStart"/>
      <w:r>
        <w:rPr>
          <w:rFonts w:ascii="Arial" w:hAnsi="Arial" w:cs="Arial"/>
          <w:sz w:val="22"/>
          <w:szCs w:val="22"/>
          <w:lang w:val="en-US"/>
        </w:rPr>
        <w:t>urbani</w:t>
      </w:r>
      <w:r w:rsidR="00C116A0">
        <w:rPr>
          <w:rFonts w:ascii="Arial" w:hAnsi="Arial" w:cs="Arial"/>
          <w:sz w:val="22"/>
          <w:szCs w:val="22"/>
          <w:lang w:val="en-US"/>
        </w:rPr>
        <w:t>s</w:t>
      </w:r>
      <w:r>
        <w:rPr>
          <w:rFonts w:ascii="Arial" w:hAnsi="Arial" w:cs="Arial"/>
          <w:sz w:val="22"/>
          <w:szCs w:val="22"/>
          <w:lang w:val="en-US"/>
        </w:rPr>
        <w:t>ation</w:t>
      </w:r>
      <w:proofErr w:type="spellEnd"/>
      <w:r>
        <w:rPr>
          <w:rFonts w:ascii="Arial" w:hAnsi="Arial" w:cs="Arial"/>
          <w:sz w:val="22"/>
          <w:szCs w:val="22"/>
          <w:lang w:val="en-US"/>
        </w:rPr>
        <w:t xml:space="preserve">, deforestation and agricultural expansion has placed pressure on the functioning of </w:t>
      </w:r>
      <w:commentRangeStart w:id="7"/>
      <w:r>
        <w:rPr>
          <w:rFonts w:ascii="Arial" w:hAnsi="Arial" w:cs="Arial"/>
          <w:sz w:val="22"/>
          <w:szCs w:val="22"/>
          <w:lang w:val="en-US"/>
        </w:rPr>
        <w:t>several ecological processes</w:t>
      </w:r>
      <w:commentRangeEnd w:id="7"/>
      <w:r w:rsidR="006600AC">
        <w:rPr>
          <w:rStyle w:val="CommentReference"/>
        </w:rPr>
        <w:commentReference w:id="7"/>
      </w:r>
      <w:r w:rsidR="00C116A0">
        <w:rPr>
          <w:rFonts w:ascii="Arial" w:hAnsi="Arial" w:cs="Arial"/>
          <w:sz w:val="22"/>
          <w:szCs w:val="22"/>
          <w:lang w:val="en-US"/>
        </w:rPr>
        <w:t xml:space="preserve">, as well as </w:t>
      </w:r>
      <w:r>
        <w:rPr>
          <w:rFonts w:ascii="Arial" w:hAnsi="Arial" w:cs="Arial"/>
          <w:sz w:val="22"/>
          <w:szCs w:val="22"/>
          <w:lang w:val="en-US"/>
        </w:rPr>
        <w:t>ecosystems</w:t>
      </w:r>
      <w:r w:rsidR="00C116A0">
        <w:rPr>
          <w:rFonts w:ascii="Arial" w:hAnsi="Arial" w:cs="Arial"/>
          <w:sz w:val="22"/>
          <w:szCs w:val="22"/>
          <w:lang w:val="en-US"/>
        </w:rPr>
        <w:t xml:space="preserve"> themselves</w:t>
      </w:r>
      <w:r>
        <w:rPr>
          <w:rFonts w:ascii="Arial" w:hAnsi="Arial" w:cs="Arial"/>
          <w:sz w:val="22"/>
          <w:szCs w:val="22"/>
          <w:lang w:val="en-US"/>
        </w:rPr>
        <w:t xml:space="preserve">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{"citationID":"tyG8fJ0d","properties":{"formattedCitation":"(Foley {\\i{}et al.}, 2005; Turner {\\i{}et al.}, 2007)","plainCitation":"(Foley et al., 2005; Turner et al., 2007)","noteIndex":0},"citationItems":[{"id":222,"uris":["http://zotero.org/users/5200241/items/NJJI349E"],"uri":["http://zotero.org/users/5200241/items/NJJI349E"],"itemData":{"id":222,"type":"article-journal","title":"Global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K."}],"issued":{"date-parts":[["2005",7,22]]}}},{"id":230,"uris":["http://zotero.org/users/5200241/items/7LG2VDQS"],"uri":["http://zotero.org/users/5200241/items/7LG2VDQS"],"itemData":{"id":230,"type":"article-journal","title":"The emergence of land change science for global environmental change and sustainability","container-title":"Proceedings of the National Academy of Sciences","page":"20666-20671","volume":"104","issue":"52","source":"Crossref","DOI":"10.1073/pnas.0704119104","ISSN":"0027-8424, 1091-6490","language":"en","author":[{"family":"Turner","given":"B. L."},{"family":"Lambin","given":"E. F."},{"family":"Reenberg","given":"A."}],"issued":{"date-parts":[["2007",12,26]]}}}],"schema":"https://github.com/citation-style-language/schema/raw/master/csl-citation.json"}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xml:space="preserve">, 2005; Turner </w:t>
      </w:r>
      <w:r w:rsidRPr="00F44EE2">
        <w:rPr>
          <w:rFonts w:ascii="Arial" w:hAnsi="Arial" w:cs="Arial"/>
          <w:i/>
          <w:iCs/>
          <w:sz w:val="22"/>
        </w:rPr>
        <w:t>et al.</w:t>
      </w:r>
      <w:r w:rsidRPr="00F44EE2">
        <w:rPr>
          <w:rFonts w:ascii="Arial" w:hAnsi="Arial" w:cs="Arial"/>
          <w:sz w:val="22"/>
        </w:rPr>
        <w:t>, 2007)</w:t>
      </w:r>
      <w:r>
        <w:rPr>
          <w:rFonts w:ascii="Arial" w:hAnsi="Arial" w:cs="Arial"/>
          <w:sz w:val="22"/>
          <w:szCs w:val="22"/>
          <w:lang w:val="en-US"/>
        </w:rPr>
        <w:fldChar w:fldCharType="end"/>
      </w:r>
      <w:r>
        <w:rPr>
          <w:rFonts w:ascii="Arial" w:hAnsi="Arial" w:cs="Arial"/>
          <w:sz w:val="22"/>
          <w:szCs w:val="22"/>
          <w:lang w:val="en-US"/>
        </w:rPr>
        <w:t>. Since 1850, roughly 35% of anthropogenic carbon dioxide (CO</w:t>
      </w:r>
      <w:r>
        <w:rPr>
          <w:rFonts w:ascii="Arial" w:hAnsi="Arial" w:cs="Arial"/>
          <w:sz w:val="22"/>
          <w:szCs w:val="22"/>
          <w:vertAlign w:val="subscript"/>
          <w:lang w:val="en-US"/>
        </w:rPr>
        <w:t>2</w:t>
      </w:r>
      <w:r>
        <w:rPr>
          <w:rFonts w:ascii="Arial" w:hAnsi="Arial" w:cs="Arial"/>
          <w:sz w:val="22"/>
          <w:szCs w:val="22"/>
          <w:lang w:val="en-US"/>
        </w:rPr>
        <w:t>) emission</w:t>
      </w:r>
      <w:r w:rsidR="00C116A0">
        <w:rPr>
          <w:rFonts w:ascii="Arial" w:hAnsi="Arial" w:cs="Arial"/>
          <w:sz w:val="22"/>
          <w:szCs w:val="22"/>
          <w:lang w:val="en-US"/>
        </w:rPr>
        <w:t>s</w:t>
      </w:r>
      <w:r>
        <w:rPr>
          <w:rFonts w:ascii="Arial" w:hAnsi="Arial" w:cs="Arial"/>
          <w:sz w:val="22"/>
          <w:szCs w:val="22"/>
          <w:lang w:val="en-US"/>
        </w:rPr>
        <w:t xml:space="preserve"> have resulted directly from human land</w:t>
      </w:r>
      <w:r w:rsidR="00C116A0">
        <w:rPr>
          <w:rFonts w:ascii="Arial" w:hAnsi="Arial" w:cs="Arial"/>
          <w:sz w:val="22"/>
          <w:szCs w:val="22"/>
          <w:lang w:val="en-US"/>
        </w:rPr>
        <w:t>-</w:t>
      </w:r>
      <w:r>
        <w:rPr>
          <w:rFonts w:ascii="Arial" w:hAnsi="Arial" w:cs="Arial"/>
          <w:sz w:val="22"/>
          <w:szCs w:val="22"/>
          <w:lang w:val="en-US"/>
        </w:rPr>
        <w:t xml:space="preserve">use, altering the global carbon cycle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{"citationID":"1duq4lAR","properties":{"formattedCitation":"(Foley {\\i{}et al.}, 2005; Turner {\\i{}et al.}, 2007)","plainCitation":"(Foley et al., 2005; Turner et al., 2007)","noteIndex":0},"citationItems":[{"id":222,"uris":["http://zotero.org/users/5200241/items/NJJI349E"],"uri":["http://zotero.org/users/5200241/items/NJJI349E"],"itemData":{"id":222,"type":"article-journal","title":"Global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K."}],"issued":{"date-parts":[["2005",7,22]]}}},{"id":230,"uris":["http://zotero.org/users/5200241/items/7LG2VDQS"],"uri":["http://zotero.org/users/5200241/items/7LG2VDQS"],"itemData":{"id":230,"type":"article-journal","title":"The emergence of land change science for global environmental change and sustainability","container-title":"Proceedings of the National Academy of Sciences","page":"20666-20671","volume":"104","issue":"52","source":"Crossref","DOI":"10.1073/pnas.0704119104","ISSN":"0027-8424, 1091-6490","language":"en","author":[{"family":"Turner","given":"B. L."},{"family":"Lambin","given":"E. F."},{"family":"Reenberg","given":"A."}],"issued":{"date-parts":[["2007",12,26]]}}}],"schema":"https://github.com/citation-style-language/schema/raw/master/csl-citation.json"}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xml:space="preserve">, 2005; Turner </w:t>
      </w:r>
      <w:r w:rsidRPr="00F44EE2">
        <w:rPr>
          <w:rFonts w:ascii="Arial" w:hAnsi="Arial" w:cs="Arial"/>
          <w:i/>
          <w:iCs/>
          <w:sz w:val="22"/>
        </w:rPr>
        <w:t>et al.</w:t>
      </w:r>
      <w:r w:rsidRPr="00F44EE2">
        <w:rPr>
          <w:rFonts w:ascii="Arial" w:hAnsi="Arial" w:cs="Arial"/>
          <w:sz w:val="22"/>
        </w:rPr>
        <w:t>, 2007)</w:t>
      </w:r>
      <w:r>
        <w:rPr>
          <w:rFonts w:ascii="Arial" w:hAnsi="Arial" w:cs="Arial"/>
          <w:sz w:val="22"/>
          <w:szCs w:val="22"/>
          <w:lang w:val="en-US"/>
        </w:rPr>
        <w:fldChar w:fldCharType="end"/>
      </w:r>
      <w:r>
        <w:rPr>
          <w:rFonts w:ascii="Arial" w:hAnsi="Arial" w:cs="Arial"/>
          <w:sz w:val="22"/>
          <w:szCs w:val="22"/>
          <w:lang w:val="en-US"/>
        </w:rPr>
        <w:t xml:space="preserve">. </w:t>
      </w:r>
      <w:commentRangeStart w:id="8"/>
      <w:r>
        <w:rPr>
          <w:rFonts w:ascii="Arial" w:hAnsi="Arial" w:cs="Arial"/>
          <w:sz w:val="22"/>
          <w:szCs w:val="22"/>
          <w:lang w:val="en-US"/>
        </w:rPr>
        <w:t>Fragmentation</w:t>
      </w:r>
      <w:commentRangeEnd w:id="8"/>
      <w:r w:rsidR="006600AC">
        <w:rPr>
          <w:rStyle w:val="CommentReference"/>
        </w:rPr>
        <w:commentReference w:id="8"/>
      </w:r>
      <w:r>
        <w:rPr>
          <w:rFonts w:ascii="Arial" w:hAnsi="Arial" w:cs="Arial"/>
          <w:sz w:val="22"/>
          <w:szCs w:val="22"/>
          <w:lang w:val="en-US"/>
        </w:rPr>
        <w:t xml:space="preserve"> and destruction of natural habitats through land conversion is also one of the largest threats to terrestrial biodiversity, causing </w:t>
      </w:r>
      <w:commentRangeStart w:id="9"/>
      <w:r>
        <w:rPr>
          <w:rFonts w:ascii="Arial" w:hAnsi="Arial" w:cs="Arial"/>
          <w:sz w:val="22"/>
          <w:szCs w:val="22"/>
          <w:lang w:val="en-US"/>
        </w:rPr>
        <w:t>extinctions</w:t>
      </w:r>
      <w:commentRangeEnd w:id="9"/>
      <w:r w:rsidR="006600AC">
        <w:rPr>
          <w:rStyle w:val="CommentReference"/>
        </w:rPr>
        <w:commentReference w:id="9"/>
      </w:r>
      <w:r>
        <w:rPr>
          <w:rFonts w:ascii="Arial" w:hAnsi="Arial" w:cs="Arial"/>
          <w:sz w:val="22"/>
          <w:szCs w:val="22"/>
          <w:lang w:val="en-US"/>
        </w:rPr>
        <w:t xml:space="preserve"> and range reductions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{"citationID":"vYdTqeSf","properties":{"formattedCitation":"(Foley {\\i{}et al.}, 2005; Jetz {\\i{}et al.}, 2007)","plainCitation":"(Foley et al., 2005; Jetz et al., 2007)","noteIndex":0},"citationItems":[{"id":222,"uris":["http://zotero.org/users/5200241/items/NJJI349E"],"uri":["http://zotero.org/users/5200241/items/NJJI349E"],"itemData":{"id":222,"type":"article-journal","title":"Global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K."}],"issued":{"date-parts":[["2005",7,22]]}}},{"id":226,"uris":["http://zotero.org/users/5200241/items/XJ9SE9U2"],"uri":["http://zotero.org/users/5200241/items/XJ9SE9U2"],"itemData":{"id":226,"type":"article-journal","title":"Projected Impacts of Climate and Land-Use Change on the Global Diversity of Birds","container-title":"PLoS Biology","page":"e157","volume":"5","issue":"6","source":"Crossref","DOI":"10.1371/journal.pbio.0050157","ISSN":"1545-7885","language":"en","author":[{"family":"Jetz","given":"Walter"},{"family":"Wilcove","given":"David S"},{"family":"Dobson","given":"Andrew P"}],"editor":[{"family":"Mace","given":"Georgina M"}],"issued":{"date-parts":[["2007",6,5]]}}}],"schema":"https://github.com/citation-style-language/schema/raw/master/csl-citation.json"}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xml:space="preserve">, 2005; Jetz </w:t>
      </w:r>
      <w:r w:rsidRPr="00F44EE2">
        <w:rPr>
          <w:rFonts w:ascii="Arial" w:hAnsi="Arial" w:cs="Arial"/>
          <w:i/>
          <w:iCs/>
          <w:sz w:val="22"/>
        </w:rPr>
        <w:t>et al.</w:t>
      </w:r>
      <w:r w:rsidRPr="00F44EE2">
        <w:rPr>
          <w:rFonts w:ascii="Arial" w:hAnsi="Arial" w:cs="Arial"/>
          <w:sz w:val="22"/>
        </w:rPr>
        <w:t>, 2007)</w:t>
      </w:r>
      <w:r>
        <w:rPr>
          <w:rFonts w:ascii="Arial" w:hAnsi="Arial" w:cs="Arial"/>
          <w:sz w:val="22"/>
          <w:szCs w:val="22"/>
          <w:lang w:val="en-US"/>
        </w:rPr>
        <w:fldChar w:fldCharType="end"/>
      </w:r>
      <w:r>
        <w:rPr>
          <w:rFonts w:ascii="Arial" w:hAnsi="Arial" w:cs="Arial"/>
          <w:sz w:val="22"/>
          <w:szCs w:val="22"/>
          <w:lang w:val="en-US"/>
        </w:rPr>
        <w:t xml:space="preserve">. </w:t>
      </w:r>
    </w:p>
    <w:p w14:paraId="43DA915A" w14:textId="77777777" w:rsidR="00F44EE2" w:rsidRDefault="00F44EE2" w:rsidP="005A3B72">
      <w:pPr>
        <w:spacing w:line="360" w:lineRule="auto"/>
        <w:rPr>
          <w:rFonts w:ascii="Arial" w:hAnsi="Arial" w:cs="Arial"/>
          <w:sz w:val="22"/>
          <w:szCs w:val="22"/>
          <w:lang w:val="en-US"/>
        </w:rPr>
      </w:pPr>
      <w:r>
        <w:rPr>
          <w:rFonts w:ascii="Arial" w:hAnsi="Arial" w:cs="Arial"/>
          <w:sz w:val="22"/>
          <w:szCs w:val="22"/>
          <w:lang w:val="en-US"/>
        </w:rPr>
        <w:br/>
      </w:r>
      <w:commentRangeStart w:id="10"/>
      <w:r>
        <w:rPr>
          <w:rFonts w:ascii="Arial" w:hAnsi="Arial" w:cs="Arial"/>
          <w:sz w:val="22"/>
          <w:szCs w:val="22"/>
          <w:lang w:val="en-US"/>
        </w:rPr>
        <w:t xml:space="preserve">Such fragmentation and destruction </w:t>
      </w:r>
      <w:commentRangeEnd w:id="10"/>
      <w:r w:rsidR="006600AC">
        <w:rPr>
          <w:rStyle w:val="CommentReference"/>
        </w:rPr>
        <w:commentReference w:id="10"/>
      </w:r>
      <w:r w:rsidRPr="00F44EE2">
        <w:rPr>
          <w:rFonts w:ascii="Arial" w:hAnsi="Arial" w:cs="Arial"/>
          <w:sz w:val="22"/>
          <w:szCs w:val="22"/>
          <w:lang w:val="en-US"/>
        </w:rPr>
        <w:t xml:space="preserve">has primarily occurred through changes in agricultural practices </w:t>
      </w:r>
      <w:r w:rsidRPr="00F44EE2">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{"citationID":"GbQ2RFw4","properties":{"formattedCitation":"(Foley and Ramankutty, 1999)","plainCitation":"(Foley and Ramankutty, 1999)","noteIndex":0},"citationItems":[{"id":199,"uris":["http://zotero.org/users/5200241/items/EYPFYMBU"],"uri":["http://zotero.org/users/5200241/items/EYPFYMBU"],"itemData":{"id":199,"type":"article-journal","title":"Estimating historical changes in global land cover: Croplands from 1700 to 1992","container-title":"Global Biogeochemical Cycles","page":"997-1027","volume":"13","issue":"4","abstract":"Human activities over the last three centuries have significantly transformed the Earth's environment, primarily through the conversion of natural ecosystems to agriculture. This study presents a simple approach to derive geographically explicit changes in global croplands from 1700 to 1992. By calibrating a remotely sensed land cover classification data set againast cropland inventory data, we derived a global representation of permanent croplands in 1992, at 5 min spatial resolution [Ramankutty and Foley, 1998]. To reconstruct historical croplands, we first compile an extensive database of hitorical cropland inventory data, at the national and subnational level, from a variety of sources. Then we use our 1992 cropland data within a simple land cover change model, along with the historical inventory data, to reconstruct global 5 min resolution data on permanent cropland areas from 1992 back to 1700. THe reconstructed changes in historical croplands are consistent with the history of human settlement and patterns of economic development. By overlaying our historical cropland data set over a newly derived potential vegetation data set, we analyze our results in terms of the extent to which different natural vegetation types have been converted for agriculture. We further examine the extent to which croplands have been abandoned in different parts of the world. Our data sets could be used within global climate models and global ecosystem models to understand the impacts of land cover change on climate and on the cycling of carbon and water. Such an analysis is a crucial aid to sharpen our thinking about a sustainable future.","author":[{"family":"Foley","given":"Jonathan A."},{"family":"Ramankutty","given":"Navin"}],"issued":{"date-parts":[["1999"]]}}}],"schema":"https://github.com/citation-style-language/schema/raw/master/csl-citation.json"} </w:instrText>
      </w:r>
      <w:r w:rsidRPr="00F44EE2">
        <w:rPr>
          <w:rFonts w:ascii="Arial" w:hAnsi="Arial" w:cs="Arial"/>
          <w:sz w:val="22"/>
          <w:szCs w:val="22"/>
          <w:lang w:val="en-US"/>
        </w:rPr>
        <w:fldChar w:fldCharType="separate"/>
      </w:r>
      <w:r>
        <w:rPr>
          <w:rFonts w:ascii="Arial" w:hAnsi="Arial" w:cs="Arial"/>
          <w:noProof/>
          <w:sz w:val="22"/>
          <w:szCs w:val="22"/>
          <w:lang w:val="en-US"/>
        </w:rPr>
        <w:t>(Foley and Ramankutty, 1999)</w:t>
      </w:r>
      <w:r w:rsidRPr="00F44EE2">
        <w:rPr>
          <w:rFonts w:ascii="Arial" w:hAnsi="Arial" w:cs="Arial"/>
          <w:sz w:val="22"/>
          <w:szCs w:val="22"/>
          <w:lang w:val="en-US"/>
        </w:rPr>
        <w:fldChar w:fldCharType="end"/>
      </w:r>
      <w:r w:rsidRPr="00F44EE2">
        <w:rPr>
          <w:rFonts w:ascii="Arial" w:hAnsi="Arial" w:cs="Arial"/>
          <w:sz w:val="22"/>
          <w:szCs w:val="22"/>
          <w:lang w:val="en-US"/>
        </w:rPr>
        <w:t xml:space="preserve">, </w:t>
      </w:r>
      <w:r>
        <w:rPr>
          <w:rFonts w:ascii="Arial" w:hAnsi="Arial" w:cs="Arial"/>
          <w:sz w:val="22"/>
          <w:szCs w:val="22"/>
          <w:lang w:val="en-US"/>
        </w:rPr>
        <w:t xml:space="preserve">with croplands and pastures covering over 40% of Earth’s land surface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{"citationID":"Ks2TAUVS","properties":{"formattedCitation":"(Foley {\\i{}et al.}, 2005)","plainCitation":"(Foley et al., 2005)","noteIndex":0},"citationItems":[{"id":222,"uris":["http://zotero.org/users/5200241/items/NJJI349E"],"uri":["http://zotero.org/users/5200241/items/NJJI349E"],"itemData":{"id":222,"type":"article-journal","title":"Global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2005)</w:t>
      </w:r>
      <w:r>
        <w:rPr>
          <w:rFonts w:ascii="Arial" w:hAnsi="Arial" w:cs="Arial"/>
          <w:sz w:val="22"/>
          <w:szCs w:val="22"/>
          <w:lang w:val="en-US"/>
        </w:rPr>
        <w:fldChar w:fldCharType="end"/>
      </w:r>
      <w:r>
        <w:rPr>
          <w:rFonts w:ascii="Arial" w:hAnsi="Arial" w:cs="Arial"/>
          <w:sz w:val="22"/>
          <w:szCs w:val="22"/>
          <w:lang w:val="en-US"/>
        </w:rPr>
        <w:t xml:space="preserve">. Expansion </w:t>
      </w:r>
      <w:r w:rsidR="00C116A0">
        <w:rPr>
          <w:rFonts w:ascii="Arial" w:hAnsi="Arial" w:cs="Arial"/>
          <w:sz w:val="22"/>
          <w:szCs w:val="22"/>
          <w:lang w:val="en-US"/>
        </w:rPr>
        <w:t>is</w:t>
      </w:r>
      <w:r>
        <w:rPr>
          <w:rFonts w:ascii="Arial" w:hAnsi="Arial" w:cs="Arial"/>
          <w:sz w:val="22"/>
          <w:szCs w:val="22"/>
          <w:lang w:val="en-US"/>
        </w:rPr>
        <w:t xml:space="preserve"> largely made possible through technologies produced during the ‘Green Revolution,’ an agricultural revolution during the mid-twentieth century that increased global </w:t>
      </w:r>
      <w:r w:rsidR="00C116A0">
        <w:rPr>
          <w:rFonts w:ascii="Arial" w:hAnsi="Arial" w:cs="Arial"/>
          <w:sz w:val="22"/>
          <w:szCs w:val="22"/>
          <w:lang w:val="en-US"/>
        </w:rPr>
        <w:t xml:space="preserve">food </w:t>
      </w:r>
      <w:r>
        <w:rPr>
          <w:rFonts w:ascii="Arial" w:hAnsi="Arial" w:cs="Arial"/>
          <w:sz w:val="22"/>
          <w:szCs w:val="22"/>
          <w:lang w:val="en-US"/>
        </w:rPr>
        <w:t xml:space="preserve">production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{"citationID":"G6EhPhVF","properties":{"formattedCitation":"(Foley {\\i{}et al.}, 2005)","plainCitation":"(Foley et al., 2005)","noteIndex":0},"citationItems":[{"id":222,"uris":["http://zotero.org/users/5200241/items/NJJI349E"],"uri":["http://zotero.org/users/5200241/items/NJJI349E"],"itemData":{"id":222,"type":"article-journal","title":"Global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2005)</w:t>
      </w:r>
      <w:r>
        <w:rPr>
          <w:rFonts w:ascii="Arial" w:hAnsi="Arial" w:cs="Arial"/>
          <w:sz w:val="22"/>
          <w:szCs w:val="22"/>
          <w:lang w:val="en-US"/>
        </w:rPr>
        <w:fldChar w:fldCharType="end"/>
      </w:r>
      <w:r>
        <w:rPr>
          <w:rFonts w:ascii="Arial" w:hAnsi="Arial" w:cs="Arial"/>
          <w:sz w:val="22"/>
          <w:szCs w:val="22"/>
          <w:lang w:val="en-US"/>
        </w:rPr>
        <w:t xml:space="preserve">. </w:t>
      </w:r>
      <w:commentRangeStart w:id="11"/>
      <w:r>
        <w:rPr>
          <w:rFonts w:ascii="Arial" w:hAnsi="Arial" w:cs="Arial"/>
          <w:sz w:val="22"/>
          <w:szCs w:val="22"/>
          <w:lang w:val="en-US"/>
        </w:rPr>
        <w:t>However, modern practices may be risking long-term ecosystem services</w:t>
      </w:r>
      <w:commentRangeEnd w:id="11"/>
      <w:r w:rsidR="006600AC">
        <w:rPr>
          <w:rStyle w:val="CommentReference"/>
        </w:rPr>
        <w:commentReference w:id="11"/>
      </w:r>
      <w:r>
        <w:rPr>
          <w:rFonts w:ascii="Arial" w:hAnsi="Arial" w:cs="Arial"/>
          <w:sz w:val="22"/>
          <w:szCs w:val="22"/>
          <w:lang w:val="en-US"/>
        </w:rPr>
        <w:t xml:space="preserve"> (e.g. air quality and nutrient cycling) for shor</w:t>
      </w:r>
      <w:r w:rsidR="00C116A0">
        <w:rPr>
          <w:rFonts w:ascii="Arial" w:hAnsi="Arial" w:cs="Arial"/>
          <w:sz w:val="22"/>
          <w:szCs w:val="22"/>
          <w:lang w:val="en-US"/>
        </w:rPr>
        <w:t>t-</w:t>
      </w:r>
      <w:r>
        <w:rPr>
          <w:rFonts w:ascii="Arial" w:hAnsi="Arial" w:cs="Arial"/>
          <w:sz w:val="22"/>
          <w:szCs w:val="22"/>
          <w:lang w:val="en-US"/>
        </w:rPr>
        <w:t xml:space="preserve">term yield increases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{"citationID":"f9H4P4rw","properties":{"formattedCitation":"(Foley {\\i{}et al.}, 2005)","plainCitation":"(Foley et al., 2005)","noteIndex":0},"citationItems":[{"id":222,"uris":["http://zotero.org/users/5200241/items/NJJI349E"],"uri":["http://zotero.org/users/5200241/items/NJJI349E"],"itemData":{"id":222,"type":"article-journal","title":"Global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2005)</w:t>
      </w:r>
      <w:r>
        <w:rPr>
          <w:rFonts w:ascii="Arial" w:hAnsi="Arial" w:cs="Arial"/>
          <w:sz w:val="22"/>
          <w:szCs w:val="22"/>
          <w:lang w:val="en-US"/>
        </w:rPr>
        <w:fldChar w:fldCharType="end"/>
      </w:r>
      <w:r>
        <w:rPr>
          <w:rFonts w:ascii="Arial" w:hAnsi="Arial" w:cs="Arial"/>
          <w:sz w:val="22"/>
          <w:szCs w:val="22"/>
          <w:lang w:val="en-US"/>
        </w:rPr>
        <w:t xml:space="preserve">. </w:t>
      </w:r>
      <w:commentRangeStart w:id="12"/>
      <w:r>
        <w:rPr>
          <w:rFonts w:ascii="Arial" w:hAnsi="Arial" w:cs="Arial"/>
          <w:sz w:val="22"/>
          <w:szCs w:val="22"/>
          <w:lang w:val="en-US"/>
        </w:rPr>
        <w:t xml:space="preserve">Global concern is therefore placed on land-use change, with a focus on mitigating its effects </w:t>
      </w:r>
      <w:commentRangeEnd w:id="12"/>
      <w:r w:rsidR="006600AC">
        <w:rPr>
          <w:rStyle w:val="CommentReference"/>
        </w:rPr>
        <w:commentReference w:id="12"/>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{"citationID":"A5iStRfu","properties":{"formattedCitation":"(Foley and Ramankutty, 1999)","plainCitation":"(Foley and Ramankutty, 1999)","noteIndex":0},"citationItems":[{"id":199,"uris":["http://zotero.org/users/5200241/items/EYPFYMBU"],"uri":["http://zotero.org/users/5200241/items/EYPFYMBU"],"itemData":{"id":199,"type":"article-journal","title":"Estimating historical changes in global land cover: Croplands from 1700 to 1992","container-title":"Global Biogeochemical Cycles","page":"997-1027","volume":"13","issue":"4","abstract":"Human activities over the last three centuries have significantly transformed the Earth's environment, primarily through the conversion of natural ecosystems to agriculture. This study presents a simple approach to derive geographically explicit changes in global croplands from 1700 to 1992. By calibrating a remotely sensed land cover classification data set againast cropland inventory data, we derived a global representation of permanent croplands in 1992, at 5 min spatial resolution [Ramankutty and Foley, 1998]. To reconstruct historical croplands, we first compile an extensive database of hitorical cropland inventory data, at the national and subnational level, from a variety of sources. Then we use our 1992 cropland data within a simple land cover change model, along with the historical inventory data, to reconstruct global 5 min resolution data on permanent cropland areas from 1992 back to 1700. THe reconstructed changes in historical croplands are consistent with the history of human settlement and patterns of economic development. By overlaying our historical cropland data set over a newly derived potential vegetation data set, we analyze our results in terms of the extent to which different natural vegetation types have been converted for agriculture. We further examine the extent to which croplands have been abandoned in different parts of the world. Our data sets could be used within global climate models and global ecosystem models to understand the impacts of land cover change on climate and on the cycling of carbon and water. Such an analysis is a crucial aid to sharpen our thinking about a sustainable future.","author":[{"family":"Foley","given":"Jonathan A."},{"family":"Ramankutty","given":"Navin"}],"issued":{"date-parts":[["1999"]]}}}],"schema":"https://github.com/citation-style-language/schema/raw/master/csl-citation.json"} </w:instrText>
      </w:r>
      <w:r>
        <w:rPr>
          <w:rFonts w:ascii="Arial" w:hAnsi="Arial" w:cs="Arial"/>
          <w:sz w:val="22"/>
          <w:szCs w:val="22"/>
          <w:lang w:val="en-US"/>
        </w:rPr>
        <w:fldChar w:fldCharType="separate"/>
      </w:r>
      <w:r>
        <w:rPr>
          <w:rFonts w:ascii="Arial" w:hAnsi="Arial" w:cs="Arial"/>
          <w:noProof/>
          <w:sz w:val="22"/>
          <w:szCs w:val="22"/>
          <w:lang w:val="en-US"/>
        </w:rPr>
        <w:t>(Foley and Ramankutty, 1999)</w:t>
      </w:r>
      <w:r>
        <w:rPr>
          <w:rFonts w:ascii="Arial" w:hAnsi="Arial" w:cs="Arial"/>
          <w:sz w:val="22"/>
          <w:szCs w:val="22"/>
          <w:lang w:val="en-US"/>
        </w:rPr>
        <w:fldChar w:fldCharType="end"/>
      </w:r>
      <w:r>
        <w:rPr>
          <w:rFonts w:ascii="Arial" w:hAnsi="Arial" w:cs="Arial"/>
          <w:sz w:val="22"/>
          <w:szCs w:val="22"/>
          <w:lang w:val="en-US"/>
        </w:rPr>
        <w:t>.</w:t>
      </w:r>
    </w:p>
    <w:p w14:paraId="330704E2" w14:textId="77777777" w:rsidR="00F44EE2" w:rsidRDefault="00F44EE2" w:rsidP="00F44EE2">
      <w:pPr>
        <w:spacing w:line="360" w:lineRule="auto"/>
        <w:rPr>
          <w:rFonts w:ascii="Arial" w:hAnsi="Arial" w:cs="Arial"/>
          <w:sz w:val="22"/>
          <w:szCs w:val="22"/>
          <w:lang w:val="en-US"/>
        </w:rPr>
      </w:pPr>
    </w:p>
    <w:p w14:paraId="2F532E1D" w14:textId="7AED0574" w:rsidR="00F44EE2" w:rsidRDefault="00F44EE2" w:rsidP="00F44EE2">
      <w:pPr>
        <w:spacing w:line="360" w:lineRule="auto"/>
        <w:rPr>
          <w:rFonts w:ascii="Arial" w:hAnsi="Arial" w:cs="Arial"/>
          <w:sz w:val="22"/>
          <w:szCs w:val="22"/>
          <w:lang w:val="en-US"/>
        </w:rPr>
      </w:pPr>
      <w:r>
        <w:rPr>
          <w:rFonts w:ascii="Arial" w:hAnsi="Arial" w:cs="Arial"/>
          <w:sz w:val="22"/>
          <w:szCs w:val="22"/>
          <w:lang w:val="en-US"/>
        </w:rPr>
        <w:t>Countries and regions appear to follow similar trajectories of changing land-use regimes, moving from subsistence to intensive agriculture at differing rates</w:t>
      </w:r>
      <w:r w:rsidR="004A4CA4">
        <w:rPr>
          <w:rFonts w:ascii="Arial" w:hAnsi="Arial" w:cs="Arial"/>
          <w:sz w:val="22"/>
          <w:szCs w:val="22"/>
          <w:lang w:val="en-US"/>
        </w:rPr>
        <w:t>,</w:t>
      </w:r>
      <w:r>
        <w:rPr>
          <w:rFonts w:ascii="Arial" w:hAnsi="Arial" w:cs="Arial"/>
          <w:sz w:val="22"/>
          <w:szCs w:val="22"/>
          <w:lang w:val="en-US"/>
        </w:rPr>
        <w:t xml:space="preserve"> depending on their social and </w:t>
      </w:r>
      <w:r w:rsidR="00DC4942">
        <w:rPr>
          <w:rFonts w:ascii="Arial" w:hAnsi="Arial" w:cs="Arial"/>
          <w:sz w:val="22"/>
          <w:szCs w:val="22"/>
          <w:lang w:val="en-US"/>
        </w:rPr>
        <w:t>economic</w:t>
      </w:r>
      <w:r>
        <w:rPr>
          <w:rFonts w:ascii="Arial" w:hAnsi="Arial" w:cs="Arial"/>
          <w:sz w:val="22"/>
          <w:szCs w:val="22"/>
          <w:lang w:val="en-US"/>
        </w:rPr>
        <w:t xml:space="preserve"> contexts </w:t>
      </w:r>
      <w:commentRangeStart w:id="13"/>
      <w:r>
        <w:rPr>
          <w:rFonts w:ascii="Arial" w:hAnsi="Arial" w:cs="Arial"/>
          <w:sz w:val="22"/>
          <w:szCs w:val="22"/>
          <w:lang w:val="en-US"/>
        </w:rPr>
        <w:fldChar w:fldCharType="begin"/>
      </w:r>
      <w:r w:rsidR="00781833">
        <w:rPr>
          <w:rFonts w:ascii="Arial" w:hAnsi="Arial" w:cs="Arial"/>
          <w:sz w:val="22"/>
          <w:szCs w:val="22"/>
          <w:lang w:val="en-US"/>
        </w:rPr>
        <w:instrText xml:space="preserve"> ADDIN ZOTERO_ITEM CSL_CITATION {"citationID":"B0ZFuq8Y","properties":{"formattedCitation":"(Lambin {\\i{}et al.}, 2001; Foley {\\i{}et al.}, 2005)","plainCitation":"(Lambin et al., 2001; Foley et al., 2005)","noteIndex":0},"citationItems":[{"id":201,"uris":["http://zotero.org/users/5200241/items/BVG2Y9DV"],"uri":["http://zotero.org/users/5200241/items/BVG2Y9DV"],"itemData":{"id":201,"type":"article-journal","title":"The causes of land-use and land-cover change: moving beyond the myths","container-title":"Global Environmental Change","page":"261-269","volume":"11","abstract":"Common understanding of the causes of land-use and land-cover change is dominated by simplifications which, in turn, underlie many environment-development policies. This article tracks some of the major myths on driving forces of land-cover change and proposes alternative pathways of change that are better supported by case study evidence. Cases reviewed support the conclusion that neither population nor poverty alone constitute the sole and major underlying causes of land-cover change worldwide. Rather, peoples’ responses to economic opportunities, as mediated by institutional factors, drive land-cover changes. Opportunities and constraints for new land uses are created by local as well as national markets and policies. Global forces become the main determinants of land-use change, as they amplify or attenuate local factors.","author":[{"family":"Lambin","given":"Eric F."},{"family":"Turner","given":"B.L."},{"family":"Geist","given":"Helmut J."},{"family":"Agbola","given":"Samuel B."},{"family":"Angelsen","given":"Arild"},{"family":"Bruce","given":"John W."},{"family":"Coomes","given":"Oliver T."},{"family":"Dirzo","given":"Rodolfo"},{"family":"Fischer","given":"Günther"},{"family":"Folke","given":"Carl"},{"family":"George","given":"P.S."},{"family":"Homewood","given":"Katherine"},{"family":"Imbernon","given":"Jacques"},{"family":"Leemans","given":"Rik"},{"family":"Li","given":"Xiubin"},{"family":"Moran","given":"Emilio F."},{"family":"Mortimore","given":"Michael"},{"family":"Ramakrishnan","given":"P.S."},{"family":"Richards","given":"John F."},{"family":"Skånes","given":"Helle"},{"family":"Steffen","given":"Will"},{"family":"Stone","given":"Glenn D."},{"family":"Svedin","given":"Uno"},{"family":"Veldkamp","given":"Tom A."},{"family":"Vogel","given":"Coleen"},{"family":"Xu","given":"Jianchu"}],"issued":{"date-parts":[["2001"]]}}},{"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K."}],"issued":{"date-parts":[["2005",7,22]]}}}],"schema":"https://github.com/citation-style-language/schema/raw/master/csl-citation.json"} </w:instrText>
      </w:r>
      <w:r>
        <w:rPr>
          <w:rFonts w:ascii="Arial" w:hAnsi="Arial" w:cs="Arial"/>
          <w:sz w:val="22"/>
          <w:szCs w:val="22"/>
          <w:lang w:val="en-US"/>
        </w:rPr>
        <w:fldChar w:fldCharType="separate"/>
      </w:r>
      <w:r w:rsidR="00781833" w:rsidRPr="00781833">
        <w:rPr>
          <w:rFonts w:ascii="Arial" w:hAnsi="Arial" w:cs="Arial"/>
          <w:sz w:val="22"/>
        </w:rPr>
        <w:t xml:space="preserve">(Lambin </w:t>
      </w:r>
      <w:r w:rsidR="00781833" w:rsidRPr="00781833">
        <w:rPr>
          <w:rFonts w:ascii="Arial" w:hAnsi="Arial" w:cs="Arial"/>
          <w:i/>
          <w:iCs/>
          <w:sz w:val="22"/>
        </w:rPr>
        <w:t>et al.</w:t>
      </w:r>
      <w:r w:rsidR="00781833" w:rsidRPr="00781833">
        <w:rPr>
          <w:rFonts w:ascii="Arial" w:hAnsi="Arial" w:cs="Arial"/>
          <w:sz w:val="22"/>
        </w:rPr>
        <w:t xml:space="preserve">, 2001; Foley </w:t>
      </w:r>
      <w:r w:rsidR="00781833" w:rsidRPr="00781833">
        <w:rPr>
          <w:rFonts w:ascii="Arial" w:hAnsi="Arial" w:cs="Arial"/>
          <w:i/>
          <w:iCs/>
          <w:sz w:val="22"/>
        </w:rPr>
        <w:t>et al.</w:t>
      </w:r>
      <w:r w:rsidR="00781833" w:rsidRPr="00781833">
        <w:rPr>
          <w:rFonts w:ascii="Arial" w:hAnsi="Arial" w:cs="Arial"/>
          <w:sz w:val="22"/>
        </w:rPr>
        <w:t>, 2005)</w:t>
      </w:r>
      <w:r>
        <w:rPr>
          <w:rFonts w:ascii="Arial" w:hAnsi="Arial" w:cs="Arial"/>
          <w:sz w:val="22"/>
          <w:szCs w:val="22"/>
          <w:lang w:val="en-US"/>
        </w:rPr>
        <w:fldChar w:fldCharType="end"/>
      </w:r>
      <w:commentRangeEnd w:id="13"/>
      <w:r w:rsidR="00586CF5">
        <w:rPr>
          <w:rStyle w:val="CommentReference"/>
        </w:rPr>
        <w:commentReference w:id="13"/>
      </w:r>
      <w:r>
        <w:rPr>
          <w:rFonts w:ascii="Arial" w:hAnsi="Arial" w:cs="Arial"/>
          <w:sz w:val="22"/>
          <w:szCs w:val="22"/>
          <w:lang w:val="en-US"/>
        </w:rPr>
        <w:t>. However, a study in Ethiopia indicates that not all countries follow this pattern, as Ethiopia experienced deintensification within a changing socio-</w:t>
      </w:r>
      <w:r w:rsidR="00DC4942">
        <w:rPr>
          <w:rFonts w:ascii="Arial" w:hAnsi="Arial" w:cs="Arial"/>
          <w:sz w:val="22"/>
          <w:szCs w:val="22"/>
          <w:lang w:val="en-US"/>
        </w:rPr>
        <w:t>economic</w:t>
      </w:r>
      <w:r>
        <w:rPr>
          <w:rFonts w:ascii="Arial" w:hAnsi="Arial" w:cs="Arial"/>
          <w:sz w:val="22"/>
          <w:szCs w:val="22"/>
          <w:lang w:val="en-US"/>
        </w:rPr>
        <w:t xml:space="preserve"> environment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{"citationID":"ZiAtTDXQ","properties":{"formattedCitation":"(Reid {\\i{}et al.}, 2000)","plainCitation":"(Reid et al., 2000)","noteIndex":0},"citationItems":[{"id":235,"uris":["http://zotero.org/users/5200241/items/CYF5BPIQ"],"uri":["http://zotero.org/users/5200241/items/CYF5BPIQ"],"itemData":{"id":235,"type":"article-journal","title":"Land-use and land-cover dynamics in response to changes in climatic, biological and socio-political forces: the case of southwestern Ethiopia","page":"339-355","volume":"15","source":"Zotero","abstract":"Few studies of land-use/land-cover change provide an integrated assessment of the driving forces and consequences of that change, particularly in Africa. Our objectives were to determine how driving forces at different scales change over time, how these forces affect the dynamics and patterns of land use/land cover, and how land-use/land-cover change affects ecological properties at the landscape scale. To accomplish these objectives, we ﬁrst developed a way to identify the causes and consequences of change at a landscape scale by integrating tools from ecology and the social sciences and then applied these methods to a case study in Ghibe Valley, southwestern Ethiopia. Maps of land-use/land-cover change were created from aerial photography and Landsat TM imagery for the period, 1957–1993. A method called ‘ecological time lines’ was developed to elicit landscape-scale explanations for changes from long-term residents. Cropland expanded at twice the speed recently (1987–1993) than two decades ago (1957–1973), but also contracted rapidly between 1973–1987. Rapid land-use/land cover change was caused by the combined effects of drought and migration, changes in settlement and land tenure policy, and changes in the severity of the livestock disease, trypanosomosis, which is transmitted by the tsetse ﬂy. The scale of the causes and consequences of land-use/land-cover change varied from local to sub-national (regional) to international and the links between causes and consequences crossed scales. At the landscape scale, each cause affected the location and pattern of land use/land cover differently. The contraction of cropland increased grass biomass and cover, woody plant cover, the frequency and extent of savanna burning, and the abundance of wildlife. With recent control of the tsetse ﬂy, these ecological changes are being reversed. These complex patterns are discussed in the context of scaling issues and current conceptual models of land-use/land-cover change.","language":"en","author":[{"family":"Reid","given":"Robin S"},{"family":"Kruska","given":"Russell L"},{"family":"Muthui","given":"Nyawira"},{"family":"Taye","given":"Andualem"},{"family":"Wotton","given":"Sara"},{"family":"Wilson","given":"Cathleen J"},{"family":"Mulatu","given":"Woudyalew"}],"issued":{"date-parts":[["2000"]]}}}],"schema":"https://github.com/citation-style-language/schema/raw/master/csl-citation.json"}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(Reid </w:t>
      </w:r>
      <w:r w:rsidRPr="00F44EE2">
        <w:rPr>
          <w:rFonts w:ascii="Arial" w:hAnsi="Arial" w:cs="Arial"/>
          <w:i/>
          <w:iCs/>
          <w:sz w:val="22"/>
        </w:rPr>
        <w:t>et al.</w:t>
      </w:r>
      <w:r w:rsidRPr="00F44EE2">
        <w:rPr>
          <w:rFonts w:ascii="Arial" w:hAnsi="Arial" w:cs="Arial"/>
          <w:sz w:val="22"/>
        </w:rPr>
        <w:t>, 2000)</w:t>
      </w:r>
      <w:r>
        <w:rPr>
          <w:rFonts w:ascii="Arial" w:hAnsi="Arial" w:cs="Arial"/>
          <w:sz w:val="22"/>
          <w:szCs w:val="22"/>
          <w:lang w:val="en-US"/>
        </w:rPr>
        <w:fldChar w:fldCharType="end"/>
      </w:r>
      <w:r w:rsidR="00781833">
        <w:rPr>
          <w:rFonts w:ascii="Arial" w:hAnsi="Arial" w:cs="Arial"/>
          <w:sz w:val="22"/>
          <w:szCs w:val="22"/>
          <w:lang w:val="en-US"/>
        </w:rPr>
        <w:t xml:space="preserve">. </w:t>
      </w:r>
      <w:r w:rsidR="00DC4942">
        <w:rPr>
          <w:rFonts w:ascii="Arial" w:hAnsi="Arial" w:cs="Arial"/>
          <w:sz w:val="22"/>
          <w:szCs w:val="22"/>
          <w:lang w:val="en-US"/>
        </w:rPr>
        <w:t xml:space="preserve">Rapid socio-economic changes are said to accelerate land-use change, with land abandonment rates especially high with regulation change and the establishment of new institutions </w:t>
      </w:r>
      <w:r w:rsidR="00DC4942">
        <w:rPr>
          <w:rFonts w:ascii="Arial" w:hAnsi="Arial" w:cs="Arial"/>
          <w:sz w:val="22"/>
          <w:szCs w:val="22"/>
          <w:lang w:val="en-US"/>
        </w:rPr>
        <w:fldChar w:fldCharType="begin"/>
      </w:r>
      <w:r w:rsidR="00E8224F">
        <w:rPr>
          <w:rFonts w:ascii="Arial" w:hAnsi="Arial" w:cs="Arial"/>
          <w:sz w:val="22"/>
          <w:szCs w:val="22"/>
          <w:lang w:val="en-US"/>
        </w:rPr>
        <w:instrText xml:space="preserve"> ADDIN ZOTERO_ITEM CSL_CITATION {"citationID":"yTRvCN05","properties":{"formattedCitation":"(Prishchepov {\\i{}et al.}, 2013)","plainCitation":"(Prishchepov et al., 2013)","noteIndex":0},"citationItems":[{"id":7,"uris":["http://zotero.org/users/5200241/items/CWAUVXZF"],"uri":["http://zotero.org/users/5200241/items/CWAUVXZF"],"itemData":{"id":7,"type":"article-journal","title":"Determinants of agricultural land abandonment in post-Soviet European Russia","container-title":"Land Use Policy","page":"873-884","volume":"30","issue":"1","source":"Crossref","abstract":"The breakdown of socialism caused massive socio-economic and institutional changes that led to substantial agricultural land abandonment. The goal of our study was to identify the determinants of agricultural land abandonment in post-Soviet Russia during the ﬁrst decade of transition from a state-controlled economy to a market-driven economy (1990–2000). We analyzed the determinants of agricultural land abandonment for approximately 150,550 km2 of land area in the provinces (oblasts) of Kaluga, Rjazan, Smolensk, Tula and Vladimir in European Russia. Based on the economic assumptions of proﬁt maximization, we integrated maps of abandoned agricultural land from ﬁve </w:instrText>
      </w:r>
      <w:r w:rsidR="00E8224F">
        <w:rPr>
          <w:rFonts w:ascii="Cambria Math" w:hAnsi="Cambria Math" w:cs="Cambria Math"/>
          <w:sz w:val="22"/>
          <w:szCs w:val="22"/>
          <w:lang w:val="en-US"/>
        </w:rPr>
        <w:instrText>∼</w:instrText>
      </w:r>
      <w:r w:rsidR="00E8224F">
        <w:rPr>
          <w:rFonts w:ascii="Arial" w:hAnsi="Arial" w:cs="Arial"/>
          <w:sz w:val="22"/>
          <w:szCs w:val="22"/>
          <w:lang w:val="en-US"/>
        </w:rPr>
        <w:instrText xml:space="preserve">185 km × 185 km Landsat TM/ETM+ footprints with socio-economic, environmental and geographic variables, and we estimated logistic regressions at the pixel level to identify the determinants of agricultural land abandonment. Our results showed that a higher likelihood of agricultural land abandonment was signiﬁcantly associated with lower average grain yields in the late 1980s and with higher distances from the nearest settlements, municipality centers, and settlements with more than 500 citizens. Hierarchical partitioning showed that the average grain yields in the late 1980s had the greatest power to explain agricultural land abandonment in our models, followed by the locational attributes of the agricultural land. We hypothesize that the termination of 90% of state subsidies for agriculture from 1990 to 2000 was an important underlying cause for the decrease of cultivation in economically and environmentally marginal agriculture areas. Thus, whereas the spatial patterns corresponded to the land rent theory of von Thünen, it was primarily the macro-scale driving forces that fostered agricultural abandonment. Our study highlighted the value of spatially explicit statistical models for studying the determinants of land-use and land-cover change in large areas.","DOI":"10.1016/j.landusepol.2012.06.011","ISSN":"02648377","language":"en","author":[{"family":"Prishchepov","given":"Alexander V."},{"family":"Müller","given":"Daniel"},{"family":"Dubinin","given":"Maxim"},{"family":"Baumann","given":"Matthias"},{"family":"Radeloff","given":"Volker C."}],"issued":{"date-parts":[["2013",1]]}}}],"schema":"https://github.com/citation-style-language/schema/raw/master/csl-citation.json"} </w:instrText>
      </w:r>
      <w:r w:rsidR="00DC4942">
        <w:rPr>
          <w:rFonts w:ascii="Arial" w:hAnsi="Arial" w:cs="Arial"/>
          <w:sz w:val="22"/>
          <w:szCs w:val="22"/>
          <w:lang w:val="en-US"/>
        </w:rPr>
        <w:fldChar w:fldCharType="separate"/>
      </w:r>
      <w:r w:rsidR="00E8224F" w:rsidRPr="00E8224F">
        <w:rPr>
          <w:rFonts w:ascii="Arial" w:hAnsi="Arial" w:cs="Arial"/>
          <w:sz w:val="22"/>
        </w:rPr>
        <w:t xml:space="preserve">(Prishchepov </w:t>
      </w:r>
      <w:r w:rsidR="00E8224F" w:rsidRPr="00E8224F">
        <w:rPr>
          <w:rFonts w:ascii="Arial" w:hAnsi="Arial" w:cs="Arial"/>
          <w:i/>
          <w:iCs/>
          <w:sz w:val="22"/>
        </w:rPr>
        <w:t>et al.</w:t>
      </w:r>
      <w:r w:rsidR="00E8224F" w:rsidRPr="00E8224F">
        <w:rPr>
          <w:rFonts w:ascii="Arial" w:hAnsi="Arial" w:cs="Arial"/>
          <w:sz w:val="22"/>
        </w:rPr>
        <w:t>, 2013)</w:t>
      </w:r>
      <w:r w:rsidR="00DC4942">
        <w:rPr>
          <w:rFonts w:ascii="Arial" w:hAnsi="Arial" w:cs="Arial"/>
          <w:sz w:val="22"/>
          <w:szCs w:val="22"/>
          <w:lang w:val="en-US"/>
        </w:rPr>
        <w:fldChar w:fldCharType="end"/>
      </w:r>
      <w:r w:rsidR="00DC4942">
        <w:rPr>
          <w:rFonts w:ascii="Arial" w:hAnsi="Arial" w:cs="Arial"/>
          <w:sz w:val="22"/>
          <w:szCs w:val="22"/>
          <w:lang w:val="en-US"/>
        </w:rPr>
        <w:t xml:space="preserve">. </w:t>
      </w:r>
      <w:r w:rsidR="00DC4942" w:rsidRPr="00DC4942">
        <w:rPr>
          <w:rFonts w:ascii="Arial" w:hAnsi="Arial" w:cs="Arial"/>
          <w:sz w:val="22"/>
          <w:szCs w:val="22"/>
          <w:lang w:val="en-US"/>
        </w:rPr>
        <w:t>Agricultural abandonment, which can be defined as the cessation of agricultural activities</w:t>
      </w:r>
      <w:del w:id="14" w:author="DASKALOVA Gergana Nikolaeva" w:date="2019-01-30T15:22:00Z">
        <w:r w:rsidR="00DC4942" w:rsidRPr="00DC4942" w:rsidDel="006600AC">
          <w:rPr>
            <w:rFonts w:ascii="Arial" w:hAnsi="Arial" w:cs="Arial"/>
            <w:sz w:val="22"/>
            <w:szCs w:val="22"/>
            <w:lang w:val="en-US"/>
          </w:rPr>
          <w:delText xml:space="preserve"> on farmland</w:delText>
        </w:r>
      </w:del>
      <w:r w:rsidR="00DC4942" w:rsidRPr="00DC4942">
        <w:rPr>
          <w:rFonts w:ascii="Arial" w:hAnsi="Arial" w:cs="Arial"/>
          <w:sz w:val="22"/>
          <w:szCs w:val="22"/>
          <w:lang w:val="en-US"/>
        </w:rPr>
        <w:t>,</w:t>
      </w:r>
      <w:r w:rsidR="00DC4942">
        <w:rPr>
          <w:rFonts w:ascii="Arial" w:hAnsi="Arial" w:cs="Arial"/>
          <w:sz w:val="22"/>
          <w:szCs w:val="22"/>
          <w:lang w:val="en-US"/>
        </w:rPr>
        <w:t xml:space="preserve"> is linked </w:t>
      </w:r>
      <w:del w:id="15" w:author="DASKALOVA Gergana Nikolaeva" w:date="2019-01-30T15:22:00Z">
        <w:r w:rsidR="004A4CA4" w:rsidDel="006600AC">
          <w:rPr>
            <w:rFonts w:ascii="Arial" w:hAnsi="Arial" w:cs="Arial"/>
            <w:sz w:val="22"/>
            <w:szCs w:val="22"/>
            <w:lang w:val="en-US"/>
          </w:rPr>
          <w:delText>to</w:delText>
        </w:r>
        <w:r w:rsidR="00DC4942" w:rsidDel="006600AC">
          <w:rPr>
            <w:rFonts w:ascii="Arial" w:hAnsi="Arial" w:cs="Arial"/>
            <w:sz w:val="22"/>
            <w:szCs w:val="22"/>
            <w:lang w:val="en-US"/>
          </w:rPr>
          <w:delText xml:space="preserve"> the</w:delText>
        </w:r>
      </w:del>
      <w:ins w:id="16" w:author="DASKALOVA Gergana Nikolaeva" w:date="2019-01-30T15:22:00Z">
        <w:r w:rsidR="006600AC">
          <w:rPr>
            <w:rFonts w:ascii="Arial" w:hAnsi="Arial" w:cs="Arial"/>
            <w:sz w:val="22"/>
            <w:szCs w:val="22"/>
            <w:lang w:val="en-US"/>
          </w:rPr>
          <w:t>with a</w:t>
        </w:r>
      </w:ins>
      <w:r w:rsidR="00DC4942">
        <w:rPr>
          <w:rFonts w:ascii="Arial" w:hAnsi="Arial" w:cs="Arial"/>
          <w:sz w:val="22"/>
          <w:szCs w:val="22"/>
          <w:lang w:val="en-US"/>
        </w:rPr>
        <w:t xml:space="preserve"> shift towards more intensive agriculture</w:t>
      </w:r>
      <w:del w:id="17" w:author="DASKALOVA Gergana Nikolaeva" w:date="2019-01-30T15:23:00Z">
        <w:r w:rsidR="00DC4942" w:rsidDel="00586CF5">
          <w:rPr>
            <w:rFonts w:ascii="Arial" w:hAnsi="Arial" w:cs="Arial"/>
            <w:sz w:val="22"/>
            <w:szCs w:val="22"/>
            <w:lang w:val="en-US"/>
          </w:rPr>
          <w:delText>, with</w:delText>
        </w:r>
      </w:del>
      <w:ins w:id="18" w:author="DASKALOVA Gergana Nikolaeva" w:date="2019-01-30T15:23:00Z">
        <w:r w:rsidR="00586CF5">
          <w:rPr>
            <w:rFonts w:ascii="Arial" w:hAnsi="Arial" w:cs="Arial"/>
            <w:sz w:val="22"/>
            <w:szCs w:val="22"/>
            <w:lang w:val="en-US"/>
          </w:rPr>
          <w:t xml:space="preserve"> and</w:t>
        </w:r>
      </w:ins>
      <w:r w:rsidR="00DC4942">
        <w:rPr>
          <w:rFonts w:ascii="Arial" w:hAnsi="Arial" w:cs="Arial"/>
          <w:sz w:val="22"/>
          <w:szCs w:val="22"/>
          <w:lang w:val="en-US"/>
        </w:rPr>
        <w:t xml:space="preserve"> smaller farms more likely to be abandoned </w:t>
      </w:r>
      <w:r w:rsidR="00DC4942">
        <w:rPr>
          <w:rFonts w:ascii="Arial" w:hAnsi="Arial" w:cs="Arial"/>
          <w:sz w:val="22"/>
          <w:szCs w:val="22"/>
          <w:lang w:val="en-US"/>
        </w:rPr>
        <w:fldChar w:fldCharType="begin"/>
      </w:r>
      <w:r w:rsidR="00E8224F">
        <w:rPr>
          <w:rFonts w:ascii="Arial" w:hAnsi="Arial" w:cs="Arial"/>
          <w:sz w:val="22"/>
          <w:szCs w:val="22"/>
          <w:lang w:val="en-US"/>
        </w:rPr>
        <w:instrText xml:space="preserve"> ADDIN ZOTERO_ITEM CSL_CITATION {"citationID":"Slwn1bnx","properties":{"formattedCitation":"(Prishchepov {\\i{}et al.}, 2013)","plainCitation":"(Prishchepov et al., 2013)","noteIndex":0},"citationItems":[{"id":7,"uris":["http://zotero.org/users/5200241/items/CWAUVXZF"],"uri":["http://zotero.org/users/5200241/items/CWAUVXZF"],"itemData":{"id":7,"type":"article-journal","title":"Determinants of agricultural land abandonment in post-Soviet European Russia","container-title":"Land Use Policy","page":"873-884","volume":"30","issue":"1","source":"Crossref","abstract":"The breakdown of socialism caused massive socio-economic and institutional changes that led to substantial agricultural land abandonment. The goal of our study was to identify the determinants of agricultural land abandonment in post-Soviet Russia during the ﬁrst decade of transition from a state-controlled economy to a market-driven economy (1990–2000). We analyzed the determinants of agricultural land abandonment for approximately 150,550 km2 of land area in the provinces (oblasts) of Kaluga, Rjazan, Smolensk, Tula and Vladimir in European Russia. Based on the economic assumptions of proﬁt maximization, we integrated maps of abandoned agricultural land from ﬁve </w:instrText>
      </w:r>
      <w:r w:rsidR="00E8224F">
        <w:rPr>
          <w:rFonts w:ascii="Cambria Math" w:hAnsi="Cambria Math" w:cs="Cambria Math"/>
          <w:sz w:val="22"/>
          <w:szCs w:val="22"/>
          <w:lang w:val="en-US"/>
        </w:rPr>
        <w:instrText>∼</w:instrText>
      </w:r>
      <w:r w:rsidR="00E8224F">
        <w:rPr>
          <w:rFonts w:ascii="Arial" w:hAnsi="Arial" w:cs="Arial"/>
          <w:sz w:val="22"/>
          <w:szCs w:val="22"/>
          <w:lang w:val="en-US"/>
        </w:rPr>
        <w:instrText xml:space="preserve">185 km × 185 km Landsat TM/ETM+ footprints with socio-economic, environmental and geographic variables, and we estimated logistic regressions at the pixel level to identify the determinants of agricultural land abandonment. Our results showed that a higher likelihood of agricultural land abandonment was signiﬁcantly associated with lower average grain yields in the late 1980s and with higher distances from the nearest settlements, municipality centers, and settlements with more than 500 citizens. Hierarchical partitioning showed that the average grain yields in the late 1980s had the greatest power to explain agricultural land abandonment in our models, followed by the locational attributes of the agricultural land. We hypothesize that the termination of 90% of state subsidies for agriculture from 1990 to 2000 was an important underlying cause for the decrease of cultivation in economically and environmentally marginal agriculture areas. Thus, whereas the spatial patterns corresponded to the land rent theory of von Thünen, it was primarily the macro-scale driving forces that fostered agricultural abandonment. Our study highlighted the value of spatially explicit statistical models for studying the determinants of land-use and land-cover change in large areas.","DOI":"10.1016/j.landusepol.2012.06.011","ISSN":"02648377","language":"en","author":[{"family":"Prishchepov","given":"Alexander V."},{"family":"Müller","given":"Daniel"},{"family":"Dubinin","given":"Maxim"},{"family":"Baumann","given":"Matthias"},{"family":"Radeloff","given":"Volker C."}],"issued":{"date-parts":[["2013",1]]}}}],"schema":"https://github.com/citation-style-language/schema/raw/master/csl-citation.json"} </w:instrText>
      </w:r>
      <w:r w:rsidR="00DC4942">
        <w:rPr>
          <w:rFonts w:ascii="Arial" w:hAnsi="Arial" w:cs="Arial"/>
          <w:sz w:val="22"/>
          <w:szCs w:val="22"/>
          <w:lang w:val="en-US"/>
        </w:rPr>
        <w:fldChar w:fldCharType="separate"/>
      </w:r>
      <w:r w:rsidR="00E8224F" w:rsidRPr="00E8224F">
        <w:rPr>
          <w:rFonts w:ascii="Arial" w:hAnsi="Arial" w:cs="Arial"/>
          <w:sz w:val="22"/>
        </w:rPr>
        <w:t xml:space="preserve">(Prishchepov </w:t>
      </w:r>
      <w:r w:rsidR="00E8224F" w:rsidRPr="00E8224F">
        <w:rPr>
          <w:rFonts w:ascii="Arial" w:hAnsi="Arial" w:cs="Arial"/>
          <w:i/>
          <w:iCs/>
          <w:sz w:val="22"/>
        </w:rPr>
        <w:t>et al.</w:t>
      </w:r>
      <w:r w:rsidR="00E8224F" w:rsidRPr="00E8224F">
        <w:rPr>
          <w:rFonts w:ascii="Arial" w:hAnsi="Arial" w:cs="Arial"/>
          <w:sz w:val="22"/>
        </w:rPr>
        <w:t>, 2013)</w:t>
      </w:r>
      <w:r w:rsidR="00DC4942">
        <w:rPr>
          <w:rFonts w:ascii="Arial" w:hAnsi="Arial" w:cs="Arial"/>
          <w:sz w:val="22"/>
          <w:szCs w:val="22"/>
          <w:lang w:val="en-US"/>
        </w:rPr>
        <w:fldChar w:fldCharType="end"/>
      </w:r>
      <w:r w:rsidR="00DC4942">
        <w:rPr>
          <w:rFonts w:ascii="Arial" w:hAnsi="Arial" w:cs="Arial"/>
          <w:sz w:val="22"/>
          <w:szCs w:val="22"/>
          <w:lang w:val="en-US"/>
        </w:rPr>
        <w:t>.</w:t>
      </w:r>
      <w:commentRangeStart w:id="19"/>
      <w:commentRangeEnd w:id="19"/>
      <w:r w:rsidR="00586CF5">
        <w:rPr>
          <w:rStyle w:val="CommentReference"/>
        </w:rPr>
        <w:commentReference w:id="19"/>
      </w:r>
    </w:p>
    <w:p w14:paraId="251CEA79" w14:textId="77777777" w:rsidR="00F44EE2" w:rsidRDefault="00F44EE2" w:rsidP="00F44EE2">
      <w:pPr>
        <w:spacing w:line="360" w:lineRule="auto"/>
        <w:rPr>
          <w:rFonts w:ascii="Arial" w:hAnsi="Arial" w:cs="Arial"/>
          <w:sz w:val="22"/>
          <w:szCs w:val="22"/>
          <w:lang w:val="en-US"/>
        </w:rPr>
      </w:pPr>
    </w:p>
    <w:p w14:paraId="615BF8ED" w14:textId="7BC0818C" w:rsidR="00F44EE2" w:rsidRPr="00F44EE2" w:rsidRDefault="0046174E" w:rsidP="00F44EE2">
      <w:pPr>
        <w:spacing w:line="360" w:lineRule="auto"/>
        <w:rPr>
          <w:rFonts w:ascii="Arial" w:hAnsi="Arial" w:cs="Arial"/>
          <w:sz w:val="22"/>
          <w:szCs w:val="22"/>
          <w:lang w:val="en-US"/>
        </w:rPr>
      </w:pPr>
      <w:r>
        <w:rPr>
          <w:rFonts w:ascii="Arial" w:hAnsi="Arial" w:cs="Arial"/>
          <w:sz w:val="22"/>
          <w:szCs w:val="22"/>
          <w:lang w:val="en-US"/>
        </w:rPr>
        <w:t xml:space="preserve">Satellite imagery has often been used in studies aiming to quantify influence of socio-economic events on land-use change </w:t>
      </w:r>
      <w:r w:rsidRPr="00F44EE2">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{"citationID":"yqHtXifH","properties":{"formattedCitation":"(Reid {\\i{}et al.}, 2000; Prishchepov {\\i{}et al.}, 2012)","plainCitation":"(Reid et al., 2000; Prishchepov et al., 2012)","noteIndex":0},"citationItems":[{"id":235,"uris":["http://zotero.org/users/5200241/items/CYF5BPIQ"],"uri":["http://zotero.org/users/5200241/items/CYF5BPIQ"],"itemData":{"id":235,"type":"article-journal","title":"Land-use and land-cover dynamics in response to changes in climatic, biological and socio-political forces: the case of southwestern Ethiopia","page":"339-355","volume":"15","source":"Zotero","abstract":"Few studies of land-use/land-cover change provide an integrated assessment of the driving forces and consequences of that change, particularly in Africa. Our objectives were to determine how driving forces at different scales change over time, how these forces affect the dynamics and patterns of land use/land cover, and how land-use/land-cover change affects ecological properties at the landscape scale. To accomplish these objectives, we ﬁrst developed a way to identify the causes and consequences of change at a landscape scale by integrating tools from ecology and the social sciences and then applied these methods to a case study in Ghibe Valley, southwestern Ethiopia. Maps of land-use/land-cover change were created from aerial photography and Landsat TM imagery for the period, 1957–1993. A method called ‘ecological time lines’ was developed to elicit landscape-scale explanations for changes from long-term residents. Cropland expanded at twice the speed recently (1987–1993) than two decades ago (1957–1973), but also contracted rapidly between 1973–1987. Rapid land-use/land cover change was caused by the combined effects of drought and migration, changes in settlement and land tenure policy, and changes in the severity of the livestock disease, trypanosomosis, which is transmitted by the tsetse ﬂy. The scale of the causes and consequences of land-use/land-cover change varied from local to sub-national (regional) to international and the links between causes and consequences crossed scales. At the landscape scale, each cause affected the location and pattern of land use/land cover differently. The contraction of cropland increased grass biomass and cover, woody plant cover, the frequency and extent of savanna burning, and the abundance of wildlife. With recent control of the tsetse ﬂy, these ecological changes are being reversed. These complex patterns are discussed in the context of scaling issues and current conceptual models of land-use/land-cover change.","language":"en","author":[{"family":"Reid","given":"Robin S"},{"family":"Kruska","given":"Russell L"},{"family":"Muthui","given":"Nyawira"},{"family":"Taye","given":"Andualem"},{"family":"Wotton","given":"Sara"},{"family":"Wilson","given":"Cathleen J"},{"family":"Mulatu","given":"Woudyalew"}],"issued":{"date-parts":[["2000"]]}}},{"id":5,"uris":["http://zotero.org/users/5200241/items/KFDZBSW4"],"uri":["http://zotero.org/users/5200241/items/KFDZBSW4"],"itemData":{"id":5,"type":"article-journal","title":"Effects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Pr="00F44EE2">
        <w:rPr>
          <w:rFonts w:ascii="Arial" w:hAnsi="Arial" w:cs="Arial"/>
          <w:sz w:val="22"/>
          <w:szCs w:val="22"/>
          <w:lang w:val="en-US"/>
        </w:rPr>
        <w:fldChar w:fldCharType="separate"/>
      </w:r>
      <w:r w:rsidRPr="00781833">
        <w:rPr>
          <w:rFonts w:ascii="Arial" w:hAnsi="Arial" w:cs="Arial"/>
          <w:sz w:val="22"/>
        </w:rPr>
        <w:t xml:space="preserve">(Reid </w:t>
      </w:r>
      <w:r w:rsidRPr="00781833">
        <w:rPr>
          <w:rFonts w:ascii="Arial" w:hAnsi="Arial" w:cs="Arial"/>
          <w:i/>
          <w:iCs/>
          <w:sz w:val="22"/>
        </w:rPr>
        <w:t>et al.</w:t>
      </w:r>
      <w:r w:rsidRPr="00781833">
        <w:rPr>
          <w:rFonts w:ascii="Arial" w:hAnsi="Arial" w:cs="Arial"/>
          <w:sz w:val="22"/>
        </w:rPr>
        <w:t xml:space="preserve">, 2000; Prishchepov </w:t>
      </w:r>
      <w:r w:rsidRPr="00781833">
        <w:rPr>
          <w:rFonts w:ascii="Arial" w:hAnsi="Arial" w:cs="Arial"/>
          <w:i/>
          <w:iCs/>
          <w:sz w:val="22"/>
        </w:rPr>
        <w:t>et al.</w:t>
      </w:r>
      <w:r w:rsidRPr="00781833">
        <w:rPr>
          <w:rFonts w:ascii="Arial" w:hAnsi="Arial" w:cs="Arial"/>
          <w:sz w:val="22"/>
        </w:rPr>
        <w:t>, 2012)</w:t>
      </w:r>
      <w:r w:rsidRPr="00F44EE2">
        <w:rPr>
          <w:rFonts w:ascii="Arial" w:hAnsi="Arial" w:cs="Arial"/>
          <w:sz w:val="22"/>
          <w:szCs w:val="22"/>
          <w:lang w:val="en-US"/>
        </w:rPr>
        <w:fldChar w:fldCharType="end"/>
      </w:r>
      <w:r>
        <w:rPr>
          <w:rFonts w:ascii="Arial" w:hAnsi="Arial" w:cs="Arial"/>
          <w:sz w:val="22"/>
          <w:szCs w:val="22"/>
          <w:lang w:val="en-US"/>
        </w:rPr>
        <w:t>. However, satellite imagery cannot show land-use specifically, instead depicting land cover, which indicates solely the type of land (e.g. water, forest etc.).</w:t>
      </w:r>
      <w:r w:rsidR="00E73D86">
        <w:rPr>
          <w:rFonts w:ascii="Arial" w:hAnsi="Arial" w:cs="Arial"/>
          <w:sz w:val="22"/>
          <w:szCs w:val="22"/>
          <w:lang w:val="en-US"/>
        </w:rPr>
        <w:t xml:space="preserve"> Algorithms must therefore be developed to effectively </w:t>
      </w:r>
      <w:proofErr w:type="spellStart"/>
      <w:r w:rsidR="00E73D86">
        <w:rPr>
          <w:rFonts w:ascii="Arial" w:hAnsi="Arial" w:cs="Arial"/>
          <w:sz w:val="22"/>
          <w:szCs w:val="22"/>
          <w:lang w:val="en-US"/>
        </w:rPr>
        <w:t>categorise</w:t>
      </w:r>
      <w:proofErr w:type="spellEnd"/>
      <w:r w:rsidR="00E73D86">
        <w:rPr>
          <w:rFonts w:ascii="Arial" w:hAnsi="Arial" w:cs="Arial"/>
          <w:sz w:val="22"/>
          <w:szCs w:val="22"/>
          <w:lang w:val="en-US"/>
        </w:rPr>
        <w:t xml:space="preserve"> land-use types.</w:t>
      </w:r>
      <w:r>
        <w:rPr>
          <w:rFonts w:ascii="Arial" w:hAnsi="Arial" w:cs="Arial"/>
          <w:sz w:val="22"/>
          <w:szCs w:val="22"/>
          <w:lang w:val="en-US"/>
        </w:rPr>
        <w:t xml:space="preserve"> </w:t>
      </w:r>
      <w:commentRangeStart w:id="20"/>
      <w:r>
        <w:rPr>
          <w:rFonts w:ascii="Arial" w:hAnsi="Arial" w:cs="Arial"/>
          <w:sz w:val="22"/>
          <w:szCs w:val="22"/>
          <w:lang w:val="en-US"/>
        </w:rPr>
        <w:t xml:space="preserve">Such studies </w:t>
      </w:r>
      <w:commentRangeEnd w:id="20"/>
      <w:r w:rsidR="00586CF5">
        <w:rPr>
          <w:rStyle w:val="CommentReference"/>
        </w:rPr>
        <w:commentReference w:id="20"/>
      </w:r>
      <w:r>
        <w:rPr>
          <w:rFonts w:ascii="Arial" w:hAnsi="Arial" w:cs="Arial"/>
          <w:sz w:val="22"/>
          <w:szCs w:val="22"/>
          <w:lang w:val="en-US"/>
        </w:rPr>
        <w:t xml:space="preserve">only consider the impacts of one socio-economic event, rather than several over time. </w:t>
      </w:r>
      <w:proofErr w:type="spellStart"/>
      <w:r w:rsidR="00F44EE2" w:rsidRPr="00F44EE2">
        <w:rPr>
          <w:rFonts w:ascii="Arial" w:hAnsi="Arial" w:cs="Arial"/>
          <w:sz w:val="22"/>
          <w:szCs w:val="22"/>
          <w:lang w:val="en-US"/>
        </w:rPr>
        <w:t>Analysing</w:t>
      </w:r>
      <w:proofErr w:type="spellEnd"/>
      <w:r w:rsidR="00F44EE2" w:rsidRPr="00F44EE2">
        <w:rPr>
          <w:rFonts w:ascii="Arial" w:hAnsi="Arial" w:cs="Arial"/>
          <w:sz w:val="22"/>
          <w:szCs w:val="22"/>
          <w:lang w:val="en-US"/>
        </w:rPr>
        <w:t xml:space="preserve"> if the signature of </w:t>
      </w:r>
      <w:r w:rsidR="004A4CA4">
        <w:rPr>
          <w:rFonts w:ascii="Arial" w:hAnsi="Arial" w:cs="Arial"/>
          <w:sz w:val="22"/>
          <w:szCs w:val="22"/>
          <w:lang w:val="en-US"/>
        </w:rPr>
        <w:t xml:space="preserve">multiple </w:t>
      </w:r>
      <w:r w:rsidR="00F44EE2" w:rsidRPr="00F44EE2">
        <w:rPr>
          <w:rFonts w:ascii="Arial" w:hAnsi="Arial" w:cs="Arial"/>
          <w:sz w:val="22"/>
          <w:szCs w:val="22"/>
          <w:lang w:val="en-US"/>
        </w:rPr>
        <w:t>socio-</w:t>
      </w:r>
      <w:r w:rsidR="00DC4942">
        <w:rPr>
          <w:rFonts w:ascii="Arial" w:hAnsi="Arial" w:cs="Arial"/>
          <w:sz w:val="22"/>
          <w:szCs w:val="22"/>
          <w:lang w:val="en-US"/>
        </w:rPr>
        <w:t>economic</w:t>
      </w:r>
      <w:r w:rsidR="00F44EE2" w:rsidRPr="00F44EE2">
        <w:rPr>
          <w:rFonts w:ascii="Arial" w:hAnsi="Arial" w:cs="Arial"/>
          <w:sz w:val="22"/>
          <w:szCs w:val="22"/>
          <w:lang w:val="en-US"/>
        </w:rPr>
        <w:t xml:space="preserve"> shift</w:t>
      </w:r>
      <w:r w:rsidR="004A4CA4">
        <w:rPr>
          <w:rFonts w:ascii="Arial" w:hAnsi="Arial" w:cs="Arial"/>
          <w:sz w:val="22"/>
          <w:szCs w:val="22"/>
          <w:lang w:val="en-US"/>
        </w:rPr>
        <w:t xml:space="preserve">s </w:t>
      </w:r>
      <w:r w:rsidR="00F44EE2" w:rsidRPr="00F44EE2">
        <w:rPr>
          <w:rFonts w:ascii="Arial" w:hAnsi="Arial" w:cs="Arial"/>
          <w:sz w:val="22"/>
          <w:szCs w:val="22"/>
          <w:lang w:val="en-US"/>
        </w:rPr>
        <w:t>can be detected through land</w:t>
      </w:r>
      <w:r>
        <w:rPr>
          <w:rFonts w:ascii="Arial" w:hAnsi="Arial" w:cs="Arial"/>
          <w:sz w:val="22"/>
          <w:szCs w:val="22"/>
          <w:lang w:val="en-US"/>
        </w:rPr>
        <w:t xml:space="preserve"> cover</w:t>
      </w:r>
      <w:r w:rsidR="00F44EE2" w:rsidRPr="00F44EE2">
        <w:rPr>
          <w:rFonts w:ascii="Arial" w:hAnsi="Arial" w:cs="Arial"/>
          <w:sz w:val="22"/>
          <w:szCs w:val="22"/>
          <w:lang w:val="en-US"/>
        </w:rPr>
        <w:t xml:space="preserve"> change </w:t>
      </w:r>
      <w:ins w:id="21" w:author="DASKALOVA Gergana Nikolaeva" w:date="2019-01-30T15:26:00Z">
        <w:r w:rsidR="00586CF5">
          <w:rPr>
            <w:rFonts w:ascii="Arial" w:hAnsi="Arial" w:cs="Arial"/>
            <w:sz w:val="22"/>
            <w:szCs w:val="22"/>
            <w:lang w:val="en-US"/>
          </w:rPr>
          <w:t>c</w:t>
        </w:r>
      </w:ins>
      <w:del w:id="22" w:author="DASKALOVA Gergana Nikolaeva" w:date="2019-01-30T15:26:00Z">
        <w:r w:rsidR="00F44EE2" w:rsidRPr="00F44EE2" w:rsidDel="00586CF5">
          <w:rPr>
            <w:rFonts w:ascii="Arial" w:hAnsi="Arial" w:cs="Arial"/>
            <w:sz w:val="22"/>
            <w:szCs w:val="22"/>
            <w:lang w:val="en-US"/>
          </w:rPr>
          <w:delText>w</w:delText>
        </w:r>
      </w:del>
      <w:r w:rsidR="00F44EE2" w:rsidRPr="00F44EE2">
        <w:rPr>
          <w:rFonts w:ascii="Arial" w:hAnsi="Arial" w:cs="Arial"/>
          <w:sz w:val="22"/>
          <w:szCs w:val="22"/>
          <w:lang w:val="en-US"/>
        </w:rPr>
        <w:t>ould shed light into</w:t>
      </w:r>
      <w:r w:rsidR="00781833">
        <w:rPr>
          <w:rFonts w:ascii="Arial" w:hAnsi="Arial" w:cs="Arial"/>
          <w:sz w:val="22"/>
          <w:szCs w:val="22"/>
          <w:lang w:val="en-US"/>
        </w:rPr>
        <w:t xml:space="preserve"> the importance of socio-</w:t>
      </w:r>
      <w:r w:rsidR="00DC4942">
        <w:rPr>
          <w:rFonts w:ascii="Arial" w:hAnsi="Arial" w:cs="Arial"/>
          <w:sz w:val="22"/>
          <w:szCs w:val="22"/>
          <w:lang w:val="en-US"/>
        </w:rPr>
        <w:t>economic</w:t>
      </w:r>
      <w:r w:rsidR="00781833">
        <w:rPr>
          <w:rFonts w:ascii="Arial" w:hAnsi="Arial" w:cs="Arial"/>
          <w:sz w:val="22"/>
          <w:szCs w:val="22"/>
          <w:lang w:val="en-US"/>
        </w:rPr>
        <w:t xml:space="preserve"> events as drivers of </w:t>
      </w:r>
      <w:r w:rsidR="00DC4942">
        <w:rPr>
          <w:rFonts w:ascii="Arial" w:hAnsi="Arial" w:cs="Arial"/>
          <w:sz w:val="22"/>
          <w:szCs w:val="22"/>
          <w:lang w:val="en-US"/>
        </w:rPr>
        <w:t>agricultural</w:t>
      </w:r>
      <w:r w:rsidR="00781833">
        <w:rPr>
          <w:rFonts w:ascii="Arial" w:hAnsi="Arial" w:cs="Arial"/>
          <w:sz w:val="22"/>
          <w:szCs w:val="22"/>
          <w:lang w:val="en-US"/>
        </w:rPr>
        <w:t xml:space="preserve"> transitions</w:t>
      </w:r>
      <w:r w:rsidR="00C116A0">
        <w:rPr>
          <w:rFonts w:ascii="Arial" w:hAnsi="Arial" w:cs="Arial"/>
          <w:sz w:val="22"/>
          <w:szCs w:val="22"/>
          <w:lang w:val="en-US"/>
        </w:rPr>
        <w:t xml:space="preserve"> on a country</w:t>
      </w:r>
      <w:r>
        <w:rPr>
          <w:rFonts w:ascii="Arial" w:hAnsi="Arial" w:cs="Arial"/>
          <w:sz w:val="22"/>
          <w:szCs w:val="22"/>
          <w:lang w:val="en-US"/>
        </w:rPr>
        <w:t>-</w:t>
      </w:r>
      <w:r w:rsidR="00C116A0">
        <w:rPr>
          <w:rFonts w:ascii="Arial" w:hAnsi="Arial" w:cs="Arial"/>
          <w:sz w:val="22"/>
          <w:szCs w:val="22"/>
          <w:lang w:val="en-US"/>
        </w:rPr>
        <w:t>scale</w:t>
      </w:r>
      <w:r w:rsidR="00F44EE2" w:rsidRPr="00F44EE2">
        <w:rPr>
          <w:rFonts w:ascii="Arial" w:hAnsi="Arial" w:cs="Arial"/>
          <w:sz w:val="22"/>
          <w:szCs w:val="22"/>
          <w:lang w:val="en-US"/>
        </w:rPr>
        <w:t xml:space="preserve">. </w:t>
      </w:r>
      <w:commentRangeStart w:id="23"/>
      <w:commentRangeEnd w:id="23"/>
      <w:r w:rsidR="00586CF5">
        <w:rPr>
          <w:rStyle w:val="CommentReference"/>
        </w:rPr>
        <w:commentReference w:id="23"/>
      </w:r>
    </w:p>
    <w:p w14:paraId="20697531" w14:textId="77777777" w:rsidR="00F44EE2" w:rsidRPr="00F44EE2" w:rsidRDefault="00F44EE2" w:rsidP="00F44EE2">
      <w:pPr>
        <w:spacing w:line="360" w:lineRule="auto"/>
        <w:rPr>
          <w:rFonts w:ascii="Arial" w:hAnsi="Arial" w:cs="Arial"/>
          <w:sz w:val="22"/>
          <w:szCs w:val="22"/>
          <w:lang w:val="en-US"/>
        </w:rPr>
      </w:pPr>
    </w:p>
    <w:p w14:paraId="04043369" w14:textId="3D7AA909" w:rsidR="00F44EE2" w:rsidRPr="00F44EE2" w:rsidRDefault="00781833" w:rsidP="00F44EE2">
      <w:pPr>
        <w:spacing w:line="360" w:lineRule="auto"/>
        <w:rPr>
          <w:rFonts w:ascii="Arial" w:hAnsi="Arial" w:cs="Arial"/>
          <w:sz w:val="22"/>
          <w:szCs w:val="22"/>
          <w:lang w:val="en-US"/>
        </w:rPr>
      </w:pPr>
      <w:r>
        <w:rPr>
          <w:rFonts w:ascii="Arial" w:hAnsi="Arial" w:cs="Arial"/>
          <w:sz w:val="22"/>
          <w:szCs w:val="22"/>
          <w:lang w:val="en-US"/>
        </w:rPr>
        <w:t xml:space="preserve">In this study, I will </w:t>
      </w:r>
      <w:del w:id="24" w:author="DASKALOVA Gergana Nikolaeva" w:date="2019-01-30T15:26:00Z">
        <w:r w:rsidDel="00586CF5">
          <w:rPr>
            <w:rFonts w:ascii="Arial" w:hAnsi="Arial" w:cs="Arial"/>
            <w:sz w:val="22"/>
            <w:szCs w:val="22"/>
            <w:lang w:val="en-US"/>
          </w:rPr>
          <w:delText xml:space="preserve">be </w:delText>
        </w:r>
      </w:del>
      <w:r>
        <w:rPr>
          <w:rFonts w:ascii="Arial" w:hAnsi="Arial" w:cs="Arial"/>
          <w:sz w:val="22"/>
          <w:szCs w:val="22"/>
          <w:lang w:val="en-US"/>
        </w:rPr>
        <w:t>focus</w:t>
      </w:r>
      <w:del w:id="25" w:author="DASKALOVA Gergana Nikolaeva" w:date="2019-01-30T15:26:00Z">
        <w:r w:rsidDel="00586CF5">
          <w:rPr>
            <w:rFonts w:ascii="Arial" w:hAnsi="Arial" w:cs="Arial"/>
            <w:sz w:val="22"/>
            <w:szCs w:val="22"/>
            <w:lang w:val="en-US"/>
          </w:rPr>
          <w:delText>ing</w:delText>
        </w:r>
      </w:del>
      <w:r>
        <w:rPr>
          <w:rFonts w:ascii="Arial" w:hAnsi="Arial" w:cs="Arial"/>
          <w:sz w:val="22"/>
          <w:szCs w:val="22"/>
          <w:lang w:val="en-US"/>
        </w:rPr>
        <w:t xml:space="preserve"> on Latvia d</w:t>
      </w:r>
      <w:r w:rsidR="00F44EE2" w:rsidRPr="00F44EE2">
        <w:rPr>
          <w:rFonts w:ascii="Arial" w:hAnsi="Arial" w:cs="Arial"/>
          <w:sz w:val="22"/>
          <w:szCs w:val="22"/>
          <w:lang w:val="en-US"/>
        </w:rPr>
        <w:t xml:space="preserve">ue to </w:t>
      </w:r>
      <w:r>
        <w:rPr>
          <w:rFonts w:ascii="Arial" w:hAnsi="Arial" w:cs="Arial"/>
          <w:sz w:val="22"/>
          <w:szCs w:val="22"/>
          <w:lang w:val="en-US"/>
        </w:rPr>
        <w:t>its</w:t>
      </w:r>
      <w:r w:rsidR="00F44EE2" w:rsidRPr="00F44EE2">
        <w:rPr>
          <w:rFonts w:ascii="Arial" w:hAnsi="Arial" w:cs="Arial"/>
          <w:sz w:val="22"/>
          <w:szCs w:val="22"/>
          <w:lang w:val="en-US"/>
        </w:rPr>
        <w:t xml:space="preserve"> quick-changing </w:t>
      </w:r>
      <w:r w:rsidR="00DC4942">
        <w:rPr>
          <w:rFonts w:ascii="Arial" w:hAnsi="Arial" w:cs="Arial"/>
          <w:sz w:val="22"/>
          <w:szCs w:val="22"/>
          <w:lang w:val="en-US"/>
        </w:rPr>
        <w:t>economic</w:t>
      </w:r>
      <w:r w:rsidR="00F44EE2" w:rsidRPr="00F44EE2">
        <w:rPr>
          <w:rFonts w:ascii="Arial" w:hAnsi="Arial" w:cs="Arial"/>
          <w:sz w:val="22"/>
          <w:szCs w:val="22"/>
          <w:lang w:val="en-US"/>
        </w:rPr>
        <w:t xml:space="preserve"> status</w:t>
      </w:r>
      <w:r>
        <w:rPr>
          <w:rFonts w:ascii="Arial" w:hAnsi="Arial" w:cs="Arial"/>
          <w:sz w:val="22"/>
          <w:szCs w:val="22"/>
          <w:lang w:val="en-US"/>
        </w:rPr>
        <w:t>, making</w:t>
      </w:r>
      <w:r w:rsidR="00F44EE2" w:rsidRPr="00F44EE2">
        <w:rPr>
          <w:rFonts w:ascii="Arial" w:hAnsi="Arial" w:cs="Arial"/>
          <w:sz w:val="22"/>
          <w:szCs w:val="22"/>
          <w:lang w:val="en-US"/>
        </w:rPr>
        <w:t xml:space="preserve"> </w:t>
      </w:r>
      <w:r>
        <w:rPr>
          <w:rFonts w:ascii="Arial" w:hAnsi="Arial" w:cs="Arial"/>
          <w:sz w:val="22"/>
          <w:szCs w:val="22"/>
          <w:lang w:val="en-US"/>
        </w:rPr>
        <w:t>it</w:t>
      </w:r>
      <w:r w:rsidR="00F44EE2" w:rsidRPr="00F44EE2">
        <w:rPr>
          <w:rFonts w:ascii="Arial" w:hAnsi="Arial" w:cs="Arial"/>
          <w:sz w:val="22"/>
          <w:szCs w:val="22"/>
          <w:lang w:val="en-US"/>
        </w:rPr>
        <w:t xml:space="preserve"> an appropriate case study to examine if land-use change can be linked to socio-</w:t>
      </w:r>
      <w:r w:rsidR="00DC4942">
        <w:rPr>
          <w:rFonts w:ascii="Arial" w:hAnsi="Arial" w:cs="Arial"/>
          <w:sz w:val="22"/>
          <w:szCs w:val="22"/>
          <w:lang w:val="en-US"/>
        </w:rPr>
        <w:t>economic</w:t>
      </w:r>
      <w:r w:rsidR="00F44EE2" w:rsidRPr="00F44EE2">
        <w:rPr>
          <w:rFonts w:ascii="Arial" w:hAnsi="Arial" w:cs="Arial"/>
          <w:sz w:val="22"/>
          <w:szCs w:val="22"/>
          <w:lang w:val="en-US"/>
        </w:rPr>
        <w:t xml:space="preserve"> events. The two events I will </w:t>
      </w:r>
      <w:del w:id="26" w:author="DASKALOVA Gergana Nikolaeva" w:date="2019-01-30T15:27:00Z">
        <w:r w:rsidR="00F44EE2" w:rsidRPr="00F44EE2" w:rsidDel="00586CF5">
          <w:rPr>
            <w:rFonts w:ascii="Arial" w:hAnsi="Arial" w:cs="Arial"/>
            <w:sz w:val="22"/>
            <w:szCs w:val="22"/>
            <w:lang w:val="en-US"/>
          </w:rPr>
          <w:delText xml:space="preserve">be examining </w:delText>
        </w:r>
      </w:del>
      <w:ins w:id="27" w:author="DASKALOVA Gergana Nikolaeva" w:date="2019-01-30T15:27:00Z">
        <w:r w:rsidR="00586CF5" w:rsidRPr="00F44EE2">
          <w:rPr>
            <w:rFonts w:ascii="Arial" w:hAnsi="Arial" w:cs="Arial"/>
            <w:sz w:val="22"/>
            <w:szCs w:val="22"/>
            <w:lang w:val="en-US"/>
          </w:rPr>
          <w:t>examin</w:t>
        </w:r>
        <w:r w:rsidR="00586CF5">
          <w:rPr>
            <w:rFonts w:ascii="Arial" w:hAnsi="Arial" w:cs="Arial"/>
            <w:sz w:val="22"/>
            <w:szCs w:val="22"/>
            <w:lang w:val="en-US"/>
          </w:rPr>
          <w:t>e</w:t>
        </w:r>
        <w:r w:rsidR="00586CF5" w:rsidRPr="00F44EE2">
          <w:rPr>
            <w:rFonts w:ascii="Arial" w:hAnsi="Arial" w:cs="Arial"/>
            <w:sz w:val="22"/>
            <w:szCs w:val="22"/>
            <w:lang w:val="en-US"/>
          </w:rPr>
          <w:t xml:space="preserve"> </w:t>
        </w:r>
      </w:ins>
      <w:r w:rsidR="00F44EE2" w:rsidRPr="00F44EE2">
        <w:rPr>
          <w:rFonts w:ascii="Arial" w:hAnsi="Arial" w:cs="Arial"/>
          <w:sz w:val="22"/>
          <w:szCs w:val="22"/>
          <w:lang w:val="en-US"/>
        </w:rPr>
        <w:t>are (1) the Soviet Union collapse in 1991 and (2) the addition of Latvia to the</w:t>
      </w:r>
      <w:r w:rsidR="007A012B">
        <w:rPr>
          <w:rFonts w:ascii="Arial" w:hAnsi="Arial" w:cs="Arial"/>
          <w:sz w:val="22"/>
          <w:szCs w:val="22"/>
          <w:lang w:val="en-US"/>
        </w:rPr>
        <w:t xml:space="preserve"> European Union</w:t>
      </w:r>
      <w:r w:rsidR="00F44EE2" w:rsidRPr="00F44EE2">
        <w:rPr>
          <w:rFonts w:ascii="Arial" w:hAnsi="Arial" w:cs="Arial"/>
          <w:sz w:val="22"/>
          <w:szCs w:val="22"/>
          <w:lang w:val="en-US"/>
        </w:rPr>
        <w:t xml:space="preserve"> </w:t>
      </w:r>
      <w:r w:rsidR="007A012B">
        <w:rPr>
          <w:rFonts w:ascii="Arial" w:hAnsi="Arial" w:cs="Arial"/>
          <w:sz w:val="22"/>
          <w:szCs w:val="22"/>
          <w:lang w:val="en-US"/>
        </w:rPr>
        <w:t>(</w:t>
      </w:r>
      <w:r w:rsidR="00F44EE2" w:rsidRPr="00F44EE2">
        <w:rPr>
          <w:rFonts w:ascii="Arial" w:hAnsi="Arial" w:cs="Arial"/>
          <w:sz w:val="22"/>
          <w:szCs w:val="22"/>
          <w:lang w:val="en-US"/>
        </w:rPr>
        <w:t>EU</w:t>
      </w:r>
      <w:r w:rsidR="007A012B">
        <w:rPr>
          <w:rFonts w:ascii="Arial" w:hAnsi="Arial" w:cs="Arial"/>
          <w:sz w:val="22"/>
          <w:szCs w:val="22"/>
          <w:lang w:val="en-US"/>
        </w:rPr>
        <w:t xml:space="preserve">) </w:t>
      </w:r>
      <w:r w:rsidR="00F44EE2" w:rsidRPr="00F44EE2">
        <w:rPr>
          <w:rFonts w:ascii="Arial" w:hAnsi="Arial" w:cs="Arial"/>
          <w:sz w:val="22"/>
          <w:szCs w:val="22"/>
          <w:lang w:val="en-US"/>
        </w:rPr>
        <w:t xml:space="preserve">in 2004. After the Soviet Union, there was an increase in abandoned land, tree cutting and percent coverage of protected areas </w:t>
      </w:r>
      <w:r w:rsidR="00F44EE2" w:rsidRPr="00F44EE2">
        <w:rPr>
          <w:rFonts w:ascii="Arial" w:hAnsi="Arial" w:cs="Arial"/>
          <w:sz w:val="22"/>
          <w:szCs w:val="22"/>
          <w:lang w:val="en-US"/>
        </w:rPr>
        <w:fldChar w:fldCharType="begin"/>
      </w:r>
      <w:r w:rsidR="00E8224F">
        <w:rPr>
          <w:rFonts w:ascii="Arial" w:hAnsi="Arial" w:cs="Arial"/>
          <w:sz w:val="22"/>
          <w:szCs w:val="22"/>
          <w:lang w:val="en-US"/>
        </w:rPr>
        <w:instrText xml:space="preserve"> ADDIN ZOTERO_ITEM CSL_CITATION {"citationID":"CzhQFjI5","properties":{"formattedCitation":"(Prishchepov {\\i{}et al.}, 2013)","plainCitation":"(Prishchepov et al., 2013)","noteIndex":0},"citationItems":[{"id":7,"uris":["http://zotero.org/users/5200241/items/CWAUVXZF"],"uri":["http://zotero.org/users/5200241/items/CWAUVXZF"],"itemData":{"id":7,"type":"article-journal","title":"Determinants of agricultural land abandonment in post-Soviet European Russia","container-title":"Land Use Policy","page":"873-884","volume":"30","issue":"1","source":"Crossref","abstract":"The breakdown of socialism caused massive socio-economic and institutional changes that led to substantial agricultural land abandonment. The goal of our study was to identify the determinants of agricultural land abandonment in post-Soviet Russia during the ﬁrst decade of transition from a state-controlled economy to a market-driven economy (1990–2000). We analyzed the determinants of agricultural land abandonment for approximately 150,550 km2 of land area in the provinces (oblasts) of Kaluga, Rjazan, Smolensk, Tula and Vladimir in European Russia. Based on the economic assumptions of proﬁt maximization, we integrated maps of abandoned agricultural land from ﬁve </w:instrText>
      </w:r>
      <w:r w:rsidR="00E8224F">
        <w:rPr>
          <w:rFonts w:ascii="Cambria Math" w:hAnsi="Cambria Math" w:cs="Cambria Math"/>
          <w:sz w:val="22"/>
          <w:szCs w:val="22"/>
          <w:lang w:val="en-US"/>
        </w:rPr>
        <w:instrText>∼</w:instrText>
      </w:r>
      <w:r w:rsidR="00E8224F">
        <w:rPr>
          <w:rFonts w:ascii="Arial" w:hAnsi="Arial" w:cs="Arial"/>
          <w:sz w:val="22"/>
          <w:szCs w:val="22"/>
          <w:lang w:val="en-US"/>
        </w:rPr>
        <w:instrText xml:space="preserve">185 km × 185 km Landsat TM/ETM+ footprints with socio-economic, environmental and geographic variables, and we estimated logistic regressions at the pixel level to identify the determinants of agricultural land abandonment. Our results showed that a higher likelihood of agricultural land abandonment was signiﬁcantly associated with lower average grain yields in the late 1980s and with higher distances from the nearest settlements, municipality centers, and settlements with more than 500 citizens. Hierarchical partitioning showed that the average grain yields in the late 1980s had the greatest power to explain agricultural land abandonment in our models, followed by the locational attributes of the agricultural land. We hypothesize that the termination of 90% of state subsidies for agriculture from 1990 to 2000 was an important underlying cause for the decrease of cultivation in economically and environmentally marginal agriculture areas. Thus, whereas the spatial patterns corresponded to the land rent theory of von Thünen, it was primarily the macro-scale driving forces that fostered agricultural abandonment. Our study highlighted the value of spatially explicit statistical models for studying the determinants of land-use and land-cover change in large areas.","DOI":"10.1016/j.landusepol.2012.06.011","ISSN":"02648377","language":"en","author":[{"family":"Prishchepov","given":"Alexander V."},{"family":"Müller","given":"Daniel"},{"family":"Dubinin","given":"Maxim"},{"family":"Baumann","given":"Matthias"},{"family":"Radeloff","given":"Volker C."}],"issued":{"date-parts":[["2013",1]]}}}],"schema":"https://github.com/citation-style-language/schema/raw/master/csl-citation.json"} </w:instrText>
      </w:r>
      <w:r w:rsidR="00F44EE2" w:rsidRPr="00F44EE2">
        <w:rPr>
          <w:rFonts w:ascii="Arial" w:hAnsi="Arial" w:cs="Arial"/>
          <w:sz w:val="22"/>
          <w:szCs w:val="22"/>
          <w:lang w:val="en-US"/>
        </w:rPr>
        <w:fldChar w:fldCharType="separate"/>
      </w:r>
      <w:r w:rsidR="00E8224F" w:rsidRPr="00E8224F">
        <w:rPr>
          <w:rFonts w:ascii="Arial" w:hAnsi="Arial" w:cs="Arial"/>
          <w:sz w:val="22"/>
        </w:rPr>
        <w:t xml:space="preserve">(Prishchepov </w:t>
      </w:r>
      <w:r w:rsidR="00E8224F" w:rsidRPr="00E8224F">
        <w:rPr>
          <w:rFonts w:ascii="Arial" w:hAnsi="Arial" w:cs="Arial"/>
          <w:i/>
          <w:iCs/>
          <w:sz w:val="22"/>
        </w:rPr>
        <w:t>et al.</w:t>
      </w:r>
      <w:r w:rsidR="00E8224F" w:rsidRPr="00E8224F">
        <w:rPr>
          <w:rFonts w:ascii="Arial" w:hAnsi="Arial" w:cs="Arial"/>
          <w:sz w:val="22"/>
        </w:rPr>
        <w:t>, 2013)</w:t>
      </w:r>
      <w:r w:rsidR="00F44EE2" w:rsidRPr="00F44EE2">
        <w:rPr>
          <w:rFonts w:ascii="Arial" w:hAnsi="Arial" w:cs="Arial"/>
          <w:sz w:val="22"/>
          <w:szCs w:val="22"/>
          <w:lang w:val="en-US"/>
        </w:rPr>
        <w:fldChar w:fldCharType="end"/>
      </w:r>
      <w:r w:rsidR="00F44EE2" w:rsidRPr="00F44EE2">
        <w:rPr>
          <w:rFonts w:ascii="Arial" w:hAnsi="Arial" w:cs="Arial"/>
          <w:sz w:val="22"/>
          <w:szCs w:val="22"/>
          <w:lang w:val="en-US"/>
        </w:rPr>
        <w:t>. After joining the EU, the share of large farms (intensive) increased, while the share in smal</w:t>
      </w:r>
      <w:bookmarkStart w:id="28" w:name="_GoBack"/>
      <w:bookmarkEnd w:id="28"/>
      <w:r w:rsidR="00F44EE2" w:rsidRPr="00F44EE2">
        <w:rPr>
          <w:rFonts w:ascii="Arial" w:hAnsi="Arial" w:cs="Arial"/>
          <w:sz w:val="22"/>
          <w:szCs w:val="22"/>
          <w:lang w:val="en-US"/>
        </w:rPr>
        <w:t xml:space="preserve">l farms (extensive) decreased </w:t>
      </w:r>
      <w:r w:rsidR="00F44EE2" w:rsidRPr="00F44EE2">
        <w:rPr>
          <w:rFonts w:ascii="Arial" w:hAnsi="Arial" w:cs="Arial"/>
          <w:sz w:val="22"/>
          <w:szCs w:val="22"/>
          <w:lang w:val="en-US"/>
        </w:rPr>
        <w:fldChar w:fldCharType="begin"/>
      </w:r>
      <w:r w:rsidR="00F44EE2">
        <w:rPr>
          <w:rFonts w:ascii="Arial" w:hAnsi="Arial" w:cs="Arial"/>
          <w:sz w:val="22"/>
          <w:szCs w:val="22"/>
          <w:lang w:val="en-US"/>
        </w:rPr>
        <w:instrText xml:space="preserve"> ADDIN ZOTERO_ITEM CSL_CITATION {"citationID":"MiFaNVwi","properties":{"formattedCitation":"(Csaki and Jambor, 2009)","plainCitation":"(Csaki and Jambor, 2009)","noteIndex":0},"citationItems":[{"id":195,"uris":["http://zotero.org/users/5200241/items/6VFC3Z4L"],"uri":["http://zotero.org/users/5200241/items/6VFC3Z4L"],"itemData":{"id":195,"type":"article-journal","title":"The Diversity of Effects of EU Membership on Agriculture in New Member States","page":"48","source":"Zotero","language":"en","author":[{"family":"Csaki","given":"C"},{"family":"Jambor","given":"A"}],"issued":{"date-parts":[["2009"]]}}}],"schema":"https://github.com/citation-style-language/schema/raw/master/csl-citation.json"} </w:instrText>
      </w:r>
      <w:r w:rsidR="00F44EE2" w:rsidRPr="00F44EE2">
        <w:rPr>
          <w:rFonts w:ascii="Arial" w:hAnsi="Arial" w:cs="Arial"/>
          <w:sz w:val="22"/>
          <w:szCs w:val="22"/>
          <w:lang w:val="en-US"/>
        </w:rPr>
        <w:fldChar w:fldCharType="separate"/>
      </w:r>
      <w:r w:rsidR="00F44EE2">
        <w:rPr>
          <w:rFonts w:ascii="Arial" w:hAnsi="Arial" w:cs="Arial"/>
          <w:noProof/>
          <w:sz w:val="22"/>
          <w:szCs w:val="22"/>
          <w:lang w:val="en-US"/>
        </w:rPr>
        <w:t>(Csaki and Jambor, 2009)</w:t>
      </w:r>
      <w:r w:rsidR="00F44EE2" w:rsidRPr="00F44EE2">
        <w:rPr>
          <w:rFonts w:ascii="Arial" w:hAnsi="Arial" w:cs="Arial"/>
          <w:sz w:val="22"/>
          <w:szCs w:val="22"/>
          <w:lang w:val="en-US"/>
        </w:rPr>
        <w:fldChar w:fldCharType="end"/>
      </w:r>
      <w:r w:rsidR="00F44EE2" w:rsidRPr="00F44EE2">
        <w:rPr>
          <w:rFonts w:ascii="Arial" w:hAnsi="Arial" w:cs="Arial"/>
          <w:sz w:val="22"/>
          <w:szCs w:val="22"/>
          <w:lang w:val="en-US"/>
        </w:rPr>
        <w:t>.</w:t>
      </w:r>
      <w:r w:rsidR="007A012B">
        <w:rPr>
          <w:rFonts w:ascii="Arial" w:hAnsi="Arial" w:cs="Arial"/>
          <w:sz w:val="22"/>
          <w:szCs w:val="22"/>
          <w:lang w:val="en-US"/>
        </w:rPr>
        <w:t xml:space="preserve"> </w:t>
      </w:r>
      <w:r w:rsidR="00F44EE2" w:rsidRPr="00F44EE2">
        <w:rPr>
          <w:rFonts w:ascii="Arial" w:hAnsi="Arial" w:cs="Arial"/>
          <w:sz w:val="22"/>
          <w:szCs w:val="22"/>
          <w:lang w:val="en-US"/>
        </w:rPr>
        <w:t xml:space="preserve">Ultimately, this type of analysis could be replicated for other countries to outline the impacts of shifting </w:t>
      </w:r>
      <w:r w:rsidR="00DC4942">
        <w:rPr>
          <w:rFonts w:ascii="Arial" w:hAnsi="Arial" w:cs="Arial"/>
          <w:sz w:val="22"/>
          <w:szCs w:val="22"/>
          <w:lang w:val="en-US"/>
        </w:rPr>
        <w:t>economic status</w:t>
      </w:r>
      <w:r w:rsidR="00F44EE2" w:rsidRPr="00F44EE2">
        <w:rPr>
          <w:rFonts w:ascii="Arial" w:hAnsi="Arial" w:cs="Arial"/>
          <w:sz w:val="22"/>
          <w:szCs w:val="22"/>
          <w:lang w:val="en-US"/>
        </w:rPr>
        <w:t xml:space="preserve"> on land</w:t>
      </w:r>
      <w:r w:rsidR="0030281D">
        <w:rPr>
          <w:rFonts w:ascii="Arial" w:hAnsi="Arial" w:cs="Arial"/>
          <w:sz w:val="22"/>
          <w:szCs w:val="22"/>
          <w:lang w:val="en-US"/>
        </w:rPr>
        <w:t xml:space="preserve">-use </w:t>
      </w:r>
      <w:r w:rsidR="00F44EE2" w:rsidRPr="00F44EE2">
        <w:rPr>
          <w:rFonts w:ascii="Arial" w:hAnsi="Arial" w:cs="Arial"/>
          <w:sz w:val="22"/>
          <w:szCs w:val="22"/>
          <w:lang w:val="en-US"/>
        </w:rPr>
        <w:t>and thus, have implications for wider aspects such as ecosystem services, the economy and human movement</w:t>
      </w:r>
      <w:ins w:id="29" w:author="DASKALOVA Gergana Nikolaeva" w:date="2019-01-30T15:27:00Z">
        <w:r w:rsidR="00586CF5">
          <w:rPr>
            <w:rFonts w:ascii="Arial" w:hAnsi="Arial" w:cs="Arial"/>
            <w:sz w:val="22"/>
            <w:szCs w:val="22"/>
            <w:lang w:val="en-US"/>
          </w:rPr>
          <w:t xml:space="preserve"> and </w:t>
        </w:r>
      </w:ins>
      <w:del w:id="30" w:author="DASKALOVA Gergana Nikolaeva" w:date="2019-01-30T15:27:00Z">
        <w:r w:rsidR="00F44EE2" w:rsidRPr="00F44EE2" w:rsidDel="00586CF5">
          <w:rPr>
            <w:rFonts w:ascii="Arial" w:hAnsi="Arial" w:cs="Arial"/>
            <w:sz w:val="22"/>
            <w:szCs w:val="22"/>
            <w:lang w:val="en-US"/>
          </w:rPr>
          <w:delText>/</w:delText>
        </w:r>
      </w:del>
      <w:proofErr w:type="spellStart"/>
      <w:r w:rsidR="00F44EE2" w:rsidRPr="00F44EE2">
        <w:rPr>
          <w:rFonts w:ascii="Arial" w:hAnsi="Arial" w:cs="Arial"/>
          <w:sz w:val="22"/>
          <w:szCs w:val="22"/>
          <w:lang w:val="en-US"/>
        </w:rPr>
        <w:t>urbani</w:t>
      </w:r>
      <w:r w:rsidR="009C7C8E">
        <w:rPr>
          <w:rFonts w:ascii="Arial" w:hAnsi="Arial" w:cs="Arial"/>
          <w:sz w:val="22"/>
          <w:szCs w:val="22"/>
          <w:lang w:val="en-US"/>
        </w:rPr>
        <w:t>s</w:t>
      </w:r>
      <w:r w:rsidR="00F44EE2" w:rsidRPr="00F44EE2">
        <w:rPr>
          <w:rFonts w:ascii="Arial" w:hAnsi="Arial" w:cs="Arial"/>
          <w:sz w:val="22"/>
          <w:szCs w:val="22"/>
          <w:lang w:val="en-US"/>
        </w:rPr>
        <w:t>ation</w:t>
      </w:r>
      <w:proofErr w:type="spellEnd"/>
      <w:r w:rsidR="00F44EE2" w:rsidRPr="00F44EE2">
        <w:rPr>
          <w:rFonts w:ascii="Arial" w:hAnsi="Arial" w:cs="Arial"/>
          <w:sz w:val="22"/>
          <w:szCs w:val="22"/>
          <w:lang w:val="en-US"/>
        </w:rPr>
        <w:t xml:space="preserve"> across Europe and </w:t>
      </w:r>
      <w:del w:id="31" w:author="DASKALOVA Gergana Nikolaeva" w:date="2019-01-30T15:28:00Z">
        <w:r w:rsidR="00F44EE2" w:rsidRPr="00F44EE2" w:rsidDel="00586CF5">
          <w:rPr>
            <w:rFonts w:ascii="Arial" w:hAnsi="Arial" w:cs="Arial"/>
            <w:sz w:val="22"/>
            <w:szCs w:val="22"/>
            <w:lang w:val="en-US"/>
          </w:rPr>
          <w:delText>other regions around the world</w:delText>
        </w:r>
      </w:del>
      <w:ins w:id="32" w:author="DASKALOVA Gergana Nikolaeva" w:date="2019-01-30T15:28:00Z">
        <w:r w:rsidR="00586CF5">
          <w:rPr>
            <w:rFonts w:ascii="Arial" w:hAnsi="Arial" w:cs="Arial"/>
            <w:sz w:val="22"/>
            <w:szCs w:val="22"/>
            <w:lang w:val="en-US"/>
          </w:rPr>
          <w:t>globally</w:t>
        </w:r>
      </w:ins>
      <w:r w:rsidR="00F44EE2" w:rsidRPr="00F44EE2">
        <w:rPr>
          <w:rFonts w:ascii="Arial" w:hAnsi="Arial" w:cs="Arial"/>
          <w:sz w:val="22"/>
          <w:szCs w:val="22"/>
          <w:lang w:val="en-US"/>
        </w:rPr>
        <w:t>.</w:t>
      </w:r>
    </w:p>
    <w:p w14:paraId="3034E743" w14:textId="77777777" w:rsidR="005A3B72" w:rsidRPr="00F44EE2" w:rsidRDefault="005A3B72" w:rsidP="005A3B72">
      <w:pPr>
        <w:spacing w:line="360" w:lineRule="auto"/>
        <w:rPr>
          <w:rFonts w:ascii="Arial" w:hAnsi="Arial" w:cs="Arial"/>
          <w:sz w:val="22"/>
          <w:szCs w:val="22"/>
          <w:u w:val="single"/>
          <w:lang w:val="en-US"/>
        </w:rPr>
      </w:pPr>
    </w:p>
    <w:p w14:paraId="7898BDF1" w14:textId="77777777" w:rsidR="005A3B72" w:rsidRPr="007A012B" w:rsidRDefault="005A3B72" w:rsidP="005A3B72">
      <w:pPr>
        <w:spacing w:line="360" w:lineRule="auto"/>
        <w:rPr>
          <w:rFonts w:ascii="Arial" w:hAnsi="Arial" w:cs="Arial"/>
          <w:b/>
          <w:sz w:val="22"/>
          <w:szCs w:val="22"/>
          <w:lang w:val="en-US"/>
        </w:rPr>
      </w:pPr>
      <w:commentRangeStart w:id="33"/>
      <w:r w:rsidRPr="007A012B">
        <w:rPr>
          <w:rFonts w:ascii="Arial" w:hAnsi="Arial" w:cs="Arial"/>
          <w:b/>
          <w:sz w:val="22"/>
          <w:szCs w:val="22"/>
          <w:lang w:val="en-US"/>
        </w:rPr>
        <w:t>Objectives</w:t>
      </w:r>
      <w:commentRangeEnd w:id="33"/>
      <w:r w:rsidR="00797B73">
        <w:rPr>
          <w:rStyle w:val="CommentReference"/>
        </w:rPr>
        <w:commentReference w:id="33"/>
      </w:r>
    </w:p>
    <w:p w14:paraId="3CD30B24" w14:textId="53A95C73" w:rsidR="005A3B72" w:rsidRDefault="00C63A19" w:rsidP="005A3B72">
      <w:pPr>
        <w:spacing w:line="360" w:lineRule="auto"/>
        <w:rPr>
          <w:rFonts w:ascii="Arial" w:hAnsi="Arial" w:cs="Arial"/>
          <w:sz w:val="22"/>
          <w:szCs w:val="22"/>
          <w:lang w:val="en-US"/>
        </w:rPr>
      </w:pPr>
      <w:del w:id="34" w:author="DASKALOVA Gergana Nikolaeva" w:date="2019-01-30T15:28:00Z">
        <w:r w:rsidDel="00586CF5">
          <w:rPr>
            <w:rFonts w:ascii="Arial" w:hAnsi="Arial" w:cs="Arial"/>
            <w:sz w:val="22"/>
            <w:szCs w:val="22"/>
            <w:lang w:val="en-US"/>
          </w:rPr>
          <w:delText xml:space="preserve">Focusing on Latvia, </w:delText>
        </w:r>
      </w:del>
      <w:ins w:id="35" w:author="DASKALOVA Gergana Nikolaeva" w:date="2019-01-30T15:28:00Z">
        <w:r w:rsidR="00586CF5">
          <w:rPr>
            <w:rFonts w:ascii="Arial" w:hAnsi="Arial" w:cs="Arial"/>
            <w:sz w:val="22"/>
            <w:szCs w:val="22"/>
            <w:lang w:val="en-US"/>
          </w:rPr>
          <w:t>T</w:t>
        </w:r>
      </w:ins>
      <w:del w:id="36" w:author="DASKALOVA Gergana Nikolaeva" w:date="2019-01-30T15:28:00Z">
        <w:r w:rsidDel="00586CF5">
          <w:rPr>
            <w:rFonts w:ascii="Arial" w:hAnsi="Arial" w:cs="Arial"/>
            <w:sz w:val="22"/>
            <w:szCs w:val="22"/>
            <w:lang w:val="en-US"/>
          </w:rPr>
          <w:delText>t</w:delText>
        </w:r>
      </w:del>
      <w:r>
        <w:rPr>
          <w:rFonts w:ascii="Arial" w:hAnsi="Arial" w:cs="Arial"/>
          <w:sz w:val="22"/>
          <w:szCs w:val="22"/>
          <w:lang w:val="en-US"/>
        </w:rPr>
        <w:t>his study aims to investigate the importance of socio-</w:t>
      </w:r>
      <w:r w:rsidR="00DC4942">
        <w:rPr>
          <w:rFonts w:ascii="Arial" w:hAnsi="Arial" w:cs="Arial"/>
          <w:sz w:val="22"/>
          <w:szCs w:val="22"/>
          <w:lang w:val="en-US"/>
        </w:rPr>
        <w:t>economic</w:t>
      </w:r>
      <w:r>
        <w:rPr>
          <w:rFonts w:ascii="Arial" w:hAnsi="Arial" w:cs="Arial"/>
          <w:sz w:val="22"/>
          <w:szCs w:val="22"/>
          <w:lang w:val="en-US"/>
        </w:rPr>
        <w:t xml:space="preserve"> events as drivers of land-use change</w:t>
      </w:r>
      <w:r w:rsidR="003B127E">
        <w:rPr>
          <w:rFonts w:ascii="Arial" w:hAnsi="Arial" w:cs="Arial"/>
          <w:sz w:val="22"/>
          <w:szCs w:val="22"/>
          <w:lang w:val="en-US"/>
        </w:rPr>
        <w:t xml:space="preserve"> </w:t>
      </w:r>
      <w:ins w:id="37" w:author="DASKALOVA Gergana Nikolaeva" w:date="2019-01-30T15:28:00Z">
        <w:r w:rsidR="00586CF5">
          <w:rPr>
            <w:rFonts w:ascii="Arial" w:hAnsi="Arial" w:cs="Arial"/>
            <w:sz w:val="22"/>
            <w:szCs w:val="22"/>
            <w:lang w:val="en-US"/>
          </w:rPr>
          <w:t xml:space="preserve">in Latvia </w:t>
        </w:r>
      </w:ins>
      <w:r w:rsidR="003B127E">
        <w:rPr>
          <w:rFonts w:ascii="Arial" w:hAnsi="Arial" w:cs="Arial"/>
          <w:sz w:val="22"/>
          <w:szCs w:val="22"/>
          <w:lang w:val="en-US"/>
        </w:rPr>
        <w:t>through the use of satellite imagery. Although the importance of socio-economic events on land-use change is acknowledged</w:t>
      </w:r>
      <w:r w:rsidR="00526058">
        <w:rPr>
          <w:rFonts w:ascii="Arial" w:hAnsi="Arial" w:cs="Arial"/>
          <w:sz w:val="22"/>
          <w:szCs w:val="22"/>
          <w:lang w:val="en-US"/>
        </w:rPr>
        <w:t xml:space="preserve"> </w:t>
      </w:r>
      <w:r w:rsidR="00526058">
        <w:rPr>
          <w:rFonts w:ascii="Arial" w:hAnsi="Arial" w:cs="Arial"/>
          <w:sz w:val="22"/>
          <w:szCs w:val="22"/>
          <w:lang w:val="en-US"/>
        </w:rPr>
        <w:fldChar w:fldCharType="begin"/>
      </w:r>
      <w:r w:rsidR="00526058">
        <w:rPr>
          <w:rFonts w:ascii="Arial" w:hAnsi="Arial" w:cs="Arial"/>
          <w:sz w:val="22"/>
          <w:szCs w:val="22"/>
          <w:lang w:val="en-US"/>
        </w:rPr>
        <w:instrText xml:space="preserve"> ADDIN ZOTERO_ITEM CSL_CITATION {"citationID":"HWkSLhSs","properties":{"formattedCitation":"(Prishchepov {\\i{}et al.}, 2012)","plainCitation":"(Prishchepov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00526058">
        <w:rPr>
          <w:rFonts w:ascii="Arial" w:hAnsi="Arial" w:cs="Arial"/>
          <w:sz w:val="22"/>
          <w:szCs w:val="22"/>
          <w:lang w:val="en-US"/>
        </w:rPr>
        <w:fldChar w:fldCharType="separate"/>
      </w:r>
      <w:r w:rsidR="00526058" w:rsidRPr="00526058">
        <w:rPr>
          <w:rFonts w:ascii="Arial" w:hAnsi="Arial" w:cs="Arial"/>
          <w:sz w:val="22"/>
        </w:rPr>
        <w:t xml:space="preserve">(Prishchepov </w:t>
      </w:r>
      <w:r w:rsidR="00526058" w:rsidRPr="00526058">
        <w:rPr>
          <w:rFonts w:ascii="Arial" w:hAnsi="Arial" w:cs="Arial"/>
          <w:i/>
          <w:iCs/>
          <w:sz w:val="22"/>
        </w:rPr>
        <w:t>et al.</w:t>
      </w:r>
      <w:r w:rsidR="00526058" w:rsidRPr="00526058">
        <w:rPr>
          <w:rFonts w:ascii="Arial" w:hAnsi="Arial" w:cs="Arial"/>
          <w:sz w:val="22"/>
        </w:rPr>
        <w:t>, 2012)</w:t>
      </w:r>
      <w:r w:rsidR="00526058">
        <w:rPr>
          <w:rFonts w:ascii="Arial" w:hAnsi="Arial" w:cs="Arial"/>
          <w:sz w:val="22"/>
          <w:szCs w:val="22"/>
          <w:lang w:val="en-US"/>
        </w:rPr>
        <w:fldChar w:fldCharType="end"/>
      </w:r>
      <w:r w:rsidR="003B127E">
        <w:rPr>
          <w:rFonts w:ascii="Arial" w:hAnsi="Arial" w:cs="Arial"/>
          <w:sz w:val="22"/>
          <w:szCs w:val="22"/>
          <w:lang w:val="en-US"/>
        </w:rPr>
        <w:t xml:space="preserve">, it remains unclear whether a </w:t>
      </w:r>
      <w:proofErr w:type="spellStart"/>
      <w:r w:rsidR="003B127E">
        <w:rPr>
          <w:rFonts w:ascii="Arial" w:hAnsi="Arial" w:cs="Arial"/>
          <w:sz w:val="22"/>
          <w:szCs w:val="22"/>
          <w:lang w:val="en-US"/>
        </w:rPr>
        <w:t>recognisable</w:t>
      </w:r>
      <w:proofErr w:type="spellEnd"/>
      <w:r w:rsidR="003B127E">
        <w:rPr>
          <w:rFonts w:ascii="Arial" w:hAnsi="Arial" w:cs="Arial"/>
          <w:sz w:val="22"/>
          <w:szCs w:val="22"/>
          <w:lang w:val="en-US"/>
        </w:rPr>
        <w:t xml:space="preserve">, country-scale signature is left on the landscape. Using satellite imagery, pixel-scale analysis can be completed to determine specific </w:t>
      </w:r>
      <w:r w:rsidR="0046174E">
        <w:rPr>
          <w:rFonts w:ascii="Arial" w:hAnsi="Arial" w:cs="Arial"/>
          <w:sz w:val="22"/>
          <w:szCs w:val="22"/>
          <w:lang w:val="en-US"/>
        </w:rPr>
        <w:t>land cover</w:t>
      </w:r>
      <w:r w:rsidR="003B127E">
        <w:rPr>
          <w:rFonts w:ascii="Arial" w:hAnsi="Arial" w:cs="Arial"/>
          <w:sz w:val="22"/>
          <w:szCs w:val="22"/>
          <w:lang w:val="en-US"/>
        </w:rPr>
        <w:t xml:space="preserve"> transitions over time, potentially unveiling a link between socio-economic events and land-use change. My findings will give insight into the homogeneity, or lack thereof, of the effects of socio-economic events on a country-scale. Results will further </w:t>
      </w:r>
      <w:r w:rsidR="0046174E">
        <w:rPr>
          <w:rFonts w:ascii="Arial" w:hAnsi="Arial" w:cs="Arial"/>
          <w:sz w:val="22"/>
          <w:szCs w:val="22"/>
          <w:lang w:val="en-US"/>
        </w:rPr>
        <w:t>reveal</w:t>
      </w:r>
      <w:r w:rsidR="003B127E">
        <w:rPr>
          <w:rFonts w:ascii="Arial" w:hAnsi="Arial" w:cs="Arial"/>
          <w:sz w:val="22"/>
          <w:szCs w:val="22"/>
          <w:lang w:val="en-US"/>
        </w:rPr>
        <w:t xml:space="preserve"> the patterns </w:t>
      </w:r>
      <w:r w:rsidR="0046174E">
        <w:rPr>
          <w:rFonts w:ascii="Arial" w:hAnsi="Arial" w:cs="Arial"/>
          <w:sz w:val="22"/>
          <w:szCs w:val="22"/>
          <w:lang w:val="en-US"/>
        </w:rPr>
        <w:t xml:space="preserve">of transition </w:t>
      </w:r>
      <w:r w:rsidR="003B127E">
        <w:rPr>
          <w:rFonts w:ascii="Arial" w:hAnsi="Arial" w:cs="Arial"/>
          <w:sz w:val="22"/>
          <w:szCs w:val="22"/>
          <w:lang w:val="en-US"/>
        </w:rPr>
        <w:t xml:space="preserve">between each land-use type, including extensive, intensive and abandoned land. Ultimately, </w:t>
      </w:r>
      <w:commentRangeStart w:id="38"/>
      <w:r w:rsidR="003B127E">
        <w:rPr>
          <w:rFonts w:ascii="Arial" w:hAnsi="Arial" w:cs="Arial"/>
          <w:sz w:val="22"/>
          <w:szCs w:val="22"/>
          <w:lang w:val="en-US"/>
        </w:rPr>
        <w:t>the importance of socio-economic events as a driver of land-use change will be obtained, permitting predictions about land-use under changing socio-economic conditions to be made.</w:t>
      </w:r>
      <w:commentRangeEnd w:id="38"/>
      <w:r w:rsidR="00586CF5">
        <w:rPr>
          <w:rStyle w:val="CommentReference"/>
        </w:rPr>
        <w:commentReference w:id="38"/>
      </w:r>
    </w:p>
    <w:p w14:paraId="27271BAB" w14:textId="77777777" w:rsidR="0046174E" w:rsidRPr="003B127E" w:rsidRDefault="0046174E" w:rsidP="005A3B72">
      <w:pPr>
        <w:spacing w:line="360" w:lineRule="auto"/>
        <w:rPr>
          <w:rFonts w:ascii="Arial" w:hAnsi="Arial" w:cs="Arial"/>
          <w:sz w:val="22"/>
          <w:szCs w:val="22"/>
          <w:lang w:val="en-US"/>
        </w:rPr>
      </w:pPr>
    </w:p>
    <w:p w14:paraId="075F28DE" w14:textId="00551B58" w:rsidR="005A3B72" w:rsidRPr="007A012B" w:rsidRDefault="005A3B72" w:rsidP="005A3B72">
      <w:pPr>
        <w:spacing w:line="360" w:lineRule="auto"/>
        <w:rPr>
          <w:rFonts w:ascii="Arial" w:hAnsi="Arial" w:cs="Arial"/>
          <w:b/>
          <w:sz w:val="22"/>
          <w:szCs w:val="22"/>
          <w:lang w:val="en-US"/>
        </w:rPr>
      </w:pPr>
      <w:r w:rsidRPr="007A012B">
        <w:rPr>
          <w:rFonts w:ascii="Arial" w:hAnsi="Arial" w:cs="Arial"/>
          <w:b/>
          <w:sz w:val="22"/>
          <w:szCs w:val="22"/>
          <w:lang w:val="en-US"/>
        </w:rPr>
        <w:t>Research questions</w:t>
      </w:r>
      <w:r w:rsidR="00BE1E9B">
        <w:rPr>
          <w:rFonts w:ascii="Arial" w:hAnsi="Arial" w:cs="Arial"/>
          <w:b/>
          <w:sz w:val="22"/>
          <w:szCs w:val="22"/>
          <w:lang w:val="en-US"/>
        </w:rPr>
        <w:t xml:space="preserve"> and hypotheses </w:t>
      </w:r>
    </w:p>
    <w:p w14:paraId="78576E50" w14:textId="67DF8CD9" w:rsidR="00BE1E9B" w:rsidRDefault="00781833" w:rsidP="00BE1E9B">
      <w:pPr>
        <w:spacing w:line="360" w:lineRule="auto"/>
        <w:rPr>
          <w:rFonts w:ascii="Arial" w:hAnsi="Arial" w:cs="Arial"/>
          <w:sz w:val="22"/>
          <w:szCs w:val="22"/>
          <w:lang w:val="en-US"/>
        </w:rPr>
      </w:pPr>
      <w:del w:id="39" w:author="DASKALOVA Gergana Nikolaeva" w:date="2019-01-30T15:31:00Z">
        <w:r w:rsidDel="00586CF5">
          <w:rPr>
            <w:rFonts w:ascii="Arial" w:hAnsi="Arial" w:cs="Arial"/>
            <w:sz w:val="22"/>
            <w:szCs w:val="22"/>
            <w:lang w:val="en-US"/>
          </w:rPr>
          <w:delText xml:space="preserve">To answer my overarching question, I will </w:delText>
        </w:r>
      </w:del>
      <w:del w:id="40" w:author="DASKALOVA Gergana Nikolaeva" w:date="2019-01-30T15:30:00Z">
        <w:r w:rsidDel="00586CF5">
          <w:rPr>
            <w:rFonts w:ascii="Arial" w:hAnsi="Arial" w:cs="Arial"/>
            <w:sz w:val="22"/>
            <w:szCs w:val="22"/>
            <w:lang w:val="en-US"/>
          </w:rPr>
          <w:delText xml:space="preserve">specifically be </w:delText>
        </w:r>
        <w:r w:rsidR="00525AA5" w:rsidDel="00586CF5">
          <w:rPr>
            <w:rFonts w:ascii="Arial" w:hAnsi="Arial" w:cs="Arial"/>
            <w:sz w:val="22"/>
            <w:szCs w:val="22"/>
            <w:lang w:val="en-US"/>
          </w:rPr>
          <w:delText>examining</w:delText>
        </w:r>
        <w:r w:rsidDel="00586CF5">
          <w:rPr>
            <w:rFonts w:ascii="Arial" w:hAnsi="Arial" w:cs="Arial"/>
            <w:sz w:val="22"/>
            <w:szCs w:val="22"/>
            <w:lang w:val="en-US"/>
          </w:rPr>
          <w:delText xml:space="preserve"> the following</w:delText>
        </w:r>
        <w:r w:rsidR="00525AA5" w:rsidDel="00586CF5">
          <w:rPr>
            <w:rFonts w:ascii="Arial" w:hAnsi="Arial" w:cs="Arial"/>
            <w:sz w:val="22"/>
            <w:szCs w:val="22"/>
            <w:lang w:val="en-US"/>
          </w:rPr>
          <w:delText xml:space="preserve"> aspects</w:delText>
        </w:r>
      </w:del>
      <w:del w:id="41" w:author="DASKALOVA Gergana Nikolaeva" w:date="2019-01-30T15:31:00Z">
        <w:r w:rsidR="00525AA5" w:rsidDel="00586CF5">
          <w:rPr>
            <w:rFonts w:ascii="Arial" w:hAnsi="Arial" w:cs="Arial"/>
            <w:sz w:val="22"/>
            <w:szCs w:val="22"/>
            <w:lang w:val="en-US"/>
          </w:rPr>
          <w:delText>:</w:delText>
        </w:r>
      </w:del>
      <w:ins w:id="42" w:author="DASKALOVA Gergana Nikolaeva" w:date="2019-01-30T15:31:00Z">
        <w:r w:rsidR="00586CF5">
          <w:rPr>
            <w:rFonts w:ascii="Arial" w:hAnsi="Arial" w:cs="Arial"/>
            <w:sz w:val="22"/>
            <w:szCs w:val="22"/>
            <w:lang w:val="en-US"/>
          </w:rPr>
          <w:t>The specific questions I will address are as follows:</w:t>
        </w:r>
      </w:ins>
    </w:p>
    <w:p w14:paraId="51694D5A" w14:textId="4D2FE481" w:rsidR="00BE1E9B" w:rsidRDefault="00BE1E9B" w:rsidP="00BE1E9B">
      <w:pPr>
        <w:spacing w:line="360" w:lineRule="auto"/>
        <w:rPr>
          <w:rFonts w:ascii="Arial" w:hAnsi="Arial" w:cs="Arial"/>
          <w:sz w:val="22"/>
          <w:szCs w:val="22"/>
          <w:lang w:val="en-US"/>
        </w:rPr>
      </w:pPr>
      <w:r>
        <w:rPr>
          <w:rFonts w:ascii="Arial" w:hAnsi="Arial" w:cs="Arial"/>
          <w:sz w:val="22"/>
          <w:szCs w:val="22"/>
          <w:u w:val="single"/>
          <w:lang w:val="en-US"/>
        </w:rPr>
        <w:t xml:space="preserve">Question </w:t>
      </w:r>
      <w:r w:rsidRPr="00E8224F">
        <w:rPr>
          <w:rFonts w:ascii="Arial" w:hAnsi="Arial" w:cs="Arial"/>
          <w:sz w:val="22"/>
          <w:szCs w:val="22"/>
          <w:u w:val="single"/>
          <w:lang w:val="en-US"/>
        </w:rPr>
        <w:t>1</w:t>
      </w:r>
      <w:r>
        <w:rPr>
          <w:rFonts w:ascii="Arial" w:hAnsi="Arial" w:cs="Arial"/>
          <w:sz w:val="22"/>
          <w:szCs w:val="22"/>
          <w:lang w:val="en-US"/>
        </w:rPr>
        <w:t xml:space="preserve">: </w:t>
      </w:r>
      <w:r w:rsidR="00781833" w:rsidRPr="00BE1E9B">
        <w:rPr>
          <w:rFonts w:ascii="Arial" w:hAnsi="Arial" w:cs="Arial"/>
          <w:sz w:val="22"/>
          <w:szCs w:val="22"/>
          <w:lang w:val="en-US"/>
        </w:rPr>
        <w:t>Is</w:t>
      </w:r>
      <w:r w:rsidR="00781833">
        <w:rPr>
          <w:rFonts w:ascii="Arial" w:hAnsi="Arial" w:cs="Arial"/>
          <w:sz w:val="22"/>
          <w:szCs w:val="22"/>
          <w:lang w:val="en-US"/>
        </w:rPr>
        <w:t xml:space="preserve"> there a clear, </w:t>
      </w:r>
      <w:commentRangeStart w:id="43"/>
      <w:r w:rsidR="00781833">
        <w:rPr>
          <w:rFonts w:ascii="Arial" w:hAnsi="Arial" w:cs="Arial"/>
          <w:sz w:val="22"/>
          <w:szCs w:val="22"/>
          <w:lang w:val="en-US"/>
        </w:rPr>
        <w:t>marked</w:t>
      </w:r>
      <w:commentRangeEnd w:id="43"/>
      <w:r w:rsidR="00586CF5">
        <w:rPr>
          <w:rStyle w:val="CommentReference"/>
        </w:rPr>
        <w:commentReference w:id="43"/>
      </w:r>
      <w:r w:rsidR="00781833">
        <w:rPr>
          <w:rFonts w:ascii="Arial" w:hAnsi="Arial" w:cs="Arial"/>
          <w:sz w:val="22"/>
          <w:szCs w:val="22"/>
          <w:lang w:val="en-US"/>
        </w:rPr>
        <w:t xml:space="preserve"> link between</w:t>
      </w:r>
      <w:r w:rsidR="00781833" w:rsidRPr="00781833">
        <w:rPr>
          <w:rFonts w:ascii="Arial" w:hAnsi="Arial" w:cs="Arial"/>
          <w:sz w:val="22"/>
          <w:szCs w:val="22"/>
          <w:lang w:val="en-US"/>
        </w:rPr>
        <w:t xml:space="preserve"> key socio-</w:t>
      </w:r>
      <w:r w:rsidR="00DC4942">
        <w:rPr>
          <w:rFonts w:ascii="Arial" w:hAnsi="Arial" w:cs="Arial"/>
          <w:sz w:val="22"/>
          <w:szCs w:val="22"/>
          <w:lang w:val="en-US"/>
        </w:rPr>
        <w:t>economic</w:t>
      </w:r>
      <w:r w:rsidR="00781833" w:rsidRPr="00781833">
        <w:rPr>
          <w:rFonts w:ascii="Arial" w:hAnsi="Arial" w:cs="Arial"/>
          <w:sz w:val="22"/>
          <w:szCs w:val="22"/>
          <w:lang w:val="en-US"/>
        </w:rPr>
        <w:t xml:space="preserve"> events </w:t>
      </w:r>
      <w:r w:rsidR="00781833">
        <w:rPr>
          <w:rFonts w:ascii="Arial" w:hAnsi="Arial" w:cs="Arial"/>
          <w:sz w:val="22"/>
          <w:szCs w:val="22"/>
          <w:lang w:val="en-US"/>
        </w:rPr>
        <w:t xml:space="preserve">and land-use change </w:t>
      </w:r>
      <w:r w:rsidR="00781833" w:rsidRPr="00781833">
        <w:rPr>
          <w:rFonts w:ascii="Arial" w:hAnsi="Arial" w:cs="Arial"/>
          <w:sz w:val="22"/>
          <w:szCs w:val="22"/>
          <w:lang w:val="en-US"/>
        </w:rPr>
        <w:t>in Latvia?</w:t>
      </w:r>
    </w:p>
    <w:p w14:paraId="1B8F5DDB" w14:textId="6FA3A4AA" w:rsidR="00BE1E9B" w:rsidRDefault="00BE1E9B" w:rsidP="00BE1E9B">
      <w:pPr>
        <w:spacing w:line="360" w:lineRule="auto"/>
        <w:rPr>
          <w:rFonts w:ascii="Arial" w:hAnsi="Arial" w:cs="Arial"/>
          <w:sz w:val="22"/>
          <w:szCs w:val="22"/>
          <w:lang w:val="en-US"/>
        </w:rPr>
      </w:pPr>
      <w:r>
        <w:rPr>
          <w:rFonts w:ascii="Arial" w:hAnsi="Arial" w:cs="Arial"/>
          <w:b/>
          <w:sz w:val="22"/>
          <w:szCs w:val="22"/>
          <w:lang w:val="en-US"/>
        </w:rPr>
        <w:t>H</w:t>
      </w:r>
      <w:r>
        <w:rPr>
          <w:rFonts w:ascii="Arial" w:hAnsi="Arial" w:cs="Arial"/>
          <w:b/>
          <w:sz w:val="22"/>
          <w:szCs w:val="22"/>
          <w:vertAlign w:val="subscript"/>
          <w:lang w:val="en-US"/>
        </w:rPr>
        <w:t>1</w:t>
      </w:r>
      <w:r>
        <w:rPr>
          <w:rFonts w:ascii="Arial" w:hAnsi="Arial" w:cs="Arial"/>
          <w:sz w:val="22"/>
          <w:szCs w:val="22"/>
          <w:lang w:val="en-US"/>
        </w:rPr>
        <w:t xml:space="preserve">: There is an observable, uniform link between the Soviet Union collapse and land-use change </w:t>
      </w:r>
      <w:r w:rsidR="00E73D86">
        <w:rPr>
          <w:rFonts w:ascii="Arial" w:hAnsi="Arial" w:cs="Arial"/>
          <w:sz w:val="22"/>
          <w:szCs w:val="22"/>
          <w:lang w:val="en-US"/>
        </w:rPr>
        <w:t>in Latvia at</w:t>
      </w:r>
      <w:ins w:id="44" w:author="DASKALOVA Gergana Nikolaeva" w:date="2019-01-30T15:32:00Z">
        <w:r w:rsidR="00586CF5">
          <w:rPr>
            <w:rFonts w:ascii="Arial" w:hAnsi="Arial" w:cs="Arial"/>
            <w:sz w:val="22"/>
            <w:szCs w:val="22"/>
            <w:lang w:val="en-US"/>
          </w:rPr>
          <w:t xml:space="preserve"> a</w:t>
        </w:r>
      </w:ins>
      <w:r w:rsidR="00E73D86">
        <w:rPr>
          <w:rFonts w:ascii="Arial" w:hAnsi="Arial" w:cs="Arial"/>
          <w:sz w:val="22"/>
          <w:szCs w:val="22"/>
          <w:lang w:val="en-US"/>
        </w:rPr>
        <w:t xml:space="preserve"> country-scale</w:t>
      </w:r>
      <w:r>
        <w:rPr>
          <w:rFonts w:ascii="Arial" w:hAnsi="Arial" w:cs="Arial"/>
          <w:sz w:val="22"/>
          <w:szCs w:val="22"/>
          <w:lang w:val="en-US"/>
        </w:rPr>
        <w:t>. There is no homogeneous link between land-use change and the addition of Latvia to the EU</w:t>
      </w:r>
      <w:r w:rsidR="00E73D86">
        <w:rPr>
          <w:rFonts w:ascii="Arial" w:hAnsi="Arial" w:cs="Arial"/>
          <w:sz w:val="22"/>
          <w:szCs w:val="22"/>
          <w:lang w:val="en-US"/>
        </w:rPr>
        <w:t xml:space="preserve"> at </w:t>
      </w:r>
      <w:ins w:id="45" w:author="DASKALOVA Gergana Nikolaeva" w:date="2019-01-30T15:32:00Z">
        <w:r w:rsidR="00586CF5">
          <w:rPr>
            <w:rFonts w:ascii="Arial" w:hAnsi="Arial" w:cs="Arial"/>
            <w:sz w:val="22"/>
            <w:szCs w:val="22"/>
            <w:lang w:val="en-US"/>
          </w:rPr>
          <w:t xml:space="preserve">a </w:t>
        </w:r>
      </w:ins>
      <w:r w:rsidR="00E73D86">
        <w:rPr>
          <w:rFonts w:ascii="Arial" w:hAnsi="Arial" w:cs="Arial"/>
          <w:sz w:val="22"/>
          <w:szCs w:val="22"/>
          <w:lang w:val="en-US"/>
        </w:rPr>
        <w:t>country-scale.</w:t>
      </w:r>
    </w:p>
    <w:p w14:paraId="15576AF0" w14:textId="7D3C3B87" w:rsidR="00BE1E9B" w:rsidRPr="00BE1E9B" w:rsidRDefault="00BE1E9B" w:rsidP="00BE1E9B">
      <w:pPr>
        <w:spacing w:line="360" w:lineRule="auto"/>
        <w:rPr>
          <w:rFonts w:ascii="Arial" w:hAnsi="Arial" w:cs="Arial"/>
          <w:sz w:val="22"/>
          <w:szCs w:val="22"/>
          <w:lang w:val="en-US"/>
        </w:rPr>
      </w:pPr>
      <w:r>
        <w:rPr>
          <w:rFonts w:ascii="Arial" w:hAnsi="Arial" w:cs="Arial"/>
          <w:b/>
          <w:sz w:val="22"/>
          <w:szCs w:val="22"/>
          <w:lang w:val="en-US"/>
        </w:rPr>
        <w:t>H</w:t>
      </w:r>
      <w:r>
        <w:rPr>
          <w:rFonts w:ascii="Arial" w:hAnsi="Arial" w:cs="Arial"/>
          <w:b/>
          <w:sz w:val="22"/>
          <w:szCs w:val="22"/>
          <w:vertAlign w:val="subscript"/>
          <w:lang w:val="en-US"/>
        </w:rPr>
        <w:t>0</w:t>
      </w:r>
      <w:r>
        <w:rPr>
          <w:rFonts w:ascii="Arial" w:hAnsi="Arial" w:cs="Arial"/>
          <w:sz w:val="22"/>
          <w:szCs w:val="22"/>
          <w:lang w:val="en-US"/>
        </w:rPr>
        <w:t>: There is no relationship between socio-economic events and land-use change</w:t>
      </w:r>
      <w:r w:rsidR="00E73D86">
        <w:rPr>
          <w:rFonts w:ascii="Arial" w:hAnsi="Arial" w:cs="Arial"/>
          <w:sz w:val="22"/>
          <w:szCs w:val="22"/>
          <w:lang w:val="en-US"/>
        </w:rPr>
        <w:t xml:space="preserve"> at </w:t>
      </w:r>
      <w:ins w:id="46" w:author="DASKALOVA Gergana Nikolaeva" w:date="2019-01-30T15:32:00Z">
        <w:r w:rsidR="00586CF5">
          <w:rPr>
            <w:rFonts w:ascii="Arial" w:hAnsi="Arial" w:cs="Arial"/>
            <w:sz w:val="22"/>
            <w:szCs w:val="22"/>
            <w:lang w:val="en-US"/>
          </w:rPr>
          <w:t xml:space="preserve">a </w:t>
        </w:r>
      </w:ins>
      <w:r w:rsidR="00E73D86">
        <w:rPr>
          <w:rFonts w:ascii="Arial" w:hAnsi="Arial" w:cs="Arial"/>
          <w:sz w:val="22"/>
          <w:szCs w:val="22"/>
          <w:lang w:val="en-US"/>
        </w:rPr>
        <w:t>country-scale.</w:t>
      </w:r>
    </w:p>
    <w:p w14:paraId="1C5D4C1F" w14:textId="77777777" w:rsidR="00BE1E9B" w:rsidRPr="00781833" w:rsidRDefault="00BE1E9B" w:rsidP="00BE1E9B">
      <w:pPr>
        <w:spacing w:line="360" w:lineRule="auto"/>
        <w:rPr>
          <w:rFonts w:ascii="Arial" w:hAnsi="Arial" w:cs="Arial"/>
          <w:sz w:val="22"/>
          <w:szCs w:val="22"/>
          <w:lang w:val="en-US"/>
        </w:rPr>
      </w:pPr>
    </w:p>
    <w:p w14:paraId="51560036" w14:textId="1B2D4BA4" w:rsidR="00781833" w:rsidRDefault="00BE1E9B" w:rsidP="00BE1E9B">
      <w:pPr>
        <w:spacing w:line="360" w:lineRule="auto"/>
        <w:rPr>
          <w:rFonts w:ascii="Arial" w:hAnsi="Arial" w:cs="Arial"/>
          <w:sz w:val="22"/>
          <w:szCs w:val="22"/>
          <w:lang w:val="en-US"/>
        </w:rPr>
      </w:pPr>
      <w:r>
        <w:rPr>
          <w:rFonts w:ascii="Arial" w:hAnsi="Arial" w:cs="Arial"/>
          <w:sz w:val="22"/>
          <w:szCs w:val="22"/>
          <w:u w:val="single"/>
          <w:lang w:val="en-US"/>
        </w:rPr>
        <w:t xml:space="preserve">Question </w:t>
      </w:r>
      <w:r w:rsidRPr="00E8224F">
        <w:rPr>
          <w:rFonts w:ascii="Arial" w:hAnsi="Arial" w:cs="Arial"/>
          <w:sz w:val="22"/>
          <w:szCs w:val="22"/>
          <w:u w:val="single"/>
          <w:lang w:val="en-US"/>
        </w:rPr>
        <w:t>2</w:t>
      </w:r>
      <w:r>
        <w:rPr>
          <w:rFonts w:ascii="Arial" w:hAnsi="Arial" w:cs="Arial"/>
          <w:sz w:val="22"/>
          <w:szCs w:val="22"/>
          <w:lang w:val="en-US"/>
        </w:rPr>
        <w:t xml:space="preserve">: </w:t>
      </w:r>
      <w:r w:rsidR="00781833" w:rsidRPr="00BE1E9B">
        <w:rPr>
          <w:rFonts w:ascii="Arial" w:hAnsi="Arial" w:cs="Arial"/>
          <w:sz w:val="22"/>
          <w:szCs w:val="22"/>
          <w:lang w:val="en-US"/>
        </w:rPr>
        <w:t>Is</w:t>
      </w:r>
      <w:r w:rsidR="00781833" w:rsidRPr="00781833">
        <w:rPr>
          <w:rFonts w:ascii="Arial" w:hAnsi="Arial" w:cs="Arial"/>
          <w:sz w:val="22"/>
          <w:szCs w:val="22"/>
          <w:lang w:val="en-US"/>
        </w:rPr>
        <w:t xml:space="preserve"> the strength and direction of land-use change different </w:t>
      </w:r>
      <w:del w:id="47" w:author="DASKALOVA Gergana Nikolaeva" w:date="2019-01-30T15:32:00Z">
        <w:r w:rsidR="00781833" w:rsidRPr="00781833" w:rsidDel="00586CF5">
          <w:rPr>
            <w:rFonts w:ascii="Arial" w:hAnsi="Arial" w:cs="Arial"/>
            <w:sz w:val="22"/>
            <w:szCs w:val="22"/>
            <w:lang w:val="en-US"/>
          </w:rPr>
          <w:delText xml:space="preserve">with </w:delText>
        </w:r>
      </w:del>
      <w:ins w:id="48" w:author="DASKALOVA Gergana Nikolaeva" w:date="2019-01-30T15:32:00Z">
        <w:r w:rsidR="00586CF5">
          <w:rPr>
            <w:rFonts w:ascii="Arial" w:hAnsi="Arial" w:cs="Arial"/>
            <w:sz w:val="22"/>
            <w:szCs w:val="22"/>
            <w:lang w:val="en-US"/>
          </w:rPr>
          <w:t>among</w:t>
        </w:r>
        <w:r w:rsidR="00586CF5" w:rsidRPr="00781833">
          <w:rPr>
            <w:rFonts w:ascii="Arial" w:hAnsi="Arial" w:cs="Arial"/>
            <w:sz w:val="22"/>
            <w:szCs w:val="22"/>
            <w:lang w:val="en-US"/>
          </w:rPr>
          <w:t xml:space="preserve"> </w:t>
        </w:r>
      </w:ins>
      <w:r w:rsidR="00781833" w:rsidRPr="00781833">
        <w:rPr>
          <w:rFonts w:ascii="Arial" w:hAnsi="Arial" w:cs="Arial"/>
          <w:sz w:val="22"/>
          <w:szCs w:val="22"/>
          <w:lang w:val="en-US"/>
        </w:rPr>
        <w:t>extensive, intensive and abandoned land</w:t>
      </w:r>
      <w:ins w:id="49" w:author="DASKALOVA Gergana Nikolaeva" w:date="2019-01-30T15:32:00Z">
        <w:r w:rsidR="00586CF5">
          <w:rPr>
            <w:rFonts w:ascii="Arial" w:hAnsi="Arial" w:cs="Arial"/>
            <w:sz w:val="22"/>
            <w:szCs w:val="22"/>
            <w:lang w:val="en-US"/>
          </w:rPr>
          <w:t>-use</w:t>
        </w:r>
      </w:ins>
      <w:r w:rsidR="00B3600A">
        <w:rPr>
          <w:rFonts w:ascii="Arial" w:hAnsi="Arial" w:cs="Arial"/>
          <w:sz w:val="22"/>
          <w:szCs w:val="22"/>
          <w:lang w:val="en-US"/>
        </w:rPr>
        <w:t xml:space="preserve"> types</w:t>
      </w:r>
      <w:r w:rsidR="00781833" w:rsidRPr="00781833">
        <w:rPr>
          <w:rFonts w:ascii="Arial" w:hAnsi="Arial" w:cs="Arial"/>
          <w:sz w:val="22"/>
          <w:szCs w:val="22"/>
          <w:lang w:val="en-US"/>
        </w:rPr>
        <w:t>?</w:t>
      </w:r>
    </w:p>
    <w:p w14:paraId="70E9A7DE" w14:textId="010D1778" w:rsidR="00BE1E9B" w:rsidRDefault="00BE1E9B" w:rsidP="00BE1E9B">
      <w:pPr>
        <w:spacing w:line="360" w:lineRule="auto"/>
        <w:rPr>
          <w:rFonts w:ascii="Arial" w:hAnsi="Arial" w:cs="Arial"/>
          <w:sz w:val="22"/>
          <w:szCs w:val="22"/>
          <w:lang w:val="en-US"/>
        </w:rPr>
      </w:pPr>
      <w:r>
        <w:rPr>
          <w:rFonts w:ascii="Arial" w:hAnsi="Arial" w:cs="Arial"/>
          <w:b/>
          <w:sz w:val="22"/>
          <w:szCs w:val="22"/>
          <w:lang w:val="en-US"/>
        </w:rPr>
        <w:t>H</w:t>
      </w:r>
      <w:r>
        <w:rPr>
          <w:rFonts w:ascii="Arial" w:hAnsi="Arial" w:cs="Arial"/>
          <w:b/>
          <w:sz w:val="22"/>
          <w:szCs w:val="22"/>
          <w:vertAlign w:val="subscript"/>
          <w:lang w:val="en-US"/>
        </w:rPr>
        <w:t>1</w:t>
      </w:r>
      <w:r>
        <w:rPr>
          <w:rFonts w:ascii="Arial" w:hAnsi="Arial" w:cs="Arial"/>
          <w:sz w:val="22"/>
          <w:szCs w:val="22"/>
          <w:lang w:val="en-US"/>
        </w:rPr>
        <w:t xml:space="preserve">: </w:t>
      </w:r>
      <w:commentRangeStart w:id="50"/>
      <w:r>
        <w:rPr>
          <w:rFonts w:ascii="Arial" w:hAnsi="Arial" w:cs="Arial"/>
          <w:sz w:val="22"/>
          <w:szCs w:val="22"/>
          <w:lang w:val="en-US"/>
        </w:rPr>
        <w:t xml:space="preserve">The strength and direction of land-use change </w:t>
      </w:r>
      <w:r w:rsidR="00E73D86">
        <w:rPr>
          <w:rFonts w:ascii="Arial" w:hAnsi="Arial" w:cs="Arial"/>
          <w:sz w:val="22"/>
          <w:szCs w:val="22"/>
          <w:lang w:val="en-US"/>
        </w:rPr>
        <w:t>is</w:t>
      </w:r>
      <w:r>
        <w:rPr>
          <w:rFonts w:ascii="Arial" w:hAnsi="Arial" w:cs="Arial"/>
          <w:sz w:val="22"/>
          <w:szCs w:val="22"/>
          <w:lang w:val="en-US"/>
        </w:rPr>
        <w:t xml:space="preserve"> different for extensive, intensive and abandoned land types</w:t>
      </w:r>
      <w:r w:rsidR="00E73D86">
        <w:rPr>
          <w:rFonts w:ascii="Arial" w:hAnsi="Arial" w:cs="Arial"/>
          <w:sz w:val="22"/>
          <w:szCs w:val="22"/>
          <w:lang w:val="en-US"/>
        </w:rPr>
        <w:t xml:space="preserve"> at pixel-scale. </w:t>
      </w:r>
      <w:commentRangeEnd w:id="50"/>
      <w:r w:rsidR="00586CF5">
        <w:rPr>
          <w:rStyle w:val="CommentReference"/>
        </w:rPr>
        <w:commentReference w:id="50"/>
      </w:r>
    </w:p>
    <w:p w14:paraId="11AE71F9" w14:textId="6BF71054" w:rsidR="00BE1E9B" w:rsidRPr="00BE1E9B" w:rsidRDefault="00BE1E9B" w:rsidP="00BE1E9B">
      <w:pPr>
        <w:spacing w:line="360" w:lineRule="auto"/>
        <w:rPr>
          <w:rFonts w:ascii="Arial" w:hAnsi="Arial" w:cs="Arial"/>
          <w:sz w:val="22"/>
          <w:szCs w:val="22"/>
          <w:lang w:val="en-US"/>
        </w:rPr>
      </w:pPr>
      <w:r>
        <w:rPr>
          <w:rFonts w:ascii="Arial" w:hAnsi="Arial" w:cs="Arial"/>
          <w:b/>
          <w:sz w:val="22"/>
          <w:szCs w:val="22"/>
          <w:lang w:val="en-US"/>
        </w:rPr>
        <w:t>H</w:t>
      </w:r>
      <w:r>
        <w:rPr>
          <w:rFonts w:ascii="Arial" w:hAnsi="Arial" w:cs="Arial"/>
          <w:b/>
          <w:sz w:val="22"/>
          <w:szCs w:val="22"/>
          <w:vertAlign w:val="subscript"/>
          <w:lang w:val="en-US"/>
        </w:rPr>
        <w:t>0</w:t>
      </w:r>
      <w:r>
        <w:rPr>
          <w:rFonts w:ascii="Arial" w:hAnsi="Arial" w:cs="Arial"/>
          <w:sz w:val="22"/>
          <w:szCs w:val="22"/>
          <w:lang w:val="en-US"/>
        </w:rPr>
        <w:t>: The strength and direction of land-use change is uniform across all land types</w:t>
      </w:r>
      <w:r w:rsidR="00E73D86">
        <w:rPr>
          <w:rFonts w:ascii="Arial" w:hAnsi="Arial" w:cs="Arial"/>
          <w:sz w:val="22"/>
          <w:szCs w:val="22"/>
          <w:lang w:val="en-US"/>
        </w:rPr>
        <w:t xml:space="preserve"> at pixel-scale.</w:t>
      </w:r>
      <w:r>
        <w:rPr>
          <w:rFonts w:ascii="Arial" w:hAnsi="Arial" w:cs="Arial"/>
          <w:sz w:val="22"/>
          <w:szCs w:val="22"/>
          <w:lang w:val="en-US"/>
        </w:rPr>
        <w:t xml:space="preserve"> </w:t>
      </w:r>
    </w:p>
    <w:p w14:paraId="22CCFB17" w14:textId="77777777" w:rsidR="00BE1E9B" w:rsidRDefault="00BE1E9B" w:rsidP="00BE1E9B">
      <w:pPr>
        <w:spacing w:line="360" w:lineRule="auto"/>
        <w:rPr>
          <w:rFonts w:ascii="Arial" w:hAnsi="Arial" w:cs="Arial"/>
          <w:sz w:val="22"/>
          <w:szCs w:val="22"/>
          <w:lang w:val="en-US"/>
        </w:rPr>
      </w:pPr>
    </w:p>
    <w:p w14:paraId="6B5301DD" w14:textId="4FC965F0" w:rsidR="00781833" w:rsidRDefault="00BE1E9B" w:rsidP="00BE1E9B">
      <w:pPr>
        <w:spacing w:line="360" w:lineRule="auto"/>
        <w:rPr>
          <w:rFonts w:ascii="Arial" w:hAnsi="Arial" w:cs="Arial"/>
          <w:sz w:val="22"/>
          <w:szCs w:val="22"/>
          <w:lang w:val="en-US"/>
        </w:rPr>
      </w:pPr>
      <w:r>
        <w:rPr>
          <w:rFonts w:ascii="Arial" w:hAnsi="Arial" w:cs="Arial"/>
          <w:sz w:val="22"/>
          <w:szCs w:val="22"/>
          <w:u w:val="single"/>
          <w:lang w:val="en-US"/>
        </w:rPr>
        <w:t xml:space="preserve">Question </w:t>
      </w:r>
      <w:r w:rsidRPr="00E8224F">
        <w:rPr>
          <w:rFonts w:ascii="Arial" w:hAnsi="Arial" w:cs="Arial"/>
          <w:sz w:val="22"/>
          <w:szCs w:val="22"/>
          <w:u w:val="single"/>
          <w:lang w:val="en-US"/>
        </w:rPr>
        <w:t>3</w:t>
      </w:r>
      <w:r>
        <w:rPr>
          <w:rFonts w:ascii="Arial" w:hAnsi="Arial" w:cs="Arial"/>
          <w:sz w:val="22"/>
          <w:szCs w:val="22"/>
          <w:lang w:val="en-US"/>
        </w:rPr>
        <w:t xml:space="preserve">: </w:t>
      </w:r>
      <w:r w:rsidR="00781833" w:rsidRPr="00BE1E9B">
        <w:rPr>
          <w:rFonts w:ascii="Arial" w:hAnsi="Arial" w:cs="Arial"/>
          <w:sz w:val="22"/>
          <w:szCs w:val="22"/>
          <w:lang w:val="en-US"/>
        </w:rPr>
        <w:t>Is</w:t>
      </w:r>
      <w:r w:rsidR="00781833" w:rsidRPr="00781833">
        <w:rPr>
          <w:rFonts w:ascii="Arial" w:hAnsi="Arial" w:cs="Arial"/>
          <w:sz w:val="22"/>
          <w:szCs w:val="22"/>
          <w:lang w:val="en-US"/>
        </w:rPr>
        <w:t xml:space="preserve"> there a time lag between socio-</w:t>
      </w:r>
      <w:r w:rsidR="00DC4942">
        <w:rPr>
          <w:rFonts w:ascii="Arial" w:hAnsi="Arial" w:cs="Arial"/>
          <w:sz w:val="22"/>
          <w:szCs w:val="22"/>
          <w:lang w:val="en-US"/>
        </w:rPr>
        <w:t>economic</w:t>
      </w:r>
      <w:r w:rsidR="00781833" w:rsidRPr="00781833">
        <w:rPr>
          <w:rFonts w:ascii="Arial" w:hAnsi="Arial" w:cs="Arial"/>
          <w:sz w:val="22"/>
          <w:szCs w:val="22"/>
          <w:lang w:val="en-US"/>
        </w:rPr>
        <w:t xml:space="preserve"> events and </w:t>
      </w:r>
      <w:r w:rsidR="00781833">
        <w:rPr>
          <w:rFonts w:ascii="Arial" w:hAnsi="Arial" w:cs="Arial"/>
          <w:sz w:val="22"/>
          <w:szCs w:val="22"/>
          <w:lang w:val="en-US"/>
        </w:rPr>
        <w:t>the occurrence of</w:t>
      </w:r>
      <w:r w:rsidR="00781833" w:rsidRPr="00781833">
        <w:rPr>
          <w:rFonts w:ascii="Arial" w:hAnsi="Arial" w:cs="Arial"/>
          <w:sz w:val="22"/>
          <w:szCs w:val="22"/>
          <w:lang w:val="en-US"/>
        </w:rPr>
        <w:t xml:space="preserve"> land-use </w:t>
      </w:r>
      <w:r w:rsidR="00781833">
        <w:rPr>
          <w:rFonts w:ascii="Arial" w:hAnsi="Arial" w:cs="Arial"/>
          <w:sz w:val="22"/>
          <w:szCs w:val="22"/>
          <w:lang w:val="en-US"/>
        </w:rPr>
        <w:t>change</w:t>
      </w:r>
      <w:r w:rsidR="00781833" w:rsidRPr="00781833">
        <w:rPr>
          <w:rFonts w:ascii="Arial" w:hAnsi="Arial" w:cs="Arial"/>
          <w:sz w:val="22"/>
          <w:szCs w:val="22"/>
          <w:lang w:val="en-US"/>
        </w:rPr>
        <w:t xml:space="preserve">? Does this differ between land-use type? </w:t>
      </w:r>
    </w:p>
    <w:p w14:paraId="3244BF4D" w14:textId="2974C54B" w:rsidR="00E8224F" w:rsidRDefault="00BE1E9B" w:rsidP="00BE1E9B">
      <w:pPr>
        <w:spacing w:line="360" w:lineRule="auto"/>
        <w:rPr>
          <w:rFonts w:ascii="Arial" w:hAnsi="Arial" w:cs="Arial"/>
          <w:sz w:val="22"/>
          <w:szCs w:val="22"/>
          <w:lang w:val="en-US"/>
        </w:rPr>
      </w:pPr>
      <w:r>
        <w:rPr>
          <w:rFonts w:ascii="Arial" w:hAnsi="Arial" w:cs="Arial"/>
          <w:b/>
          <w:sz w:val="22"/>
          <w:szCs w:val="22"/>
          <w:lang w:val="en-US"/>
        </w:rPr>
        <w:t>H</w:t>
      </w:r>
      <w:r>
        <w:rPr>
          <w:rFonts w:ascii="Arial" w:hAnsi="Arial" w:cs="Arial"/>
          <w:b/>
          <w:sz w:val="22"/>
          <w:szCs w:val="22"/>
          <w:vertAlign w:val="subscript"/>
          <w:lang w:val="en-US"/>
        </w:rPr>
        <w:t>1</w:t>
      </w:r>
      <w:r>
        <w:rPr>
          <w:rFonts w:ascii="Arial" w:hAnsi="Arial" w:cs="Arial"/>
          <w:sz w:val="22"/>
          <w:szCs w:val="22"/>
          <w:lang w:val="en-US"/>
        </w:rPr>
        <w:t xml:space="preserve">: </w:t>
      </w:r>
      <w:r w:rsidR="00E8224F">
        <w:rPr>
          <w:rFonts w:ascii="Arial" w:hAnsi="Arial" w:cs="Arial"/>
          <w:sz w:val="22"/>
          <w:szCs w:val="22"/>
          <w:lang w:val="en-US"/>
        </w:rPr>
        <w:t>Land-use change is observed directly following the Soviet Union collapse</w:t>
      </w:r>
      <w:r w:rsidR="00E73D86">
        <w:rPr>
          <w:rFonts w:ascii="Arial" w:hAnsi="Arial" w:cs="Arial"/>
          <w:sz w:val="22"/>
          <w:szCs w:val="22"/>
          <w:lang w:val="en-US"/>
        </w:rPr>
        <w:t xml:space="preserve"> at country-scale.</w:t>
      </w:r>
      <w:r w:rsidR="00E8224F">
        <w:rPr>
          <w:rFonts w:ascii="Arial" w:hAnsi="Arial" w:cs="Arial"/>
          <w:sz w:val="22"/>
          <w:szCs w:val="22"/>
          <w:lang w:val="en-US"/>
        </w:rPr>
        <w:t xml:space="preserve"> There is a time lag on when land-use change is observed </w:t>
      </w:r>
      <w:r w:rsidR="004A4CA4">
        <w:rPr>
          <w:rFonts w:ascii="Arial" w:hAnsi="Arial" w:cs="Arial"/>
          <w:sz w:val="22"/>
          <w:szCs w:val="22"/>
          <w:lang w:val="en-US"/>
        </w:rPr>
        <w:t xml:space="preserve">at country-scale </w:t>
      </w:r>
      <w:r w:rsidR="00E8224F">
        <w:rPr>
          <w:rFonts w:ascii="Arial" w:hAnsi="Arial" w:cs="Arial"/>
          <w:sz w:val="22"/>
          <w:szCs w:val="22"/>
          <w:lang w:val="en-US"/>
        </w:rPr>
        <w:t>following Latvia joining the EU. Time lags are different across land-use types</w:t>
      </w:r>
      <w:r w:rsidR="00E73D86">
        <w:rPr>
          <w:rFonts w:ascii="Arial" w:hAnsi="Arial" w:cs="Arial"/>
          <w:sz w:val="22"/>
          <w:szCs w:val="22"/>
          <w:lang w:val="en-US"/>
        </w:rPr>
        <w:t xml:space="preserve"> at pixel-scale.</w:t>
      </w:r>
    </w:p>
    <w:p w14:paraId="10E6DF4E" w14:textId="57D1F1EF" w:rsidR="007A012B" w:rsidRDefault="00E8224F" w:rsidP="007A012B">
      <w:pPr>
        <w:spacing w:line="360" w:lineRule="auto"/>
        <w:rPr>
          <w:rFonts w:ascii="Arial" w:hAnsi="Arial" w:cs="Arial"/>
          <w:sz w:val="22"/>
          <w:szCs w:val="22"/>
          <w:lang w:val="en-US"/>
        </w:rPr>
      </w:pPr>
      <w:r>
        <w:rPr>
          <w:rFonts w:ascii="Arial" w:hAnsi="Arial" w:cs="Arial"/>
          <w:b/>
          <w:sz w:val="22"/>
          <w:szCs w:val="22"/>
          <w:lang w:val="en-US"/>
        </w:rPr>
        <w:t>H</w:t>
      </w:r>
      <w:r>
        <w:rPr>
          <w:rFonts w:ascii="Arial" w:hAnsi="Arial" w:cs="Arial"/>
          <w:b/>
          <w:sz w:val="22"/>
          <w:szCs w:val="22"/>
          <w:vertAlign w:val="subscript"/>
          <w:lang w:val="en-US"/>
        </w:rPr>
        <w:t>0</w:t>
      </w:r>
      <w:r>
        <w:rPr>
          <w:rFonts w:ascii="Arial" w:hAnsi="Arial" w:cs="Arial"/>
          <w:sz w:val="22"/>
          <w:szCs w:val="22"/>
          <w:lang w:val="en-US"/>
        </w:rPr>
        <w:t>: There is no relationship between socio-economic events and land-use change.</w:t>
      </w:r>
    </w:p>
    <w:p w14:paraId="2C3B3100" w14:textId="77777777" w:rsidR="00E8224F" w:rsidRPr="00BE1E9B" w:rsidRDefault="00E8224F" w:rsidP="007A012B">
      <w:pPr>
        <w:spacing w:line="360" w:lineRule="auto"/>
        <w:rPr>
          <w:rFonts w:ascii="Arial" w:hAnsi="Arial" w:cs="Arial"/>
          <w:sz w:val="22"/>
          <w:szCs w:val="22"/>
          <w:lang w:val="en-US"/>
        </w:rPr>
      </w:pPr>
    </w:p>
    <w:p w14:paraId="42224343" w14:textId="631758D4" w:rsidR="004A3543" w:rsidRDefault="007A012B" w:rsidP="007A012B">
      <w:pPr>
        <w:spacing w:line="360" w:lineRule="auto"/>
        <w:rPr>
          <w:rFonts w:ascii="Arial" w:hAnsi="Arial" w:cs="Arial"/>
          <w:b/>
          <w:sz w:val="22"/>
          <w:szCs w:val="22"/>
          <w:lang w:val="en-US"/>
        </w:rPr>
      </w:pPr>
      <w:r w:rsidRPr="00BE1E9B">
        <w:rPr>
          <w:rFonts w:ascii="Arial" w:hAnsi="Arial" w:cs="Arial"/>
          <w:b/>
          <w:sz w:val="22"/>
          <w:szCs w:val="22"/>
          <w:lang w:val="en-US"/>
        </w:rPr>
        <w:t>Predictions</w:t>
      </w:r>
    </w:p>
    <w:p w14:paraId="11B7B282" w14:textId="3322DC12" w:rsidR="00E8224F" w:rsidRPr="00E8224F" w:rsidRDefault="00E8224F" w:rsidP="007A012B">
      <w:pPr>
        <w:spacing w:line="360" w:lineRule="auto"/>
        <w:rPr>
          <w:rFonts w:ascii="Arial" w:hAnsi="Arial" w:cs="Arial"/>
          <w:sz w:val="22"/>
          <w:szCs w:val="22"/>
          <w:lang w:val="en-US"/>
        </w:rPr>
      </w:pPr>
      <w:r>
        <w:rPr>
          <w:rFonts w:ascii="Arial" w:hAnsi="Arial" w:cs="Arial"/>
          <w:sz w:val="22"/>
          <w:szCs w:val="22"/>
          <w:lang w:val="en-US"/>
        </w:rPr>
        <w:t xml:space="preserve">I predict that there is an observable link between the Soviet Union collapse and land-use change in Latvia, due to the sharp decline of the agricultural sector, resulting in the highest level of agricultural abandonment out of all post-Soviet countries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{"citationID":"RPbIOXC5","properties":{"formattedCitation":"(Prishchepov {\\i{}et al.}, 2012)","plainCitation":"(Prishchepov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Pr>
          <w:rFonts w:ascii="Arial" w:hAnsi="Arial" w:cs="Arial"/>
          <w:sz w:val="22"/>
          <w:szCs w:val="22"/>
          <w:lang w:val="en-US"/>
        </w:rPr>
        <w:fldChar w:fldCharType="separate"/>
      </w:r>
      <w:r w:rsidRPr="00E8224F">
        <w:rPr>
          <w:rFonts w:ascii="Arial" w:hAnsi="Arial" w:cs="Arial"/>
          <w:sz w:val="22"/>
        </w:rPr>
        <w:t xml:space="preserve">(Prishchepov </w:t>
      </w:r>
      <w:r w:rsidRPr="00E8224F">
        <w:rPr>
          <w:rFonts w:ascii="Arial" w:hAnsi="Arial" w:cs="Arial"/>
          <w:i/>
          <w:iCs/>
          <w:sz w:val="22"/>
        </w:rPr>
        <w:t>et al.</w:t>
      </w:r>
      <w:r w:rsidRPr="00E8224F">
        <w:rPr>
          <w:rFonts w:ascii="Arial" w:hAnsi="Arial" w:cs="Arial"/>
          <w:sz w:val="22"/>
        </w:rPr>
        <w:t>, 2012)</w:t>
      </w:r>
      <w:r>
        <w:rPr>
          <w:rFonts w:ascii="Arial" w:hAnsi="Arial" w:cs="Arial"/>
          <w:sz w:val="22"/>
          <w:szCs w:val="22"/>
          <w:lang w:val="en-US"/>
        </w:rPr>
        <w:fldChar w:fldCharType="end"/>
      </w:r>
      <w:r>
        <w:rPr>
          <w:rFonts w:ascii="Arial" w:hAnsi="Arial" w:cs="Arial"/>
          <w:sz w:val="22"/>
          <w:szCs w:val="22"/>
          <w:lang w:val="en-US"/>
        </w:rPr>
        <w:t xml:space="preserve">. I predict that such a link will not be observable following the addition of Latvia to the EU, </w:t>
      </w:r>
      <w:r w:rsidR="00860EAD">
        <w:rPr>
          <w:rFonts w:ascii="Arial" w:hAnsi="Arial" w:cs="Arial"/>
          <w:sz w:val="22"/>
          <w:szCs w:val="22"/>
          <w:lang w:val="en-US"/>
        </w:rPr>
        <w:t xml:space="preserve">as </w:t>
      </w:r>
      <w:del w:id="51" w:author="DASKALOVA Gergana Nikolaeva" w:date="2019-01-30T15:35:00Z">
        <w:r w:rsidR="00860EAD" w:rsidDel="007B151B">
          <w:rPr>
            <w:rFonts w:ascii="Arial" w:hAnsi="Arial" w:cs="Arial"/>
            <w:sz w:val="22"/>
            <w:szCs w:val="22"/>
            <w:lang w:val="en-US"/>
          </w:rPr>
          <w:delText xml:space="preserve">utilised </w:delText>
        </w:r>
      </w:del>
      <w:r w:rsidR="00860EAD">
        <w:rPr>
          <w:rFonts w:ascii="Arial" w:hAnsi="Arial" w:cs="Arial"/>
          <w:sz w:val="22"/>
          <w:szCs w:val="22"/>
          <w:lang w:val="en-US"/>
        </w:rPr>
        <w:t xml:space="preserve">agricultural area </w:t>
      </w:r>
      <w:r w:rsidR="00E73D86">
        <w:rPr>
          <w:rFonts w:ascii="Arial" w:hAnsi="Arial" w:cs="Arial"/>
          <w:sz w:val="22"/>
          <w:szCs w:val="22"/>
          <w:lang w:val="en-US"/>
        </w:rPr>
        <w:t>merely</w:t>
      </w:r>
      <w:r w:rsidR="00860EAD">
        <w:rPr>
          <w:rFonts w:ascii="Arial" w:hAnsi="Arial" w:cs="Arial"/>
          <w:sz w:val="22"/>
          <w:szCs w:val="22"/>
          <w:lang w:val="en-US"/>
        </w:rPr>
        <w:t xml:space="preserve"> increased by 3% within two years of EU accession </w:t>
      </w:r>
      <w:r w:rsidR="00860EAD">
        <w:rPr>
          <w:rFonts w:ascii="Arial" w:hAnsi="Arial" w:cs="Arial"/>
          <w:sz w:val="22"/>
          <w:szCs w:val="22"/>
          <w:lang w:val="en-US"/>
        </w:rPr>
        <w:fldChar w:fldCharType="begin"/>
      </w:r>
      <w:r w:rsidR="00860EAD">
        <w:rPr>
          <w:rFonts w:ascii="Arial" w:hAnsi="Arial" w:cs="Arial"/>
          <w:sz w:val="22"/>
          <w:szCs w:val="22"/>
          <w:lang w:val="en-US"/>
        </w:rPr>
        <w:instrText xml:space="preserve"> ADDIN ZOTERO_ITEM CSL_CITATION {"citationID":"afs7EHsY","properties":{"formattedCitation":"(Csaki and Jambor, 2009)","plainCitation":"(Csaki and Jambor, 2009)","noteIndex":0},"citationItems":[{"id":195,"uris":["http://zotero.org/users/5200241/items/6VFC3Z4L"],"uri":["http://zotero.org/users/5200241/items/6VFC3Z4L"],"itemData":{"id":195,"type":"article-journal","title":"The Diversity of Effects of EU Membership on Agriculture in New Member States","page":"48","source":"Zotero","language":"en","author":[{"family":"Csaki","given":"C"},{"family":"Jambor","given":"A"}],"issued":{"date-parts":[["2009"]]}}}],"schema":"https://github.com/citation-style-language/schema/raw/master/csl-citation.json"} </w:instrText>
      </w:r>
      <w:r w:rsidR="00860EAD">
        <w:rPr>
          <w:rFonts w:ascii="Arial" w:hAnsi="Arial" w:cs="Arial"/>
          <w:sz w:val="22"/>
          <w:szCs w:val="22"/>
          <w:lang w:val="en-US"/>
        </w:rPr>
        <w:fldChar w:fldCharType="separate"/>
      </w:r>
      <w:r w:rsidR="00860EAD">
        <w:rPr>
          <w:rFonts w:ascii="Arial" w:hAnsi="Arial" w:cs="Arial"/>
          <w:noProof/>
          <w:sz w:val="22"/>
          <w:szCs w:val="22"/>
          <w:lang w:val="en-US"/>
        </w:rPr>
        <w:t>(Csaki and Jambor, 2009)</w:t>
      </w:r>
      <w:r w:rsidR="00860EAD">
        <w:rPr>
          <w:rFonts w:ascii="Arial" w:hAnsi="Arial" w:cs="Arial"/>
          <w:sz w:val="22"/>
          <w:szCs w:val="22"/>
          <w:lang w:val="en-US"/>
        </w:rPr>
        <w:fldChar w:fldCharType="end"/>
      </w:r>
      <w:r w:rsidR="00860EAD">
        <w:rPr>
          <w:rFonts w:ascii="Arial" w:hAnsi="Arial" w:cs="Arial"/>
          <w:sz w:val="22"/>
          <w:szCs w:val="22"/>
          <w:lang w:val="en-US"/>
        </w:rPr>
        <w:t xml:space="preserve">. If a marked link is observed at </w:t>
      </w:r>
      <w:r w:rsidR="00E73D86">
        <w:rPr>
          <w:rFonts w:ascii="Arial" w:hAnsi="Arial" w:cs="Arial"/>
          <w:sz w:val="22"/>
          <w:szCs w:val="22"/>
          <w:lang w:val="en-US"/>
        </w:rPr>
        <w:t xml:space="preserve">country-scale </w:t>
      </w:r>
      <w:r w:rsidR="00860EAD">
        <w:rPr>
          <w:rFonts w:ascii="Arial" w:hAnsi="Arial" w:cs="Arial"/>
          <w:sz w:val="22"/>
          <w:szCs w:val="22"/>
          <w:lang w:val="en-US"/>
        </w:rPr>
        <w:t xml:space="preserve">through a homogeneous land cover transition, the socio-economic event can be seen as the main driver of land-use change. If no link is observed, </w:t>
      </w:r>
      <w:commentRangeStart w:id="52"/>
      <w:r w:rsidR="00860EAD">
        <w:rPr>
          <w:rFonts w:ascii="Arial" w:hAnsi="Arial" w:cs="Arial"/>
          <w:sz w:val="22"/>
          <w:szCs w:val="22"/>
          <w:lang w:val="en-US"/>
        </w:rPr>
        <w:t xml:space="preserve">heterogeneous effects </w:t>
      </w:r>
      <w:commentRangeEnd w:id="52"/>
      <w:r w:rsidR="007B151B">
        <w:rPr>
          <w:rStyle w:val="CommentReference"/>
        </w:rPr>
        <w:commentReference w:id="52"/>
      </w:r>
      <w:r w:rsidR="00860EAD">
        <w:rPr>
          <w:rFonts w:ascii="Arial" w:hAnsi="Arial" w:cs="Arial"/>
          <w:sz w:val="22"/>
          <w:szCs w:val="22"/>
          <w:lang w:val="en-US"/>
        </w:rPr>
        <w:t xml:space="preserve">will be seen, with different </w:t>
      </w:r>
      <w:r w:rsidR="00E73D86">
        <w:rPr>
          <w:rFonts w:ascii="Arial" w:hAnsi="Arial" w:cs="Arial"/>
          <w:sz w:val="22"/>
          <w:szCs w:val="22"/>
          <w:lang w:val="en-US"/>
        </w:rPr>
        <w:t>areas</w:t>
      </w:r>
      <w:r w:rsidR="00860EAD">
        <w:rPr>
          <w:rFonts w:ascii="Arial" w:hAnsi="Arial" w:cs="Arial"/>
          <w:sz w:val="22"/>
          <w:szCs w:val="22"/>
          <w:lang w:val="en-US"/>
        </w:rPr>
        <w:t xml:space="preserve"> experiencing change with differing strengths and directions.</w:t>
      </w:r>
      <w:r w:rsidR="00E73D86">
        <w:rPr>
          <w:rFonts w:ascii="Arial" w:hAnsi="Arial" w:cs="Arial"/>
          <w:sz w:val="22"/>
          <w:szCs w:val="22"/>
          <w:lang w:val="en-US"/>
        </w:rPr>
        <w:t xml:space="preserve"> Heterogeneous effects would </w:t>
      </w:r>
      <w:r w:rsidR="00E73D86">
        <w:rPr>
          <w:rFonts w:ascii="Arial" w:hAnsi="Arial" w:cs="Arial"/>
          <w:sz w:val="22"/>
          <w:szCs w:val="22"/>
          <w:lang w:val="en-US"/>
        </w:rPr>
        <w:lastRenderedPageBreak/>
        <w:t>signify that the socio-economic event was not the main driver of land-use change.</w:t>
      </w:r>
      <w:r w:rsidR="00860EAD">
        <w:rPr>
          <w:rFonts w:ascii="Arial" w:hAnsi="Arial" w:cs="Arial"/>
          <w:sz w:val="22"/>
          <w:szCs w:val="22"/>
          <w:lang w:val="en-US"/>
        </w:rPr>
        <w:t xml:space="preserve"> I predict the strength and direction of land-use change will be different between land-use types, with a strong transition to abandoned land after the Soviet Union collapse and intensive land after EU accession. I predict land-use change to be observed directly </w:t>
      </w:r>
      <w:r w:rsidR="00E73D86">
        <w:rPr>
          <w:rFonts w:ascii="Arial" w:hAnsi="Arial" w:cs="Arial"/>
          <w:sz w:val="22"/>
          <w:szCs w:val="22"/>
          <w:lang w:val="en-US"/>
        </w:rPr>
        <w:t xml:space="preserve">(within 3 years) </w:t>
      </w:r>
      <w:r w:rsidR="00860EAD">
        <w:rPr>
          <w:rFonts w:ascii="Arial" w:hAnsi="Arial" w:cs="Arial"/>
          <w:sz w:val="22"/>
          <w:szCs w:val="22"/>
          <w:lang w:val="en-US"/>
        </w:rPr>
        <w:t>following the Soviet Union collapse</w:t>
      </w:r>
      <w:r w:rsidR="00E73D86">
        <w:rPr>
          <w:rFonts w:ascii="Arial" w:hAnsi="Arial" w:cs="Arial"/>
          <w:sz w:val="22"/>
          <w:szCs w:val="22"/>
          <w:lang w:val="en-US"/>
        </w:rPr>
        <w:t xml:space="preserve"> due to the rapid transition from a state-controlled to a market driven economy </w:t>
      </w:r>
      <w:r w:rsidR="00E73D86">
        <w:rPr>
          <w:rFonts w:ascii="Arial" w:hAnsi="Arial" w:cs="Arial"/>
          <w:sz w:val="22"/>
          <w:szCs w:val="22"/>
          <w:lang w:val="en-US"/>
        </w:rPr>
        <w:fldChar w:fldCharType="begin"/>
      </w:r>
      <w:r w:rsidR="00E73D86">
        <w:rPr>
          <w:rFonts w:ascii="Arial" w:hAnsi="Arial" w:cs="Arial"/>
          <w:sz w:val="22"/>
          <w:szCs w:val="22"/>
          <w:lang w:val="en-US"/>
        </w:rPr>
        <w:instrText xml:space="preserve"> ADDIN ZOTERO_ITEM CSL_CITATION {"citationID":"bJ4Lv1Tm","properties":{"formattedCitation":"(Prishchepov {\\i{}et al.}, 2013)","plainCitation":"(Prishchepov et al., 2013)","noteIndex":0},"citationItems":[{"id":7,"uris":["http://zotero.org/users/5200241/items/CWAUVXZF"],"uri":["http://zotero.org/users/5200241/items/CWAUVXZF"],"itemData":{"id":7,"type":"article-journal","title":"Determinants of agricultural land abandonment in post-Soviet European Russia","container-title":"Land Use Policy","page":"873-884","volume":"30","issue":"1","source":"Crossref","abstract":"The breakdown of socialism caused massive socio-economic and institutional changes that led to substantial agricultural land abandonment. The goal of our study was to identify the determinants of agricultural land abandonment in post-Soviet Russia during the ﬁrst decade of transition from a state-controlled economy to a market-driven economy (1990–2000). We analyzed the determinants of agricultural land abandonment for approximately 150,550 km2 of land area in the provinces (oblasts) of Kaluga, Rjazan, Smolensk, Tula and Vladimir in European Russia. Based on the economic assumptions of proﬁt maximization, we integrated maps of abandoned agricultural land from ﬁve </w:instrText>
      </w:r>
      <w:r w:rsidR="00E73D86">
        <w:rPr>
          <w:rFonts w:ascii="Cambria Math" w:hAnsi="Cambria Math" w:cs="Cambria Math"/>
          <w:sz w:val="22"/>
          <w:szCs w:val="22"/>
          <w:lang w:val="en-US"/>
        </w:rPr>
        <w:instrText>∼</w:instrText>
      </w:r>
      <w:r w:rsidR="00E73D86">
        <w:rPr>
          <w:rFonts w:ascii="Arial" w:hAnsi="Arial" w:cs="Arial"/>
          <w:sz w:val="22"/>
          <w:szCs w:val="22"/>
          <w:lang w:val="en-US"/>
        </w:rPr>
        <w:instrText xml:space="preserve">185 km × 185 km Landsat TM/ETM+ footprints with socio-economic, environmental and geographic variables, and we estimated logistic regressions at the pixel level to identify the determinants of agricultural land abandonment. Our results showed that a higher likelihood of agricultural land abandonment was signiﬁcantly associated with lower average grain yields in the late 1980s and with higher distances from the nearest settlements, municipality centers, and settlements with more than 500 citizens. Hierarchical partitioning showed that the average grain yields in the late 1980s had the greatest power to explain agricultural land abandonment in our models, followed by the locational attributes of the agricultural land. We hypothesize that the termination of 90% of state subsidies for agriculture from 1990 to 2000 was an important underlying cause for the decrease of cultivation in economically and environmentally marginal agriculture areas. Thus, whereas the spatial patterns corresponded to the land rent theory of von Thünen, it was primarily the macro-scale driving forces that fostered agricultural abandonment. Our study highlighted the value of spatially explicit statistical models for studying the determinants of land-use and land-cover change in large areas.","DOI":"10.1016/j.landusepol.2012.06.011","ISSN":"02648377","language":"en","author":[{"family":"Prishchepov","given":"Alexander V."},{"family":"Müller","given":"Daniel"},{"family":"Dubinin","given":"Maxim"},{"family":"Baumann","given":"Matthias"},{"family":"Radeloff","given":"Volker C."}],"issued":{"date-parts":[["2013",1]]}}}],"schema":"https://github.com/citation-style-language/schema/raw/master/csl-citation.json"} </w:instrText>
      </w:r>
      <w:r w:rsidR="00E73D86">
        <w:rPr>
          <w:rFonts w:ascii="Arial" w:hAnsi="Arial" w:cs="Arial"/>
          <w:sz w:val="22"/>
          <w:szCs w:val="22"/>
          <w:lang w:val="en-US"/>
        </w:rPr>
        <w:fldChar w:fldCharType="separate"/>
      </w:r>
      <w:r w:rsidR="00E73D86" w:rsidRPr="00E73D86">
        <w:rPr>
          <w:rFonts w:ascii="Arial" w:hAnsi="Arial" w:cs="Arial"/>
          <w:sz w:val="22"/>
        </w:rPr>
        <w:t xml:space="preserve">(Prishchepov </w:t>
      </w:r>
      <w:r w:rsidR="00E73D86" w:rsidRPr="00E73D86">
        <w:rPr>
          <w:rFonts w:ascii="Arial" w:hAnsi="Arial" w:cs="Arial"/>
          <w:i/>
          <w:iCs/>
          <w:sz w:val="22"/>
        </w:rPr>
        <w:t>et al.</w:t>
      </w:r>
      <w:r w:rsidR="00E73D86" w:rsidRPr="00E73D86">
        <w:rPr>
          <w:rFonts w:ascii="Arial" w:hAnsi="Arial" w:cs="Arial"/>
          <w:sz w:val="22"/>
        </w:rPr>
        <w:t>, 2013)</w:t>
      </w:r>
      <w:r w:rsidR="00E73D86">
        <w:rPr>
          <w:rFonts w:ascii="Arial" w:hAnsi="Arial" w:cs="Arial"/>
          <w:sz w:val="22"/>
          <w:szCs w:val="22"/>
          <w:lang w:val="en-US"/>
        </w:rPr>
        <w:fldChar w:fldCharType="end"/>
      </w:r>
      <w:r w:rsidR="00E73D86">
        <w:rPr>
          <w:rFonts w:ascii="Arial" w:hAnsi="Arial" w:cs="Arial"/>
          <w:sz w:val="22"/>
          <w:szCs w:val="22"/>
          <w:lang w:val="en-US"/>
        </w:rPr>
        <w:t xml:space="preserve">, resulting in large-scale abandonment and changes in forestry practices </w:t>
      </w:r>
      <w:r w:rsidR="00E73D86">
        <w:rPr>
          <w:rFonts w:ascii="Arial" w:hAnsi="Arial" w:cs="Arial"/>
          <w:sz w:val="22"/>
          <w:szCs w:val="22"/>
          <w:lang w:val="en-US"/>
        </w:rPr>
        <w:fldChar w:fldCharType="begin"/>
      </w:r>
      <w:r w:rsidR="00E73D86">
        <w:rPr>
          <w:rFonts w:ascii="Arial" w:hAnsi="Arial" w:cs="Arial"/>
          <w:sz w:val="22"/>
          <w:szCs w:val="22"/>
          <w:lang w:val="en-US"/>
        </w:rPr>
        <w:instrText xml:space="preserve"> ADDIN ZOTERO_ITEM CSL_CITATION {"citationID":"YPHtc262","properties":{"formattedCitation":"(Sieber {\\i{}et al.}, 2015)","plainCitation":"(Sieber et al., 2015)","noteIndex":0},"citationItems":[{"id":239,"uris":["http://zotero.org/users/5200241/items/A72B7T69"],"uri":["http://zotero.org/users/5200241/items/A72B7T69"],"itemData":{"id":239,"type":"article-journal","title":"Post-Soviet land-use change effects on large mammals' habitat in European Russia","container-title":"Biological Conservation","page":"567-576","volume":"191","source":"Crossref","abstract":"Land-use change can strongly affect wildlife populations, typically via habitat loss and degradation where land use expands, and also via increasing potentially available habitat where land use ceases. Large mammals are particularly sensitive to land-use change, because they require large tracts of habitat and often depend on habitat outside protected areas unless protected areas are very large. Our research question was thus how land-use change around protected areas affects large mammals' habitat. Russia experienced drastic land-use change after the breakdown of the Soviet Union and – fortunately – wildlife data has been collected continuously throughout this time inside protected areas. We used long-term winter track count data for wild boar (Sus scrofa), moose (Alces alces), and wolf (Canis lupus) to assess habitat change inside and outside of Oksky State Nature Reserve from 1987 to 2007 using a time-calibrated species distribution model. Our results showed a constantly high share (at least 89%) of suitable habitat within the protected area's core zone for each species, yet also substantial habitat increases of up to 23% within the protected buffer zone, and similarly, up to 27% outside the protected area. Of the variables we evaluated, post-Soviet land-use change, particularly farmland abandonment, was the main driver of this expansion of potential habitat for the three species we assessed. Our study highlights that strictly protected areas have been playing an important role in preserving wildlife in European Russia since 1991, and also that their surroundings provide much suitable habitat for large mammals. Post-Soviet land-use change in the surroundings of protected areas may provide opportunities to increase and connect wildlife populations.","DOI":"10.1016/j.biocon.2015.07.041","ISSN":"00063207","language":"en","author":[{"family":"Sieber","given":"Anika"},{"family":"Uvarov","given":"Nikolai V."},{"family":"Baskin","given":"Leonid M."},{"family":"Radeloff","given":"Volker C."},{"family":"Bateman","given":"Brooke L."},{"family":"Pankov","given":"Alexey B."},{"family":"Kuemmerle","given":"Tobias"}],"issued":{"date-parts":[["2015",11]]}}}],"schema":"https://github.com/citation-style-language/schema/raw/master/csl-citation.json"} </w:instrText>
      </w:r>
      <w:r w:rsidR="00E73D86">
        <w:rPr>
          <w:rFonts w:ascii="Arial" w:hAnsi="Arial" w:cs="Arial"/>
          <w:sz w:val="22"/>
          <w:szCs w:val="22"/>
          <w:lang w:val="en-US"/>
        </w:rPr>
        <w:fldChar w:fldCharType="separate"/>
      </w:r>
      <w:r w:rsidR="00E73D86" w:rsidRPr="00E73D86">
        <w:rPr>
          <w:rFonts w:ascii="Arial" w:hAnsi="Arial" w:cs="Arial"/>
          <w:sz w:val="22"/>
        </w:rPr>
        <w:t xml:space="preserve">(Sieber </w:t>
      </w:r>
      <w:r w:rsidR="00E73D86" w:rsidRPr="00E73D86">
        <w:rPr>
          <w:rFonts w:ascii="Arial" w:hAnsi="Arial" w:cs="Arial"/>
          <w:i/>
          <w:iCs/>
          <w:sz w:val="22"/>
        </w:rPr>
        <w:t>et al.</w:t>
      </w:r>
      <w:r w:rsidR="00E73D86" w:rsidRPr="00E73D86">
        <w:rPr>
          <w:rFonts w:ascii="Arial" w:hAnsi="Arial" w:cs="Arial"/>
          <w:sz w:val="22"/>
        </w:rPr>
        <w:t>, 2015)</w:t>
      </w:r>
      <w:r w:rsidR="00E73D86">
        <w:rPr>
          <w:rFonts w:ascii="Arial" w:hAnsi="Arial" w:cs="Arial"/>
          <w:sz w:val="22"/>
          <w:szCs w:val="22"/>
          <w:lang w:val="en-US"/>
        </w:rPr>
        <w:fldChar w:fldCharType="end"/>
      </w:r>
      <w:r w:rsidR="00E73D86">
        <w:rPr>
          <w:rFonts w:ascii="Arial" w:hAnsi="Arial" w:cs="Arial"/>
          <w:sz w:val="22"/>
          <w:szCs w:val="22"/>
          <w:lang w:val="en-US"/>
        </w:rPr>
        <w:t xml:space="preserve">. I predict land-use change </w:t>
      </w:r>
      <w:r w:rsidR="004A4CA4">
        <w:rPr>
          <w:rFonts w:ascii="Arial" w:hAnsi="Arial" w:cs="Arial"/>
          <w:sz w:val="22"/>
          <w:szCs w:val="22"/>
          <w:lang w:val="en-US"/>
        </w:rPr>
        <w:t>not to</w:t>
      </w:r>
      <w:r w:rsidR="00E73D86">
        <w:rPr>
          <w:rFonts w:ascii="Arial" w:hAnsi="Arial" w:cs="Arial"/>
          <w:sz w:val="22"/>
          <w:szCs w:val="22"/>
          <w:lang w:val="en-US"/>
        </w:rPr>
        <w:t xml:space="preserve"> be observed directly following EU accession, as the largest transition to intensive agriculture will have occurred after the collapse of the Soviet Union. I therefore </w:t>
      </w:r>
      <w:del w:id="53" w:author="DASKALOVA Gergana Nikolaeva" w:date="2019-01-30T15:37:00Z">
        <w:r w:rsidR="00E73D86" w:rsidDel="007B151B">
          <w:rPr>
            <w:rFonts w:ascii="Arial" w:hAnsi="Arial" w:cs="Arial"/>
            <w:sz w:val="22"/>
            <w:szCs w:val="22"/>
            <w:lang w:val="en-US"/>
          </w:rPr>
          <w:delText xml:space="preserve">believe </w:delText>
        </w:r>
      </w:del>
      <w:ins w:id="54" w:author="DASKALOVA Gergana Nikolaeva" w:date="2019-01-30T15:37:00Z">
        <w:r w:rsidR="007B151B">
          <w:rPr>
            <w:rFonts w:ascii="Arial" w:hAnsi="Arial" w:cs="Arial"/>
            <w:sz w:val="22"/>
            <w:szCs w:val="22"/>
            <w:lang w:val="en-US"/>
          </w:rPr>
          <w:t>predict</w:t>
        </w:r>
        <w:r w:rsidR="007B151B">
          <w:rPr>
            <w:rFonts w:ascii="Arial" w:hAnsi="Arial" w:cs="Arial"/>
            <w:sz w:val="22"/>
            <w:szCs w:val="22"/>
            <w:lang w:val="en-US"/>
          </w:rPr>
          <w:t xml:space="preserve"> </w:t>
        </w:r>
      </w:ins>
      <w:r w:rsidR="00E73D86">
        <w:rPr>
          <w:rFonts w:ascii="Arial" w:hAnsi="Arial" w:cs="Arial"/>
          <w:sz w:val="22"/>
          <w:szCs w:val="22"/>
          <w:lang w:val="en-US"/>
        </w:rPr>
        <w:t xml:space="preserve">that a slow progression towards more intensive agriculture will continue following EU accession. A transition to intensive agriculture is supported by known increases in agricultural output, with increases of 10% within four years of EU accession </w:t>
      </w:r>
      <w:r w:rsidR="00E73D86">
        <w:rPr>
          <w:rFonts w:ascii="Arial" w:hAnsi="Arial" w:cs="Arial"/>
          <w:sz w:val="22"/>
          <w:szCs w:val="22"/>
          <w:lang w:val="en-US"/>
        </w:rPr>
        <w:fldChar w:fldCharType="begin"/>
      </w:r>
      <w:r w:rsidR="00E73D86">
        <w:rPr>
          <w:rFonts w:ascii="Arial" w:hAnsi="Arial" w:cs="Arial"/>
          <w:sz w:val="22"/>
          <w:szCs w:val="22"/>
          <w:lang w:val="en-US"/>
        </w:rPr>
        <w:instrText xml:space="preserve"> ADDIN ZOTERO_ITEM CSL_CITATION {"citationID":"wTVv7CL5","properties":{"formattedCitation":"(Csaki and Jambor, 2009)","plainCitation":"(Csaki and Jambor, 2009)","noteIndex":0},"citationItems":[{"id":195,"uris":["http://zotero.org/users/5200241/items/6VFC3Z4L"],"uri":["http://zotero.org/users/5200241/items/6VFC3Z4L"],"itemData":{"id":195,"type":"article-journal","title":"The Diversity of Effects of EU Membership on Agriculture in New Member States","page":"48","source":"Zotero","language":"en","author":[{"family":"Csaki","given":"C"},{"family":"Jambor","given":"A"}],"issued":{"date-parts":[["2009"]]}}}],"schema":"https://github.com/citation-style-language/schema/raw/master/csl-citation.json"} </w:instrText>
      </w:r>
      <w:r w:rsidR="00E73D86">
        <w:rPr>
          <w:rFonts w:ascii="Arial" w:hAnsi="Arial" w:cs="Arial"/>
          <w:sz w:val="22"/>
          <w:szCs w:val="22"/>
          <w:lang w:val="en-US"/>
        </w:rPr>
        <w:fldChar w:fldCharType="separate"/>
      </w:r>
      <w:r w:rsidR="00E73D86">
        <w:rPr>
          <w:rFonts w:ascii="Arial" w:hAnsi="Arial" w:cs="Arial"/>
          <w:noProof/>
          <w:sz w:val="22"/>
          <w:szCs w:val="22"/>
          <w:lang w:val="en-US"/>
        </w:rPr>
        <w:t>(Csaki and Jambor, 2009)</w:t>
      </w:r>
      <w:r w:rsidR="00E73D86">
        <w:rPr>
          <w:rFonts w:ascii="Arial" w:hAnsi="Arial" w:cs="Arial"/>
          <w:sz w:val="22"/>
          <w:szCs w:val="22"/>
          <w:lang w:val="en-US"/>
        </w:rPr>
        <w:fldChar w:fldCharType="end"/>
      </w:r>
      <w:r w:rsidR="00E73D86">
        <w:rPr>
          <w:rFonts w:ascii="Arial" w:hAnsi="Arial" w:cs="Arial"/>
          <w:sz w:val="22"/>
          <w:szCs w:val="22"/>
          <w:lang w:val="en-US"/>
        </w:rPr>
        <w:t xml:space="preserve">. </w:t>
      </w:r>
      <w:r w:rsidR="00615232">
        <w:rPr>
          <w:rFonts w:ascii="Arial" w:hAnsi="Arial" w:cs="Arial"/>
          <w:sz w:val="22"/>
          <w:szCs w:val="22"/>
          <w:lang w:val="en-US"/>
        </w:rPr>
        <w:t xml:space="preserve">I predict time lags will be different for each land-use type at pixel-scale depending on the region-specific factors, with no uniform pattern discoverable. </w:t>
      </w:r>
      <w:commentRangeStart w:id="55"/>
      <w:commentRangeEnd w:id="55"/>
      <w:r w:rsidR="007B151B">
        <w:rPr>
          <w:rStyle w:val="CommentReference"/>
        </w:rPr>
        <w:commentReference w:id="55"/>
      </w:r>
    </w:p>
    <w:p w14:paraId="0FF00A7C" w14:textId="77777777" w:rsidR="004A3543" w:rsidRDefault="004A3543" w:rsidP="007A012B">
      <w:pPr>
        <w:spacing w:line="360" w:lineRule="auto"/>
        <w:rPr>
          <w:rFonts w:ascii="Arial" w:hAnsi="Arial" w:cs="Arial"/>
          <w:sz w:val="22"/>
          <w:szCs w:val="22"/>
          <w:lang w:val="en-US"/>
        </w:rPr>
      </w:pPr>
    </w:p>
    <w:p w14:paraId="193029EC" w14:textId="2D4306D2" w:rsidR="00F44EE2" w:rsidRDefault="00F44EE2" w:rsidP="005A3B72">
      <w:pPr>
        <w:spacing w:line="360" w:lineRule="auto"/>
        <w:rPr>
          <w:rFonts w:ascii="Arial" w:hAnsi="Arial" w:cs="Arial"/>
          <w:sz w:val="22"/>
          <w:szCs w:val="22"/>
          <w:u w:val="single"/>
          <w:lang w:val="en-US"/>
        </w:rPr>
      </w:pPr>
      <w:r w:rsidRPr="00F44EE2">
        <w:rPr>
          <w:rFonts w:ascii="Arial" w:hAnsi="Arial" w:cs="Arial"/>
          <w:sz w:val="22"/>
          <w:szCs w:val="22"/>
          <w:u w:val="single"/>
          <w:lang w:val="en-US"/>
        </w:rPr>
        <w:t>Proposed m</w:t>
      </w:r>
      <w:r w:rsidR="005A3B72" w:rsidRPr="00F44EE2">
        <w:rPr>
          <w:rFonts w:ascii="Arial" w:hAnsi="Arial" w:cs="Arial"/>
          <w:sz w:val="22"/>
          <w:szCs w:val="22"/>
          <w:u w:val="single"/>
          <w:lang w:val="en-US"/>
        </w:rPr>
        <w:t>ethods</w:t>
      </w:r>
      <w:r w:rsidRPr="00F44EE2">
        <w:rPr>
          <w:rFonts w:ascii="Arial" w:hAnsi="Arial" w:cs="Arial"/>
          <w:sz w:val="22"/>
          <w:szCs w:val="22"/>
          <w:u w:val="single"/>
          <w:lang w:val="en-US"/>
        </w:rPr>
        <w:t xml:space="preserve"> of working</w:t>
      </w:r>
    </w:p>
    <w:p w14:paraId="67C4F708" w14:textId="4F9C6691" w:rsidR="00F44EE2" w:rsidRDefault="00436D1A" w:rsidP="005A3B72">
      <w:pPr>
        <w:spacing w:line="360" w:lineRule="auto"/>
        <w:rPr>
          <w:rFonts w:ascii="Arial" w:hAnsi="Arial" w:cs="Arial"/>
          <w:sz w:val="22"/>
          <w:szCs w:val="22"/>
          <w:lang w:val="en-US"/>
        </w:rPr>
      </w:pPr>
      <w:r w:rsidRPr="00860EAD">
        <w:rPr>
          <w:rFonts w:ascii="Arial" w:hAnsi="Arial" w:cs="Arial"/>
          <w:sz w:val="22"/>
          <w:szCs w:val="22"/>
        </w:rPr>
        <w:t xml:space="preserve">To examine </w:t>
      </w:r>
      <w:commentRangeStart w:id="56"/>
      <w:r w:rsidRPr="00860EAD">
        <w:rPr>
          <w:rFonts w:ascii="Arial" w:hAnsi="Arial" w:cs="Arial"/>
          <w:sz w:val="22"/>
          <w:szCs w:val="22"/>
        </w:rPr>
        <w:t>the effects of the events</w:t>
      </w:r>
      <w:commentRangeEnd w:id="56"/>
      <w:r w:rsidR="007B151B">
        <w:rPr>
          <w:rStyle w:val="CommentReference"/>
        </w:rPr>
        <w:commentReference w:id="56"/>
      </w:r>
      <w:r w:rsidRPr="00860EAD">
        <w:rPr>
          <w:rFonts w:ascii="Arial" w:hAnsi="Arial" w:cs="Arial"/>
          <w:sz w:val="22"/>
          <w:szCs w:val="22"/>
        </w:rPr>
        <w:t>,</w:t>
      </w:r>
      <w:r w:rsidRPr="00860EAD">
        <w:rPr>
          <w:rFonts w:ascii="Arial" w:hAnsi="Arial" w:cs="Arial"/>
          <w:sz w:val="22"/>
          <w:szCs w:val="22"/>
          <w:lang w:val="en-US"/>
        </w:rPr>
        <w:t xml:space="preserve"> I will</w:t>
      </w:r>
      <w:del w:id="57" w:author="DASKALOVA Gergana Nikolaeva" w:date="2019-01-30T15:39:00Z">
        <w:r w:rsidRPr="00860EAD" w:rsidDel="007B151B">
          <w:rPr>
            <w:rFonts w:ascii="Arial" w:hAnsi="Arial" w:cs="Arial"/>
            <w:sz w:val="22"/>
            <w:szCs w:val="22"/>
            <w:lang w:val="en-US"/>
          </w:rPr>
          <w:delText xml:space="preserve"> </w:delText>
        </w:r>
        <w:commentRangeStart w:id="58"/>
        <w:r w:rsidRPr="00860EAD" w:rsidDel="007B151B">
          <w:rPr>
            <w:rFonts w:ascii="Arial" w:hAnsi="Arial" w:cs="Arial"/>
            <w:sz w:val="22"/>
            <w:szCs w:val="22"/>
            <w:lang w:val="en-US"/>
          </w:rPr>
          <w:delText>be</w:delText>
        </w:r>
      </w:del>
      <w:r w:rsidRPr="00860EAD">
        <w:rPr>
          <w:rFonts w:ascii="Arial" w:hAnsi="Arial" w:cs="Arial"/>
          <w:sz w:val="22"/>
          <w:szCs w:val="22"/>
          <w:lang w:val="en-US"/>
        </w:rPr>
        <w:t xml:space="preserve"> us</w:t>
      </w:r>
      <w:ins w:id="59" w:author="DASKALOVA Gergana Nikolaeva" w:date="2019-01-30T15:39:00Z">
        <w:r w:rsidR="007B151B">
          <w:rPr>
            <w:rFonts w:ascii="Arial" w:hAnsi="Arial" w:cs="Arial"/>
            <w:sz w:val="22"/>
            <w:szCs w:val="22"/>
            <w:lang w:val="en-US"/>
          </w:rPr>
          <w:t>e</w:t>
        </w:r>
      </w:ins>
      <w:del w:id="60" w:author="DASKALOVA Gergana Nikolaeva" w:date="2019-01-30T15:39:00Z">
        <w:r w:rsidRPr="00860EAD" w:rsidDel="007B151B">
          <w:rPr>
            <w:rFonts w:ascii="Arial" w:hAnsi="Arial" w:cs="Arial"/>
            <w:sz w:val="22"/>
            <w:szCs w:val="22"/>
            <w:lang w:val="en-US"/>
          </w:rPr>
          <w:delText>ing</w:delText>
        </w:r>
      </w:del>
      <w:ins w:id="61" w:author="DASKALOVA Gergana Nikolaeva" w:date="2019-01-30T15:39:00Z">
        <w:r w:rsidR="007B151B">
          <w:rPr>
            <w:rFonts w:ascii="Arial" w:hAnsi="Arial" w:cs="Arial"/>
            <w:sz w:val="22"/>
            <w:szCs w:val="22"/>
            <w:lang w:val="en-US"/>
          </w:rPr>
          <w:t xml:space="preserve"> the</w:t>
        </w:r>
      </w:ins>
      <w:r w:rsidRPr="00860EAD">
        <w:rPr>
          <w:rFonts w:ascii="Arial" w:hAnsi="Arial" w:cs="Arial"/>
          <w:sz w:val="22"/>
          <w:szCs w:val="22"/>
          <w:lang w:val="en-US"/>
        </w:rPr>
        <w:t xml:space="preserve"> </w:t>
      </w:r>
      <w:commentRangeEnd w:id="58"/>
      <w:r w:rsidR="007B151B">
        <w:rPr>
          <w:rStyle w:val="CommentReference"/>
        </w:rPr>
        <w:commentReference w:id="58"/>
      </w:r>
      <w:r w:rsidRPr="00860EAD">
        <w:rPr>
          <w:rFonts w:ascii="Arial" w:hAnsi="Arial" w:cs="Arial"/>
          <w:sz w:val="22"/>
          <w:szCs w:val="22"/>
          <w:lang w:val="en-US"/>
        </w:rPr>
        <w:t>Google Earth Engine</w:t>
      </w:r>
      <w:r>
        <w:rPr>
          <w:rFonts w:ascii="Arial" w:hAnsi="Arial" w:cs="Arial"/>
          <w:sz w:val="22"/>
          <w:szCs w:val="22"/>
          <w:lang w:val="en-US"/>
        </w:rPr>
        <w:t xml:space="preserve"> (</w:t>
      </w:r>
      <w:commentRangeStart w:id="62"/>
      <w:r>
        <w:rPr>
          <w:rFonts w:ascii="Arial" w:hAnsi="Arial" w:cs="Arial"/>
          <w:sz w:val="22"/>
          <w:szCs w:val="22"/>
          <w:lang w:val="en-US"/>
        </w:rPr>
        <w:t>GEE</w:t>
      </w:r>
      <w:commentRangeEnd w:id="62"/>
      <w:r w:rsidR="007B151B">
        <w:rPr>
          <w:rStyle w:val="CommentReference"/>
        </w:rPr>
        <w:commentReference w:id="62"/>
      </w:r>
      <w:r>
        <w:rPr>
          <w:rFonts w:ascii="Arial" w:hAnsi="Arial" w:cs="Arial"/>
          <w:sz w:val="22"/>
          <w:szCs w:val="22"/>
          <w:lang w:val="en-US"/>
        </w:rPr>
        <w:t>)</w:t>
      </w:r>
      <w:r w:rsidRPr="00860EAD">
        <w:rPr>
          <w:rFonts w:ascii="Arial" w:hAnsi="Arial" w:cs="Arial"/>
          <w:sz w:val="22"/>
          <w:szCs w:val="22"/>
          <w:lang w:val="en-US"/>
        </w:rPr>
        <w:t>, which is an online global spatial analysis platform. Specifically, I will be creating a classification of land</w:t>
      </w:r>
      <w:r>
        <w:rPr>
          <w:rFonts w:ascii="Arial" w:hAnsi="Arial" w:cs="Arial"/>
          <w:sz w:val="22"/>
          <w:szCs w:val="22"/>
          <w:lang w:val="en-US"/>
        </w:rPr>
        <w:t>-</w:t>
      </w:r>
      <w:r w:rsidRPr="00860EAD">
        <w:rPr>
          <w:rFonts w:ascii="Arial" w:hAnsi="Arial" w:cs="Arial"/>
          <w:sz w:val="22"/>
          <w:szCs w:val="22"/>
          <w:lang w:val="en-US"/>
        </w:rPr>
        <w:t xml:space="preserve">use types in Latvia </w:t>
      </w:r>
      <w:r>
        <w:rPr>
          <w:rFonts w:ascii="Arial" w:hAnsi="Arial" w:cs="Arial"/>
          <w:sz w:val="22"/>
          <w:szCs w:val="22"/>
          <w:lang w:val="en-US"/>
        </w:rPr>
        <w:t>to obtain land-use data, rather than solely land cover information</w:t>
      </w:r>
      <w:r w:rsidRPr="00860EAD">
        <w:rPr>
          <w:rFonts w:ascii="Arial" w:hAnsi="Arial" w:cs="Arial"/>
          <w:sz w:val="22"/>
          <w:szCs w:val="22"/>
          <w:lang w:val="en-US"/>
        </w:rPr>
        <w:t xml:space="preserve">. Using satellite data, I will </w:t>
      </w:r>
      <w:r>
        <w:rPr>
          <w:rFonts w:ascii="Arial" w:hAnsi="Arial" w:cs="Arial"/>
          <w:sz w:val="22"/>
          <w:szCs w:val="22"/>
          <w:lang w:val="en-US"/>
        </w:rPr>
        <w:t>classify</w:t>
      </w:r>
      <w:r w:rsidRPr="00860EAD">
        <w:rPr>
          <w:rFonts w:ascii="Arial" w:hAnsi="Arial" w:cs="Arial"/>
          <w:sz w:val="22"/>
          <w:szCs w:val="22"/>
          <w:lang w:val="en-US"/>
        </w:rPr>
        <w:t xml:space="preserve"> </w:t>
      </w:r>
      <w:r>
        <w:rPr>
          <w:rFonts w:ascii="Arial" w:hAnsi="Arial" w:cs="Arial"/>
          <w:sz w:val="22"/>
          <w:szCs w:val="22"/>
          <w:lang w:val="en-US"/>
        </w:rPr>
        <w:t>the area of interest (Latvia)</w:t>
      </w:r>
      <w:r w:rsidRPr="00860EAD">
        <w:rPr>
          <w:rFonts w:ascii="Arial" w:hAnsi="Arial" w:cs="Arial"/>
          <w:sz w:val="22"/>
          <w:szCs w:val="22"/>
          <w:lang w:val="en-US"/>
        </w:rPr>
        <w:t xml:space="preserve"> into </w:t>
      </w:r>
      <w:r>
        <w:rPr>
          <w:rFonts w:ascii="Arial" w:hAnsi="Arial" w:cs="Arial"/>
          <w:sz w:val="22"/>
          <w:szCs w:val="22"/>
          <w:lang w:val="en-US"/>
        </w:rPr>
        <w:t>three</w:t>
      </w:r>
      <w:r w:rsidRPr="00860EAD">
        <w:rPr>
          <w:rFonts w:ascii="Arial" w:hAnsi="Arial" w:cs="Arial"/>
          <w:sz w:val="22"/>
          <w:szCs w:val="22"/>
          <w:lang w:val="en-US"/>
        </w:rPr>
        <w:t xml:space="preserve"> categories: extensive, intensive and abandoned land.</w:t>
      </w:r>
      <w:r>
        <w:rPr>
          <w:rFonts w:ascii="Arial" w:hAnsi="Arial" w:cs="Arial"/>
          <w:sz w:val="22"/>
          <w:szCs w:val="22"/>
          <w:lang w:val="en-US"/>
        </w:rPr>
        <w:t xml:space="preserve"> </w:t>
      </w:r>
      <w:r w:rsidR="002725BA">
        <w:rPr>
          <w:rFonts w:ascii="Arial" w:hAnsi="Arial" w:cs="Arial"/>
          <w:sz w:val="22"/>
          <w:szCs w:val="22"/>
          <w:lang w:val="en-US"/>
        </w:rPr>
        <w:t xml:space="preserve">To classify the data, </w:t>
      </w:r>
      <w:r>
        <w:rPr>
          <w:rFonts w:ascii="Arial" w:hAnsi="Arial" w:cs="Arial"/>
          <w:sz w:val="22"/>
          <w:szCs w:val="22"/>
          <w:lang w:val="en-US"/>
        </w:rPr>
        <w:t xml:space="preserve">I will create a new layer for each land-use type with </w:t>
      </w:r>
      <w:r w:rsidR="002725BA">
        <w:rPr>
          <w:rFonts w:ascii="Arial" w:hAnsi="Arial" w:cs="Arial"/>
          <w:sz w:val="22"/>
          <w:szCs w:val="22"/>
          <w:lang w:val="en-US"/>
        </w:rPr>
        <w:t xml:space="preserve">known </w:t>
      </w:r>
      <w:r>
        <w:rPr>
          <w:rFonts w:ascii="Arial" w:hAnsi="Arial" w:cs="Arial"/>
          <w:sz w:val="22"/>
          <w:szCs w:val="22"/>
          <w:lang w:val="en-US"/>
        </w:rPr>
        <w:t xml:space="preserve">points </w:t>
      </w:r>
      <w:r w:rsidR="002725BA">
        <w:rPr>
          <w:rFonts w:ascii="Arial" w:hAnsi="Arial" w:cs="Arial"/>
          <w:sz w:val="22"/>
          <w:szCs w:val="22"/>
          <w:lang w:val="en-US"/>
        </w:rPr>
        <w:t xml:space="preserve">of each land-use type </w:t>
      </w:r>
      <w:r>
        <w:rPr>
          <w:rFonts w:ascii="Arial" w:hAnsi="Arial" w:cs="Arial"/>
          <w:sz w:val="22"/>
          <w:szCs w:val="22"/>
          <w:lang w:val="en-US"/>
        </w:rPr>
        <w:t xml:space="preserve">from the </w:t>
      </w:r>
      <w:commentRangeStart w:id="63"/>
      <w:commentRangeStart w:id="64"/>
      <w:r>
        <w:rPr>
          <w:rFonts w:ascii="Arial" w:hAnsi="Arial" w:cs="Arial"/>
          <w:sz w:val="22"/>
          <w:szCs w:val="22"/>
          <w:lang w:val="en-US"/>
        </w:rPr>
        <w:t>CORINE</w:t>
      </w:r>
      <w:commentRangeEnd w:id="63"/>
      <w:r w:rsidR="007B151B">
        <w:rPr>
          <w:rStyle w:val="CommentReference"/>
        </w:rPr>
        <w:commentReference w:id="63"/>
      </w:r>
      <w:commentRangeEnd w:id="64"/>
      <w:r w:rsidR="007B151B">
        <w:rPr>
          <w:rStyle w:val="CommentReference"/>
        </w:rPr>
        <w:commentReference w:id="64"/>
      </w:r>
      <w:r>
        <w:rPr>
          <w:rFonts w:ascii="Arial" w:hAnsi="Arial" w:cs="Arial"/>
          <w:sz w:val="22"/>
          <w:szCs w:val="22"/>
          <w:lang w:val="en-US"/>
        </w:rPr>
        <w:t xml:space="preserve"> dataset and historical records (training points). Layers then can be merged, converting each class into a value, or band. Next, I will extract the reflectance of each band and train the classifier on the </w:t>
      </w:r>
      <w:commentRangeStart w:id="65"/>
      <w:r>
        <w:rPr>
          <w:rFonts w:ascii="Arial" w:hAnsi="Arial" w:cs="Arial"/>
          <w:sz w:val="22"/>
          <w:szCs w:val="22"/>
          <w:lang w:val="en-US"/>
        </w:rPr>
        <w:t xml:space="preserve">training data </w:t>
      </w:r>
      <w:commentRangeEnd w:id="65"/>
      <w:r w:rsidR="007B151B">
        <w:rPr>
          <w:rStyle w:val="CommentReference"/>
        </w:rPr>
        <w:commentReference w:id="65"/>
      </w:r>
      <w:r>
        <w:rPr>
          <w:rFonts w:ascii="Arial" w:hAnsi="Arial" w:cs="Arial"/>
          <w:sz w:val="22"/>
          <w:szCs w:val="22"/>
          <w:lang w:val="en-US"/>
        </w:rPr>
        <w:t>and its reflectance. I will use a random forest supervised learning algorithm, which is an assemblage of decision trees. I will use this new, trained classifier to classify the rest of the imagery for each study year to uncover land-use types. I will be using data between 1978 to present time to allow for roughly the same time frame before and after each event studied. The accuracy of the classification will be assessed using a confusion matrix, as well as by using validation data. Validation data (</w:t>
      </w:r>
      <w:commentRangeStart w:id="66"/>
      <w:r>
        <w:rPr>
          <w:rFonts w:ascii="Arial" w:hAnsi="Arial" w:cs="Arial"/>
          <w:sz w:val="22"/>
          <w:szCs w:val="22"/>
          <w:lang w:val="en-US"/>
        </w:rPr>
        <w:t>LUCAS</w:t>
      </w:r>
      <w:commentRangeEnd w:id="66"/>
      <w:r w:rsidR="007B151B">
        <w:rPr>
          <w:rStyle w:val="CommentReference"/>
        </w:rPr>
        <w:commentReference w:id="66"/>
      </w:r>
      <w:r>
        <w:rPr>
          <w:rFonts w:ascii="Arial" w:hAnsi="Arial" w:cs="Arial"/>
          <w:sz w:val="22"/>
          <w:szCs w:val="22"/>
          <w:lang w:val="en-US"/>
        </w:rPr>
        <w:t xml:space="preserve"> dataset) will be used as new testing data to assess the error. Following this analysis, land-use type for each pixel in Latvia </w:t>
      </w:r>
      <w:commentRangeStart w:id="67"/>
      <w:r>
        <w:rPr>
          <w:rFonts w:ascii="Arial" w:hAnsi="Arial" w:cs="Arial"/>
          <w:sz w:val="22"/>
          <w:szCs w:val="22"/>
          <w:lang w:val="en-US"/>
        </w:rPr>
        <w:t>will be obtained</w:t>
      </w:r>
      <w:commentRangeEnd w:id="67"/>
      <w:r w:rsidR="007B151B">
        <w:rPr>
          <w:rStyle w:val="CommentReference"/>
        </w:rPr>
        <w:commentReference w:id="67"/>
      </w:r>
      <w:r>
        <w:rPr>
          <w:rFonts w:ascii="Arial" w:hAnsi="Arial" w:cs="Arial"/>
          <w:sz w:val="22"/>
          <w:szCs w:val="22"/>
          <w:lang w:val="en-US"/>
        </w:rPr>
        <w:t xml:space="preserve">, allowing me to compute, </w:t>
      </w:r>
      <w:commentRangeStart w:id="68"/>
      <w:r>
        <w:rPr>
          <w:rFonts w:ascii="Arial" w:hAnsi="Arial" w:cs="Arial"/>
          <w:sz w:val="22"/>
          <w:szCs w:val="22"/>
          <w:lang w:val="en-US"/>
        </w:rPr>
        <w:t xml:space="preserve">gain, loss and change </w:t>
      </w:r>
      <w:commentRangeEnd w:id="68"/>
      <w:r w:rsidR="007B151B">
        <w:rPr>
          <w:rStyle w:val="CommentReference"/>
        </w:rPr>
        <w:commentReference w:id="68"/>
      </w:r>
      <w:r>
        <w:rPr>
          <w:rFonts w:ascii="Arial" w:hAnsi="Arial" w:cs="Arial"/>
          <w:sz w:val="22"/>
          <w:szCs w:val="22"/>
          <w:lang w:val="en-US"/>
        </w:rPr>
        <w:t>on a pixel</w:t>
      </w:r>
      <w:r w:rsidR="002725BA">
        <w:rPr>
          <w:rFonts w:ascii="Arial" w:hAnsi="Arial" w:cs="Arial"/>
          <w:sz w:val="22"/>
          <w:szCs w:val="22"/>
          <w:lang w:val="en-US"/>
        </w:rPr>
        <w:t>-</w:t>
      </w:r>
      <w:r>
        <w:rPr>
          <w:rFonts w:ascii="Arial" w:hAnsi="Arial" w:cs="Arial"/>
          <w:sz w:val="22"/>
          <w:szCs w:val="22"/>
          <w:lang w:val="en-US"/>
        </w:rPr>
        <w:t xml:space="preserve">scale. Maps will also be produced to visually assess change. </w:t>
      </w:r>
    </w:p>
    <w:p w14:paraId="7A35B88D" w14:textId="77777777" w:rsidR="00436D1A" w:rsidRPr="00F44EE2" w:rsidRDefault="00436D1A" w:rsidP="005A3B72">
      <w:pPr>
        <w:spacing w:line="360" w:lineRule="auto"/>
        <w:rPr>
          <w:rFonts w:ascii="Arial" w:hAnsi="Arial" w:cs="Arial"/>
          <w:sz w:val="22"/>
          <w:szCs w:val="22"/>
          <w:lang w:val="en-US"/>
        </w:rPr>
      </w:pPr>
    </w:p>
    <w:p w14:paraId="0A45E5DF" w14:textId="77777777" w:rsidR="00F44EE2" w:rsidRPr="00F44EE2" w:rsidRDefault="00F44EE2" w:rsidP="005A3B72">
      <w:pPr>
        <w:spacing w:line="360" w:lineRule="auto"/>
        <w:rPr>
          <w:rFonts w:ascii="Arial" w:hAnsi="Arial" w:cs="Arial"/>
          <w:sz w:val="22"/>
          <w:szCs w:val="22"/>
          <w:u w:val="single"/>
          <w:lang w:val="en-US"/>
        </w:rPr>
      </w:pPr>
      <w:r w:rsidRPr="00F44EE2">
        <w:rPr>
          <w:rFonts w:ascii="Arial" w:hAnsi="Arial" w:cs="Arial"/>
          <w:sz w:val="22"/>
          <w:szCs w:val="22"/>
          <w:u w:val="single"/>
          <w:lang w:val="en-US"/>
        </w:rPr>
        <w:t xml:space="preserve">Proposed methods of sampling and data analysis </w:t>
      </w:r>
    </w:p>
    <w:p w14:paraId="5829ACE2" w14:textId="6B83AED8" w:rsidR="00F44EE2" w:rsidRDefault="007E703A" w:rsidP="00F44EE2">
      <w:pPr>
        <w:spacing w:line="360" w:lineRule="auto"/>
        <w:rPr>
          <w:rFonts w:ascii="Arial" w:hAnsi="Arial" w:cs="Arial"/>
          <w:sz w:val="22"/>
          <w:szCs w:val="22"/>
          <w:lang w:val="en-US"/>
        </w:rPr>
      </w:pPr>
      <w:r>
        <w:rPr>
          <w:rFonts w:ascii="Arial" w:hAnsi="Arial" w:cs="Arial"/>
          <w:sz w:val="22"/>
          <w:szCs w:val="22"/>
          <w:lang w:val="en-US"/>
        </w:rPr>
        <w:lastRenderedPageBreak/>
        <w:t xml:space="preserve">To assess </w:t>
      </w:r>
      <w:commentRangeStart w:id="69"/>
      <w:r>
        <w:rPr>
          <w:rFonts w:ascii="Arial" w:hAnsi="Arial" w:cs="Arial"/>
          <w:sz w:val="22"/>
          <w:szCs w:val="22"/>
          <w:lang w:val="en-US"/>
        </w:rPr>
        <w:t>each relationship</w:t>
      </w:r>
      <w:commentRangeEnd w:id="69"/>
      <w:r w:rsidR="00797B73">
        <w:rPr>
          <w:rStyle w:val="CommentReference"/>
        </w:rPr>
        <w:commentReference w:id="69"/>
      </w:r>
      <w:r>
        <w:rPr>
          <w:rFonts w:ascii="Arial" w:hAnsi="Arial" w:cs="Arial"/>
          <w:sz w:val="22"/>
          <w:szCs w:val="22"/>
          <w:lang w:val="en-US"/>
        </w:rPr>
        <w:t xml:space="preserve">, </w:t>
      </w:r>
      <w:commentRangeStart w:id="70"/>
      <w:r>
        <w:rPr>
          <w:rFonts w:ascii="Arial" w:hAnsi="Arial" w:cs="Arial"/>
          <w:sz w:val="22"/>
          <w:szCs w:val="22"/>
          <w:lang w:val="en-US"/>
        </w:rPr>
        <w:t xml:space="preserve">I will be using Bayesian models in the statistical programming language </w:t>
      </w:r>
      <w:commentRangeStart w:id="71"/>
      <w:r>
        <w:rPr>
          <w:rFonts w:ascii="Arial" w:hAnsi="Arial" w:cs="Arial"/>
          <w:sz w:val="22"/>
          <w:szCs w:val="22"/>
          <w:lang w:val="en-US"/>
        </w:rPr>
        <w:t>R</w:t>
      </w:r>
      <w:commentRangeEnd w:id="71"/>
      <w:r w:rsidR="00797B73">
        <w:rPr>
          <w:rStyle w:val="CommentReference"/>
        </w:rPr>
        <w:commentReference w:id="71"/>
      </w:r>
      <w:r>
        <w:rPr>
          <w:rFonts w:ascii="Arial" w:hAnsi="Arial" w:cs="Arial"/>
          <w:sz w:val="22"/>
          <w:szCs w:val="22"/>
          <w:lang w:val="en-US"/>
        </w:rPr>
        <w:t xml:space="preserve">. </w:t>
      </w:r>
      <w:commentRangeEnd w:id="70"/>
      <w:r w:rsidR="00797B73">
        <w:rPr>
          <w:rStyle w:val="CommentReference"/>
        </w:rPr>
        <w:commentReference w:id="70"/>
      </w:r>
      <w:r>
        <w:rPr>
          <w:rFonts w:ascii="Arial" w:hAnsi="Arial" w:cs="Arial"/>
          <w:sz w:val="22"/>
          <w:szCs w:val="22"/>
          <w:lang w:val="en-US"/>
        </w:rPr>
        <w:t>Bayesian models allow for priors to be set based on knowledge already obtained, improving accuracy. Spatial and temporal autocorrelation can also be account</w:t>
      </w:r>
      <w:r w:rsidR="002725BA">
        <w:rPr>
          <w:rFonts w:ascii="Arial" w:hAnsi="Arial" w:cs="Arial"/>
          <w:sz w:val="22"/>
          <w:szCs w:val="22"/>
          <w:lang w:val="en-US"/>
        </w:rPr>
        <w:t>ed</w:t>
      </w:r>
      <w:r>
        <w:rPr>
          <w:rFonts w:ascii="Arial" w:hAnsi="Arial" w:cs="Arial"/>
          <w:sz w:val="22"/>
          <w:szCs w:val="22"/>
          <w:lang w:val="en-US"/>
        </w:rPr>
        <w:t xml:space="preserve"> for, which both </w:t>
      </w:r>
      <w:commentRangeStart w:id="72"/>
      <w:r>
        <w:rPr>
          <w:rFonts w:ascii="Arial" w:hAnsi="Arial" w:cs="Arial"/>
          <w:sz w:val="22"/>
          <w:szCs w:val="22"/>
          <w:lang w:val="en-US"/>
        </w:rPr>
        <w:t xml:space="preserve">would have had </w:t>
      </w:r>
      <w:commentRangeEnd w:id="72"/>
      <w:r w:rsidR="00797B73">
        <w:rPr>
          <w:rStyle w:val="CommentReference"/>
        </w:rPr>
        <w:commentReference w:id="72"/>
      </w:r>
      <w:commentRangeStart w:id="73"/>
      <w:r>
        <w:rPr>
          <w:rFonts w:ascii="Arial" w:hAnsi="Arial" w:cs="Arial"/>
          <w:sz w:val="22"/>
          <w:szCs w:val="22"/>
          <w:lang w:val="en-US"/>
        </w:rPr>
        <w:t>a large effect on my study</w:t>
      </w:r>
      <w:commentRangeEnd w:id="73"/>
      <w:r w:rsidR="00797B73">
        <w:rPr>
          <w:rStyle w:val="CommentReference"/>
        </w:rPr>
        <w:commentReference w:id="73"/>
      </w:r>
      <w:r>
        <w:rPr>
          <w:rFonts w:ascii="Arial" w:hAnsi="Arial" w:cs="Arial"/>
          <w:sz w:val="22"/>
          <w:szCs w:val="22"/>
          <w:lang w:val="en-US"/>
        </w:rPr>
        <w:t xml:space="preserve">. I will assess the strength and direction of each relationship by examining the effect sizes. The posterior distribution will be </w:t>
      </w:r>
      <w:proofErr w:type="spellStart"/>
      <w:r>
        <w:rPr>
          <w:rFonts w:ascii="Arial" w:hAnsi="Arial" w:cs="Arial"/>
          <w:sz w:val="22"/>
          <w:szCs w:val="22"/>
          <w:lang w:val="en-US"/>
        </w:rPr>
        <w:t>analysed</w:t>
      </w:r>
      <w:proofErr w:type="spellEnd"/>
      <w:r>
        <w:rPr>
          <w:rFonts w:ascii="Arial" w:hAnsi="Arial" w:cs="Arial"/>
          <w:sz w:val="22"/>
          <w:szCs w:val="22"/>
          <w:lang w:val="en-US"/>
        </w:rPr>
        <w:t xml:space="preserve"> to assess significance. My anticipated results are stated in my predictions section. </w:t>
      </w:r>
      <w:del w:id="74" w:author="DASKALOVA Gergana Nikolaeva" w:date="2019-01-30T15:45:00Z">
        <w:r w:rsidDel="00797B73">
          <w:rPr>
            <w:rFonts w:ascii="Arial" w:hAnsi="Arial" w:cs="Arial"/>
            <w:sz w:val="22"/>
            <w:szCs w:val="22"/>
            <w:lang w:val="en-US"/>
          </w:rPr>
          <w:delText>My results</w:delText>
        </w:r>
      </w:del>
      <w:ins w:id="75" w:author="DASKALOVA Gergana Nikolaeva" w:date="2019-01-30T15:45:00Z">
        <w:r w:rsidR="00797B73">
          <w:rPr>
            <w:rFonts w:ascii="Arial" w:hAnsi="Arial" w:cs="Arial"/>
            <w:sz w:val="22"/>
            <w:szCs w:val="22"/>
            <w:lang w:val="en-US"/>
          </w:rPr>
          <w:t>The outputs of my dissertation</w:t>
        </w:r>
      </w:ins>
      <w:r>
        <w:rPr>
          <w:rFonts w:ascii="Arial" w:hAnsi="Arial" w:cs="Arial"/>
          <w:sz w:val="22"/>
          <w:szCs w:val="22"/>
          <w:lang w:val="en-US"/>
        </w:rPr>
        <w:t xml:space="preserve"> can be </w:t>
      </w:r>
      <w:del w:id="76" w:author="DASKALOVA Gergana Nikolaeva" w:date="2019-01-30T15:46:00Z">
        <w:r w:rsidDel="00797B73">
          <w:rPr>
            <w:rFonts w:ascii="Arial" w:hAnsi="Arial" w:cs="Arial"/>
            <w:sz w:val="22"/>
            <w:szCs w:val="22"/>
            <w:lang w:val="en-US"/>
          </w:rPr>
          <w:delText xml:space="preserve">employed </w:delText>
        </w:r>
      </w:del>
      <w:ins w:id="77" w:author="DASKALOVA Gergana Nikolaeva" w:date="2019-01-30T15:46:00Z">
        <w:r w:rsidR="00797B73">
          <w:rPr>
            <w:rFonts w:ascii="Arial" w:hAnsi="Arial" w:cs="Arial"/>
            <w:sz w:val="22"/>
            <w:szCs w:val="22"/>
            <w:lang w:val="en-US"/>
          </w:rPr>
          <w:t>used</w:t>
        </w:r>
        <w:r w:rsidR="00797B73">
          <w:rPr>
            <w:rFonts w:ascii="Arial" w:hAnsi="Arial" w:cs="Arial"/>
            <w:sz w:val="22"/>
            <w:szCs w:val="22"/>
            <w:lang w:val="en-US"/>
          </w:rPr>
          <w:t xml:space="preserve"> </w:t>
        </w:r>
      </w:ins>
      <w:r>
        <w:rPr>
          <w:rFonts w:ascii="Arial" w:hAnsi="Arial" w:cs="Arial"/>
          <w:sz w:val="22"/>
          <w:szCs w:val="22"/>
          <w:lang w:val="en-US"/>
        </w:rPr>
        <w:t xml:space="preserve">not only to answer my questions, but also to </w:t>
      </w:r>
      <w:proofErr w:type="spellStart"/>
      <w:r>
        <w:rPr>
          <w:rFonts w:ascii="Arial" w:hAnsi="Arial" w:cs="Arial"/>
          <w:sz w:val="22"/>
          <w:szCs w:val="22"/>
          <w:lang w:val="en-US"/>
        </w:rPr>
        <w:t>categorise</w:t>
      </w:r>
      <w:proofErr w:type="spellEnd"/>
      <w:r>
        <w:rPr>
          <w:rFonts w:ascii="Arial" w:hAnsi="Arial" w:cs="Arial"/>
          <w:sz w:val="22"/>
          <w:szCs w:val="22"/>
          <w:lang w:val="en-US"/>
        </w:rPr>
        <w:t xml:space="preserve"> land-use types for other purposes, such as natural resource management and agricultural planning. My algorithm can be used to create similar classifications for other countries around the world, aiding in uncovering the key drivers of land-use change</w:t>
      </w:r>
      <w:r w:rsidR="002725BA">
        <w:rPr>
          <w:rFonts w:ascii="Arial" w:hAnsi="Arial" w:cs="Arial"/>
          <w:sz w:val="22"/>
          <w:szCs w:val="22"/>
          <w:lang w:val="en-US"/>
        </w:rPr>
        <w:t xml:space="preserve"> globally.</w:t>
      </w:r>
    </w:p>
    <w:p w14:paraId="0F706EB1" w14:textId="77777777" w:rsidR="007E703A" w:rsidRPr="007E703A" w:rsidRDefault="007E703A" w:rsidP="00F44EE2">
      <w:pPr>
        <w:spacing w:line="360" w:lineRule="auto"/>
        <w:rPr>
          <w:rFonts w:ascii="Arial" w:hAnsi="Arial" w:cs="Arial"/>
          <w:sz w:val="22"/>
          <w:szCs w:val="22"/>
          <w:lang w:val="en-US"/>
        </w:rPr>
      </w:pPr>
    </w:p>
    <w:p w14:paraId="51DA4BD8" w14:textId="3211BB5A" w:rsidR="00F44EE2" w:rsidRDefault="00F44EE2" w:rsidP="00F44EE2">
      <w:pPr>
        <w:spacing w:line="360" w:lineRule="auto"/>
        <w:rPr>
          <w:rFonts w:ascii="Arial" w:hAnsi="Arial" w:cs="Arial"/>
          <w:sz w:val="22"/>
          <w:szCs w:val="22"/>
          <w:u w:val="single"/>
          <w:lang w:val="en-US"/>
        </w:rPr>
      </w:pPr>
      <w:r w:rsidRPr="00F44EE2">
        <w:rPr>
          <w:rFonts w:ascii="Arial" w:hAnsi="Arial" w:cs="Arial"/>
          <w:sz w:val="22"/>
          <w:szCs w:val="22"/>
          <w:u w:val="single"/>
          <w:lang w:val="en-US"/>
        </w:rPr>
        <w:t>Risk mitigation</w:t>
      </w:r>
    </w:p>
    <w:p w14:paraId="3954B7EA" w14:textId="70E3FE35" w:rsidR="009D3413" w:rsidRDefault="00860EAD" w:rsidP="00F44EE2">
      <w:pPr>
        <w:spacing w:line="360" w:lineRule="auto"/>
        <w:rPr>
          <w:rFonts w:ascii="Arial" w:hAnsi="Arial" w:cs="Arial"/>
          <w:sz w:val="22"/>
          <w:szCs w:val="22"/>
          <w:lang w:val="en-US"/>
        </w:rPr>
      </w:pPr>
      <w:r>
        <w:rPr>
          <w:rFonts w:ascii="Arial" w:hAnsi="Arial" w:cs="Arial"/>
          <w:sz w:val="22"/>
          <w:szCs w:val="22"/>
          <w:lang w:val="en-US"/>
        </w:rPr>
        <w:t>As my dissertation largely rests on c</w:t>
      </w:r>
      <w:r w:rsidR="009D3413">
        <w:rPr>
          <w:rFonts w:ascii="Arial" w:hAnsi="Arial" w:cs="Arial"/>
          <w:sz w:val="22"/>
          <w:szCs w:val="22"/>
          <w:lang w:val="en-US"/>
        </w:rPr>
        <w:t>reation of a classification algorithm, if it becomes too time-consuming or challenging</w:t>
      </w:r>
      <w:commentRangeStart w:id="78"/>
      <w:r w:rsidR="009D3413">
        <w:rPr>
          <w:rFonts w:ascii="Arial" w:hAnsi="Arial" w:cs="Arial"/>
          <w:sz w:val="22"/>
          <w:szCs w:val="22"/>
          <w:lang w:val="en-US"/>
        </w:rPr>
        <w:t>, I will resort to using pre-classified data</w:t>
      </w:r>
      <w:commentRangeEnd w:id="78"/>
      <w:r w:rsidR="00797B73">
        <w:rPr>
          <w:rStyle w:val="CommentReference"/>
        </w:rPr>
        <w:commentReference w:id="78"/>
      </w:r>
      <w:r w:rsidR="009D3413">
        <w:rPr>
          <w:rFonts w:ascii="Arial" w:hAnsi="Arial" w:cs="Arial"/>
          <w:sz w:val="22"/>
          <w:szCs w:val="22"/>
          <w:lang w:val="en-US"/>
        </w:rPr>
        <w:t xml:space="preserve">. This would allow me to continue with my analysis. </w:t>
      </w:r>
      <w:del w:id="79" w:author="DASKALOVA Gergana Nikolaeva" w:date="2019-01-30T15:47:00Z">
        <w:r w:rsidR="009D3413" w:rsidDel="00797B73">
          <w:rPr>
            <w:rFonts w:ascii="Arial" w:hAnsi="Arial" w:cs="Arial"/>
            <w:sz w:val="22"/>
            <w:szCs w:val="22"/>
            <w:lang w:val="en-US"/>
          </w:rPr>
          <w:delText>However, t</w:delText>
        </w:r>
      </w:del>
      <w:ins w:id="80" w:author="DASKALOVA Gergana Nikolaeva" w:date="2019-01-30T15:47:00Z">
        <w:r w:rsidR="00797B73">
          <w:rPr>
            <w:rFonts w:ascii="Arial" w:hAnsi="Arial" w:cs="Arial"/>
            <w:sz w:val="22"/>
            <w:szCs w:val="22"/>
            <w:lang w:val="en-US"/>
          </w:rPr>
          <w:t>T</w:t>
        </w:r>
      </w:ins>
      <w:r w:rsidR="009D3413">
        <w:rPr>
          <w:rFonts w:ascii="Arial" w:hAnsi="Arial" w:cs="Arial"/>
          <w:sz w:val="22"/>
          <w:szCs w:val="22"/>
          <w:lang w:val="en-US"/>
        </w:rPr>
        <w:t xml:space="preserve">o effectively classify my data, I will </w:t>
      </w:r>
      <w:commentRangeStart w:id="81"/>
      <w:del w:id="82" w:author="DASKALOVA Gergana Nikolaeva" w:date="2019-01-30T15:48:00Z">
        <w:r w:rsidR="009D3413" w:rsidDel="00797B73">
          <w:rPr>
            <w:rFonts w:ascii="Arial" w:hAnsi="Arial" w:cs="Arial"/>
            <w:sz w:val="22"/>
            <w:szCs w:val="22"/>
            <w:lang w:val="en-US"/>
          </w:rPr>
          <w:delText xml:space="preserve">employ </w:delText>
        </w:r>
      </w:del>
      <w:ins w:id="83" w:author="DASKALOVA Gergana Nikolaeva" w:date="2019-01-30T15:48:00Z">
        <w:r w:rsidR="00797B73">
          <w:rPr>
            <w:rFonts w:ascii="Arial" w:hAnsi="Arial" w:cs="Arial"/>
            <w:sz w:val="22"/>
            <w:szCs w:val="22"/>
            <w:lang w:val="en-US"/>
          </w:rPr>
          <w:t>u</w:t>
        </w:r>
        <w:commentRangeEnd w:id="81"/>
        <w:r w:rsidR="00797B73">
          <w:rPr>
            <w:rStyle w:val="CommentReference"/>
          </w:rPr>
          <w:commentReference w:id="81"/>
        </w:r>
        <w:r w:rsidR="00797B73">
          <w:rPr>
            <w:rFonts w:ascii="Arial" w:hAnsi="Arial" w:cs="Arial"/>
            <w:sz w:val="22"/>
            <w:szCs w:val="22"/>
            <w:lang w:val="en-US"/>
          </w:rPr>
          <w:t>se</w:t>
        </w:r>
        <w:r w:rsidR="00797B73">
          <w:rPr>
            <w:rFonts w:ascii="Arial" w:hAnsi="Arial" w:cs="Arial"/>
            <w:sz w:val="22"/>
            <w:szCs w:val="22"/>
            <w:lang w:val="en-US"/>
          </w:rPr>
          <w:t xml:space="preserve"> </w:t>
        </w:r>
      </w:ins>
      <w:r w:rsidR="009D3413">
        <w:rPr>
          <w:rFonts w:ascii="Arial" w:hAnsi="Arial" w:cs="Arial"/>
          <w:sz w:val="22"/>
          <w:szCs w:val="22"/>
          <w:lang w:val="en-US"/>
        </w:rPr>
        <w:t xml:space="preserve">online tutorials, the help of my supervisors and the GEE user group. To ensure that I do not get too stuck, I will focus on one question at a time, </w:t>
      </w:r>
      <w:commentRangeStart w:id="84"/>
      <w:r w:rsidR="009D3413">
        <w:rPr>
          <w:rFonts w:ascii="Arial" w:hAnsi="Arial" w:cs="Arial"/>
          <w:sz w:val="22"/>
          <w:szCs w:val="22"/>
          <w:lang w:val="en-US"/>
        </w:rPr>
        <w:t>so that I can have some complete results before moving on to the next task.</w:t>
      </w:r>
      <w:commentRangeEnd w:id="84"/>
      <w:r w:rsidR="00797B73">
        <w:rPr>
          <w:rStyle w:val="CommentReference"/>
        </w:rPr>
        <w:commentReference w:id="84"/>
      </w:r>
      <w:r w:rsidR="009D3413">
        <w:rPr>
          <w:rFonts w:ascii="Arial" w:hAnsi="Arial" w:cs="Arial"/>
          <w:sz w:val="22"/>
          <w:szCs w:val="22"/>
          <w:lang w:val="en-US"/>
        </w:rPr>
        <w:t xml:space="preserve"> This will prevent answering many questions to a sub-par standard rather than </w:t>
      </w:r>
      <w:del w:id="85" w:author="DASKALOVA Gergana Nikolaeva" w:date="2019-01-30T15:48:00Z">
        <w:r w:rsidR="009D3413" w:rsidDel="00797B73">
          <w:rPr>
            <w:rFonts w:ascii="Arial" w:hAnsi="Arial" w:cs="Arial"/>
            <w:sz w:val="22"/>
            <w:szCs w:val="22"/>
            <w:lang w:val="en-US"/>
          </w:rPr>
          <w:delText>a few topics</w:delText>
        </w:r>
      </w:del>
      <w:ins w:id="86" w:author="DASKALOVA Gergana Nikolaeva" w:date="2019-01-30T15:48:00Z">
        <w:r w:rsidR="00797B73">
          <w:rPr>
            <w:rFonts w:ascii="Arial" w:hAnsi="Arial" w:cs="Arial"/>
            <w:sz w:val="22"/>
            <w:szCs w:val="22"/>
            <w:lang w:val="en-US"/>
          </w:rPr>
          <w:t>one question</w:t>
        </w:r>
      </w:ins>
      <w:r w:rsidR="009D3413">
        <w:rPr>
          <w:rFonts w:ascii="Arial" w:hAnsi="Arial" w:cs="Arial"/>
          <w:sz w:val="22"/>
          <w:szCs w:val="22"/>
          <w:lang w:val="en-US"/>
        </w:rPr>
        <w:t xml:space="preserve"> to a high standard. </w:t>
      </w:r>
    </w:p>
    <w:p w14:paraId="2E521A21" w14:textId="77777777" w:rsidR="009D3413" w:rsidRDefault="009D3413" w:rsidP="00F44EE2">
      <w:pPr>
        <w:spacing w:line="360" w:lineRule="auto"/>
        <w:rPr>
          <w:rFonts w:ascii="Arial" w:hAnsi="Arial" w:cs="Arial"/>
          <w:sz w:val="22"/>
          <w:szCs w:val="22"/>
          <w:lang w:val="en-US"/>
        </w:rPr>
      </w:pPr>
    </w:p>
    <w:p w14:paraId="7304594F" w14:textId="1751E9E3" w:rsidR="009D3413" w:rsidRPr="009D3413" w:rsidRDefault="009D3413" w:rsidP="00F44EE2">
      <w:pPr>
        <w:spacing w:line="360" w:lineRule="auto"/>
        <w:rPr>
          <w:rFonts w:ascii="Arial" w:hAnsi="Arial" w:cs="Arial"/>
          <w:sz w:val="22"/>
          <w:szCs w:val="22"/>
          <w:lang w:val="en-US"/>
        </w:rPr>
      </w:pPr>
      <w:r>
        <w:rPr>
          <w:rFonts w:ascii="Arial" w:hAnsi="Arial" w:cs="Arial"/>
          <w:sz w:val="22"/>
          <w:szCs w:val="22"/>
          <w:lang w:val="en-US"/>
        </w:rPr>
        <w:t xml:space="preserve">My dissertation is solely completed on a computer. To prevent data loss due to file corruption or computer damage, I will be using GitHub, a version control software, to store all my files. I will therefore be able to access them on any device. GEE code is backed up within the software, but I will also be putting my scripts on GitHub to prevent file loss. </w:t>
      </w:r>
    </w:p>
    <w:p w14:paraId="1FBF77FE" w14:textId="77777777" w:rsidR="00F44EE2" w:rsidRPr="00F44EE2" w:rsidRDefault="00F44EE2" w:rsidP="00F44EE2">
      <w:pPr>
        <w:spacing w:line="360" w:lineRule="auto"/>
        <w:rPr>
          <w:rFonts w:ascii="Arial" w:hAnsi="Arial" w:cs="Arial"/>
          <w:sz w:val="22"/>
          <w:szCs w:val="22"/>
          <w:u w:val="single"/>
          <w:lang w:val="en-US"/>
        </w:rPr>
      </w:pPr>
    </w:p>
    <w:p w14:paraId="27C23282" w14:textId="60186FEE" w:rsidR="00860EAD" w:rsidRDefault="00F44EE2" w:rsidP="00F44EE2">
      <w:pPr>
        <w:spacing w:line="360" w:lineRule="auto"/>
        <w:rPr>
          <w:rFonts w:ascii="Arial" w:hAnsi="Arial" w:cs="Arial"/>
          <w:sz w:val="22"/>
          <w:szCs w:val="22"/>
          <w:u w:val="single"/>
          <w:lang w:val="en-US"/>
        </w:rPr>
      </w:pPr>
      <w:r w:rsidRPr="00F44EE2">
        <w:rPr>
          <w:rFonts w:ascii="Arial" w:hAnsi="Arial" w:cs="Arial"/>
          <w:sz w:val="22"/>
          <w:szCs w:val="22"/>
          <w:u w:val="single"/>
          <w:lang w:val="en-US"/>
        </w:rPr>
        <w:t xml:space="preserve">Proposed timetable </w:t>
      </w:r>
      <w:r w:rsidR="005A3B72" w:rsidRPr="00F44EE2">
        <w:rPr>
          <w:rFonts w:ascii="Arial" w:hAnsi="Arial" w:cs="Arial"/>
          <w:sz w:val="22"/>
          <w:szCs w:val="22"/>
          <w:u w:val="single"/>
          <w:lang w:val="en-US"/>
        </w:rPr>
        <w:t xml:space="preserve"> </w:t>
      </w:r>
    </w:p>
    <w:p w14:paraId="0F0C1604" w14:textId="44BB2E88" w:rsidR="00860EAD" w:rsidRPr="00860EAD" w:rsidRDefault="00860EAD" w:rsidP="00F44EE2">
      <w:pPr>
        <w:spacing w:line="360" w:lineRule="auto"/>
        <w:rPr>
          <w:rFonts w:ascii="Arial" w:hAnsi="Arial" w:cs="Arial"/>
          <w:sz w:val="22"/>
          <w:szCs w:val="22"/>
          <w:lang w:val="en-US"/>
        </w:rPr>
      </w:pPr>
      <w:r>
        <w:rPr>
          <w:rFonts w:ascii="Arial" w:hAnsi="Arial" w:cs="Arial"/>
          <w:sz w:val="22"/>
          <w:szCs w:val="22"/>
          <w:lang w:val="en-US"/>
        </w:rPr>
        <w:t>My key, self-imposed deadline is to have a full draft complete by 10</w:t>
      </w:r>
      <w:r w:rsidRPr="00860EAD">
        <w:rPr>
          <w:rFonts w:ascii="Arial" w:hAnsi="Arial" w:cs="Arial"/>
          <w:sz w:val="22"/>
          <w:szCs w:val="22"/>
          <w:vertAlign w:val="superscript"/>
          <w:lang w:val="en-US"/>
        </w:rPr>
        <w:t>th</w:t>
      </w:r>
      <w:r>
        <w:rPr>
          <w:rFonts w:ascii="Arial" w:hAnsi="Arial" w:cs="Arial"/>
          <w:sz w:val="22"/>
          <w:szCs w:val="22"/>
          <w:lang w:val="en-US"/>
        </w:rPr>
        <w:t xml:space="preserve"> April 2019, so I have ample time to refine and edit.  As stated in my risk mitigation section, I will structure my time so that if it becomes unreasonable for me to finish all aspects of my planned analysis, I will still be able to produce a complete dissertation.</w:t>
      </w:r>
      <w:r w:rsidR="007E703A">
        <w:rPr>
          <w:rFonts w:ascii="Arial" w:hAnsi="Arial" w:cs="Arial"/>
          <w:sz w:val="22"/>
          <w:szCs w:val="22"/>
          <w:lang w:val="en-US"/>
        </w:rPr>
        <w:t xml:space="preserve"> </w:t>
      </w:r>
    </w:p>
    <w:p w14:paraId="46B8B5F9" w14:textId="17CD75FF" w:rsidR="00860EAD" w:rsidRDefault="00860EAD" w:rsidP="00860EAD">
      <w:pPr>
        <w:spacing w:line="360" w:lineRule="auto"/>
        <w:jc w:val="center"/>
        <w:rPr>
          <w:rFonts w:ascii="Arial" w:hAnsi="Arial" w:cs="Arial"/>
          <w:sz w:val="22"/>
          <w:szCs w:val="22"/>
          <w:u w:val="single"/>
          <w:lang w:val="en-US"/>
        </w:rPr>
      </w:pPr>
      <w:commentRangeStart w:id="87"/>
      <w:r>
        <w:rPr>
          <w:noProof/>
        </w:rPr>
        <w:lastRenderedPageBreak/>
        <w:drawing>
          <wp:inline distT="0" distB="0" distL="0" distR="0" wp14:anchorId="403467BE" wp14:editId="16E8DA27">
            <wp:extent cx="6631709" cy="1802765"/>
            <wp:effectExtent l="0" t="0" r="10795" b="13335"/>
            <wp:docPr id="1" name="Chart 1">
              <a:extLst xmlns:a="http://schemas.openxmlformats.org/drawingml/2006/main">
                <a:ext uri="{FF2B5EF4-FFF2-40B4-BE49-F238E27FC236}">
                  <a16:creationId xmlns:a16="http://schemas.microsoft.com/office/drawing/2014/main" id="{DF447090-286A-734D-BE67-79118064D6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commentRangeEnd w:id="87"/>
      <w:r w:rsidR="00797B73">
        <w:rPr>
          <w:rStyle w:val="CommentReference"/>
        </w:rPr>
        <w:commentReference w:id="87"/>
      </w:r>
    </w:p>
    <w:p w14:paraId="18BE6646" w14:textId="77777777" w:rsidR="005A3B72" w:rsidRPr="00F44EE2" w:rsidRDefault="005A3B72" w:rsidP="005A3B72">
      <w:pPr>
        <w:spacing w:line="360" w:lineRule="auto"/>
        <w:rPr>
          <w:rFonts w:ascii="Arial" w:hAnsi="Arial" w:cs="Arial"/>
          <w:sz w:val="22"/>
          <w:szCs w:val="22"/>
          <w:lang w:val="en-US"/>
        </w:rPr>
      </w:pPr>
    </w:p>
    <w:p w14:paraId="5B665C0D" w14:textId="77777777" w:rsidR="00F44EE2" w:rsidRPr="00F44EE2" w:rsidRDefault="00F44EE2" w:rsidP="005A3B72">
      <w:pPr>
        <w:spacing w:line="360" w:lineRule="auto"/>
        <w:rPr>
          <w:rFonts w:ascii="Arial" w:hAnsi="Arial" w:cs="Arial"/>
          <w:sz w:val="22"/>
          <w:szCs w:val="22"/>
          <w:u w:val="single"/>
          <w:lang w:val="en-US"/>
        </w:rPr>
      </w:pPr>
      <w:r w:rsidRPr="00F44EE2">
        <w:rPr>
          <w:rFonts w:ascii="Arial" w:hAnsi="Arial" w:cs="Arial"/>
          <w:sz w:val="22"/>
          <w:szCs w:val="22"/>
          <w:u w:val="single"/>
          <w:lang w:val="en-US"/>
        </w:rPr>
        <w:t>References</w:t>
      </w:r>
    </w:p>
    <w:p w14:paraId="0CBA32CD" w14:textId="77777777" w:rsidR="00E73D86" w:rsidRPr="00E73D86" w:rsidRDefault="00F44EE2" w:rsidP="00E73D86">
      <w:pPr>
        <w:pStyle w:val="Bibliography"/>
        <w:rPr>
          <w:rFonts w:ascii="Arial" w:hAnsi="Arial" w:cs="Arial"/>
          <w:sz w:val="22"/>
        </w:rPr>
      </w:pPr>
      <w:r w:rsidRPr="00F44EE2">
        <w:rPr>
          <w:rFonts w:ascii="Arial" w:hAnsi="Arial" w:cs="Arial"/>
          <w:sz w:val="22"/>
          <w:szCs w:val="22"/>
          <w:lang w:val="en-US"/>
        </w:rPr>
        <w:fldChar w:fldCharType="begin"/>
      </w:r>
      <w:r>
        <w:rPr>
          <w:rFonts w:ascii="Arial" w:hAnsi="Arial" w:cs="Arial"/>
          <w:sz w:val="22"/>
          <w:szCs w:val="22"/>
          <w:lang w:val="en-US"/>
        </w:rPr>
        <w:instrText xml:space="preserve"> ADDIN ZOTERO_BIBL {"uncited":[],"omitted":[],"custom":[]} CSL_BIBLIOGRAPHY </w:instrText>
      </w:r>
      <w:r w:rsidRPr="00F44EE2">
        <w:rPr>
          <w:rFonts w:ascii="Arial" w:hAnsi="Arial" w:cs="Arial"/>
          <w:sz w:val="22"/>
          <w:szCs w:val="22"/>
          <w:lang w:val="en-US"/>
        </w:rPr>
        <w:fldChar w:fldCharType="separate"/>
      </w:r>
      <w:r w:rsidR="00E73D86" w:rsidRPr="00E73D86">
        <w:rPr>
          <w:rFonts w:ascii="Arial" w:hAnsi="Arial" w:cs="Arial"/>
          <w:sz w:val="22"/>
        </w:rPr>
        <w:t>Csaki, C. &amp; Jambor, A. (2009) ‘The Diversity of Effects of EU Membership on Agriculture in New Member States’, 48.</w:t>
      </w:r>
    </w:p>
    <w:p w14:paraId="5E3B8C95" w14:textId="77777777" w:rsidR="00E73D86" w:rsidRPr="00E73D86" w:rsidRDefault="00E73D86" w:rsidP="00E73D86">
      <w:pPr>
        <w:pStyle w:val="Bibliography"/>
        <w:rPr>
          <w:rFonts w:ascii="Arial" w:hAnsi="Arial" w:cs="Arial"/>
          <w:sz w:val="22"/>
        </w:rPr>
      </w:pPr>
      <w:r w:rsidRPr="00E73D86">
        <w:rPr>
          <w:rFonts w:ascii="Arial" w:hAnsi="Arial" w:cs="Arial"/>
          <w:sz w:val="22"/>
        </w:rPr>
        <w:t xml:space="preserve">Foley, J.A., DeFries, R., Asner, G.P., Barford, C., Bonan, G., Carpenter, S.R., Chapin, F.S., Coe, M.T., Daily, G.C., Gibbs, H.K., Helkowski, J.H., Holloway, T., Howard, E.A., Kucharik, C.J., Monfreda, C., Patz, J.A., Prentice, I.C., Ramankutty, N. &amp; Synder, P.K. (2005) ‘Global Consequences of Land Use’, </w:t>
      </w:r>
      <w:r w:rsidRPr="00E73D86">
        <w:rPr>
          <w:rFonts w:ascii="Arial" w:hAnsi="Arial" w:cs="Arial"/>
          <w:i/>
          <w:iCs/>
          <w:sz w:val="22"/>
        </w:rPr>
        <w:t>Science</w:t>
      </w:r>
      <w:r w:rsidRPr="00E73D86">
        <w:rPr>
          <w:rFonts w:ascii="Arial" w:hAnsi="Arial" w:cs="Arial"/>
          <w:sz w:val="22"/>
        </w:rPr>
        <w:t>, 309, 570–574.</w:t>
      </w:r>
    </w:p>
    <w:p w14:paraId="2D8D0D1E" w14:textId="77777777" w:rsidR="00E73D86" w:rsidRPr="00E73D86" w:rsidRDefault="00E73D86" w:rsidP="00E73D86">
      <w:pPr>
        <w:pStyle w:val="Bibliography"/>
        <w:rPr>
          <w:rFonts w:ascii="Arial" w:hAnsi="Arial" w:cs="Arial"/>
          <w:sz w:val="22"/>
        </w:rPr>
      </w:pPr>
      <w:r w:rsidRPr="00E73D86">
        <w:rPr>
          <w:rFonts w:ascii="Arial" w:hAnsi="Arial" w:cs="Arial"/>
          <w:sz w:val="22"/>
        </w:rPr>
        <w:t xml:space="preserve">Foley, J.A. &amp; Ramankutty, N. (1999) ‘Estimating historical changes in global land cover: Croplands from 1700 to 1992’, </w:t>
      </w:r>
      <w:r w:rsidRPr="00E73D86">
        <w:rPr>
          <w:rFonts w:ascii="Arial" w:hAnsi="Arial" w:cs="Arial"/>
          <w:i/>
          <w:iCs/>
          <w:sz w:val="22"/>
        </w:rPr>
        <w:t>Global Biogeochemical Cycles</w:t>
      </w:r>
      <w:r w:rsidRPr="00E73D86">
        <w:rPr>
          <w:rFonts w:ascii="Arial" w:hAnsi="Arial" w:cs="Arial"/>
          <w:sz w:val="22"/>
        </w:rPr>
        <w:t>, 13, 997–1027.</w:t>
      </w:r>
    </w:p>
    <w:p w14:paraId="173CFB56" w14:textId="77777777" w:rsidR="00E73D86" w:rsidRPr="00E73D86" w:rsidRDefault="00E73D86" w:rsidP="00E73D86">
      <w:pPr>
        <w:pStyle w:val="Bibliography"/>
        <w:rPr>
          <w:rFonts w:ascii="Arial" w:hAnsi="Arial" w:cs="Arial"/>
          <w:sz w:val="22"/>
        </w:rPr>
      </w:pPr>
      <w:r w:rsidRPr="00E73D86">
        <w:rPr>
          <w:rFonts w:ascii="Arial" w:hAnsi="Arial" w:cs="Arial"/>
          <w:sz w:val="22"/>
        </w:rPr>
        <w:t xml:space="preserve">Jetz, W., Wilcove, D.S. &amp; Dobson, A.P. (2007) ‘Projected Impacts of Climate and Land-Use Change on the Global Diversity of Birds’, </w:t>
      </w:r>
      <w:r w:rsidRPr="00E73D86">
        <w:rPr>
          <w:rFonts w:ascii="Arial" w:hAnsi="Arial" w:cs="Arial"/>
          <w:i/>
          <w:iCs/>
          <w:sz w:val="22"/>
        </w:rPr>
        <w:t>PLoS Biology</w:t>
      </w:r>
      <w:r w:rsidRPr="00E73D86">
        <w:rPr>
          <w:rFonts w:ascii="Arial" w:hAnsi="Arial" w:cs="Arial"/>
          <w:sz w:val="22"/>
        </w:rPr>
        <w:t>, Edited by G. M. Mace, 5, e157.</w:t>
      </w:r>
    </w:p>
    <w:p w14:paraId="1982D801" w14:textId="77777777" w:rsidR="00E73D86" w:rsidRPr="00E73D86" w:rsidRDefault="00E73D86" w:rsidP="00E73D86">
      <w:pPr>
        <w:pStyle w:val="Bibliography"/>
        <w:rPr>
          <w:rFonts w:ascii="Arial" w:hAnsi="Arial" w:cs="Arial"/>
          <w:sz w:val="22"/>
        </w:rPr>
      </w:pPr>
      <w:r w:rsidRPr="00E73D86">
        <w:rPr>
          <w:rFonts w:ascii="Arial" w:hAnsi="Arial" w:cs="Arial"/>
          <w:sz w:val="22"/>
        </w:rPr>
        <w:t xml:space="preserve">Lambin, E.F., Turner, B.L., Geist, H.J., Agbola, S.B., Angelsen, A., Bruce, J.W., Coomes, O.T., Dirzo, R., Fischer, G., Folke, C., George, P.S., Homewood, K., Imbernon, J., Leemans, R., Li, X., Moran, E.F., Mortimore, M., Ramakrishnan, P.S., Richards, J.F., Skånes, H., Steffen, W., Stone, G.D., Svedin, U., Veldkamp, T.A., Vogel, C. &amp; Xu, J. (2001) ‘The causes of land-use and land-cover change: moving beyond the myths’, </w:t>
      </w:r>
      <w:r w:rsidRPr="00E73D86">
        <w:rPr>
          <w:rFonts w:ascii="Arial" w:hAnsi="Arial" w:cs="Arial"/>
          <w:i/>
          <w:iCs/>
          <w:sz w:val="22"/>
        </w:rPr>
        <w:t>Global Environmental Change</w:t>
      </w:r>
      <w:r w:rsidRPr="00E73D86">
        <w:rPr>
          <w:rFonts w:ascii="Arial" w:hAnsi="Arial" w:cs="Arial"/>
          <w:sz w:val="22"/>
        </w:rPr>
        <w:t>, 11, 261–269.</w:t>
      </w:r>
    </w:p>
    <w:p w14:paraId="4BA555F6" w14:textId="77777777" w:rsidR="00E73D86" w:rsidRPr="00E73D86" w:rsidRDefault="00E73D86" w:rsidP="00E73D86">
      <w:pPr>
        <w:pStyle w:val="Bibliography"/>
        <w:rPr>
          <w:rFonts w:ascii="Arial" w:hAnsi="Arial" w:cs="Arial"/>
          <w:sz w:val="22"/>
        </w:rPr>
      </w:pPr>
      <w:r w:rsidRPr="00E73D86">
        <w:rPr>
          <w:rFonts w:ascii="Arial" w:hAnsi="Arial" w:cs="Arial"/>
          <w:sz w:val="22"/>
        </w:rPr>
        <w:t xml:space="preserve">Meyer, W.B. &amp; Turner, B.L. (1992) ‘Human Population Growth and Global Land-Use/Cover Change’, </w:t>
      </w:r>
      <w:r w:rsidRPr="00E73D86">
        <w:rPr>
          <w:rFonts w:ascii="Arial" w:hAnsi="Arial" w:cs="Arial"/>
          <w:i/>
          <w:iCs/>
          <w:sz w:val="22"/>
        </w:rPr>
        <w:t>Annual Review of Ecology and Systematics</w:t>
      </w:r>
      <w:r w:rsidRPr="00E73D86">
        <w:rPr>
          <w:rFonts w:ascii="Arial" w:hAnsi="Arial" w:cs="Arial"/>
          <w:sz w:val="22"/>
        </w:rPr>
        <w:t>, 23, 39–61.</w:t>
      </w:r>
    </w:p>
    <w:p w14:paraId="20DF8FAB" w14:textId="77777777" w:rsidR="00E73D86" w:rsidRPr="00E73D86" w:rsidRDefault="00E73D86" w:rsidP="00E73D86">
      <w:pPr>
        <w:pStyle w:val="Bibliography"/>
        <w:rPr>
          <w:rFonts w:ascii="Arial" w:hAnsi="Arial" w:cs="Arial"/>
          <w:sz w:val="22"/>
        </w:rPr>
      </w:pPr>
      <w:r w:rsidRPr="00E73D86">
        <w:rPr>
          <w:rFonts w:ascii="Arial" w:hAnsi="Arial" w:cs="Arial"/>
          <w:sz w:val="22"/>
        </w:rPr>
        <w:t xml:space="preserve">Prishchepov, A.V., Müller, D., Dubinin, M., Baumann, M. &amp; Radeloff, V.C. (2013) ‘Determinants of agricultural land abandonment in post-Soviet European Russia’, </w:t>
      </w:r>
      <w:r w:rsidRPr="00E73D86">
        <w:rPr>
          <w:rFonts w:ascii="Arial" w:hAnsi="Arial" w:cs="Arial"/>
          <w:i/>
          <w:iCs/>
          <w:sz w:val="22"/>
        </w:rPr>
        <w:t>Land Use Policy</w:t>
      </w:r>
      <w:r w:rsidRPr="00E73D86">
        <w:rPr>
          <w:rFonts w:ascii="Arial" w:hAnsi="Arial" w:cs="Arial"/>
          <w:sz w:val="22"/>
        </w:rPr>
        <w:t>, 30, 873–884.</w:t>
      </w:r>
    </w:p>
    <w:p w14:paraId="3B9749AB" w14:textId="77777777" w:rsidR="00E73D86" w:rsidRPr="00E73D86" w:rsidRDefault="00E73D86" w:rsidP="00E73D86">
      <w:pPr>
        <w:pStyle w:val="Bibliography"/>
        <w:rPr>
          <w:rFonts w:ascii="Arial" w:hAnsi="Arial" w:cs="Arial"/>
          <w:sz w:val="22"/>
        </w:rPr>
      </w:pPr>
      <w:r w:rsidRPr="00E73D86">
        <w:rPr>
          <w:rFonts w:ascii="Arial" w:hAnsi="Arial" w:cs="Arial"/>
          <w:sz w:val="22"/>
        </w:rPr>
        <w:t xml:space="preserve">Prishchepov, A.V., Radeloff, V.C., Baumann, M., Kuemmerle, T. &amp; Müller, D. (2012) ‘Effects of institutional changes on land use: agricultural land abandonment during the transition from state-command to market-driven economies in post-Soviet Eastern Europe’, </w:t>
      </w:r>
      <w:r w:rsidRPr="00E73D86">
        <w:rPr>
          <w:rFonts w:ascii="Arial" w:hAnsi="Arial" w:cs="Arial"/>
          <w:i/>
          <w:iCs/>
          <w:sz w:val="22"/>
        </w:rPr>
        <w:t>Environmental Research Letters</w:t>
      </w:r>
      <w:r w:rsidRPr="00E73D86">
        <w:rPr>
          <w:rFonts w:ascii="Arial" w:hAnsi="Arial" w:cs="Arial"/>
          <w:sz w:val="22"/>
        </w:rPr>
        <w:t>, 7, 024021.</w:t>
      </w:r>
    </w:p>
    <w:p w14:paraId="35F207F4" w14:textId="77777777" w:rsidR="00E73D86" w:rsidRPr="00E73D86" w:rsidRDefault="00E73D86" w:rsidP="00E73D86">
      <w:pPr>
        <w:pStyle w:val="Bibliography"/>
        <w:rPr>
          <w:rFonts w:ascii="Arial" w:hAnsi="Arial" w:cs="Arial"/>
          <w:sz w:val="22"/>
        </w:rPr>
      </w:pPr>
      <w:r w:rsidRPr="00E73D86">
        <w:rPr>
          <w:rFonts w:ascii="Arial" w:hAnsi="Arial" w:cs="Arial"/>
          <w:sz w:val="22"/>
        </w:rPr>
        <w:t>Reid, R.S., Kruska, R.L., Muthui, N., Taye, A., Wotton, S., Wilson, C.J. &amp; Mulatu, W. (2000) ‘Land-use and land-cover dynamics in response to changes in climatic, biological and socio-political forces: the case of southwestern Ethiopia’, 15, 339–355.</w:t>
      </w:r>
    </w:p>
    <w:p w14:paraId="2127E586" w14:textId="77777777" w:rsidR="00E73D86" w:rsidRPr="00E73D86" w:rsidRDefault="00E73D86" w:rsidP="00E73D86">
      <w:pPr>
        <w:pStyle w:val="Bibliography"/>
        <w:rPr>
          <w:rFonts w:ascii="Arial" w:hAnsi="Arial" w:cs="Arial"/>
          <w:sz w:val="22"/>
        </w:rPr>
      </w:pPr>
      <w:r w:rsidRPr="00E73D86">
        <w:rPr>
          <w:rFonts w:ascii="Arial" w:hAnsi="Arial" w:cs="Arial"/>
          <w:sz w:val="22"/>
        </w:rPr>
        <w:lastRenderedPageBreak/>
        <w:t xml:space="preserve">Sieber, A., Uvarov, N.V., Baskin, L.M., Radeloff, V.C., Bateman, B.L., Pankov, A.B. &amp; Kuemmerle, T. (2015) ‘Post-Soviet land-use change effects on large mammals’ habitat in European Russia’, </w:t>
      </w:r>
      <w:r w:rsidRPr="00E73D86">
        <w:rPr>
          <w:rFonts w:ascii="Arial" w:hAnsi="Arial" w:cs="Arial"/>
          <w:i/>
          <w:iCs/>
          <w:sz w:val="22"/>
        </w:rPr>
        <w:t>Biological Conservation</w:t>
      </w:r>
      <w:r w:rsidRPr="00E73D86">
        <w:rPr>
          <w:rFonts w:ascii="Arial" w:hAnsi="Arial" w:cs="Arial"/>
          <w:sz w:val="22"/>
        </w:rPr>
        <w:t>, 191, 567–576.</w:t>
      </w:r>
    </w:p>
    <w:p w14:paraId="129CFCE8" w14:textId="77777777" w:rsidR="00E73D86" w:rsidRPr="00E73D86" w:rsidRDefault="00E73D86" w:rsidP="00E73D86">
      <w:pPr>
        <w:pStyle w:val="Bibliography"/>
        <w:rPr>
          <w:rFonts w:ascii="Arial" w:hAnsi="Arial" w:cs="Arial"/>
          <w:sz w:val="22"/>
        </w:rPr>
      </w:pPr>
      <w:r w:rsidRPr="00E73D86">
        <w:rPr>
          <w:rFonts w:ascii="Arial" w:hAnsi="Arial" w:cs="Arial"/>
          <w:sz w:val="22"/>
        </w:rPr>
        <w:t xml:space="preserve">Turner, B.L., Lambin, E.F. &amp; Reenberg, A. (2007) ‘The emergence of land change science for global environmental change and sustainability’, </w:t>
      </w:r>
      <w:r w:rsidRPr="00E73D86">
        <w:rPr>
          <w:rFonts w:ascii="Arial" w:hAnsi="Arial" w:cs="Arial"/>
          <w:i/>
          <w:iCs/>
          <w:sz w:val="22"/>
        </w:rPr>
        <w:t>Proceedings of the National Academy of Sciences</w:t>
      </w:r>
      <w:r w:rsidRPr="00E73D86">
        <w:rPr>
          <w:rFonts w:ascii="Arial" w:hAnsi="Arial" w:cs="Arial"/>
          <w:sz w:val="22"/>
        </w:rPr>
        <w:t>, 104, 20666–20671.</w:t>
      </w:r>
    </w:p>
    <w:p w14:paraId="365842FF" w14:textId="76C3BBD7" w:rsidR="00F44EE2" w:rsidRPr="00F44EE2" w:rsidRDefault="00F44EE2" w:rsidP="00F44EE2">
      <w:pPr>
        <w:spacing w:line="360" w:lineRule="auto"/>
        <w:rPr>
          <w:rFonts w:ascii="Arial" w:hAnsi="Arial" w:cs="Arial"/>
          <w:sz w:val="22"/>
          <w:szCs w:val="22"/>
          <w:u w:val="single"/>
          <w:lang w:val="en-US"/>
        </w:rPr>
      </w:pPr>
      <w:r w:rsidRPr="00F44EE2">
        <w:rPr>
          <w:rFonts w:ascii="Arial" w:hAnsi="Arial" w:cs="Arial"/>
          <w:sz w:val="22"/>
          <w:szCs w:val="22"/>
          <w:lang w:val="en-US"/>
        </w:rPr>
        <w:fldChar w:fldCharType="end"/>
      </w:r>
    </w:p>
    <w:p w14:paraId="5C06A3FB" w14:textId="77777777" w:rsidR="00BE1E9B" w:rsidRPr="00F44EE2" w:rsidRDefault="00BE1E9B">
      <w:pPr>
        <w:spacing w:line="360" w:lineRule="auto"/>
        <w:rPr>
          <w:rFonts w:ascii="Arial" w:hAnsi="Arial" w:cs="Arial"/>
          <w:sz w:val="22"/>
          <w:szCs w:val="22"/>
          <w:u w:val="single"/>
          <w:lang w:val="en-US"/>
        </w:rPr>
      </w:pPr>
    </w:p>
    <w:sectPr w:rsidR="00BE1E9B" w:rsidRPr="00F44EE2" w:rsidSect="005A3B72">
      <w:pgSz w:w="11894" w:h="16819"/>
      <w:pgMar w:top="1440" w:right="1440" w:bottom="171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DASKALOVA Gergana Nikolaeva" w:date="2019-01-30T15:12:00Z" w:initials="DGN">
    <w:p w14:paraId="00A9E7B1" w14:textId="38BABA75" w:rsidR="006600AC" w:rsidRDefault="006600AC">
      <w:pPr>
        <w:pStyle w:val="CommentText"/>
      </w:pPr>
      <w:r>
        <w:rPr>
          <w:rStyle w:val="CommentReference"/>
        </w:rPr>
        <w:annotationRef/>
      </w:r>
      <w:r>
        <w:t>This sounds a bit weird to me, like humans have hired the land and give it a salary</w:t>
      </w:r>
    </w:p>
  </w:comment>
  <w:comment w:id="6" w:author="DASKALOVA Gergana Nikolaeva" w:date="2019-01-30T15:13:00Z" w:initials="DGN">
    <w:p w14:paraId="6E8FDF96" w14:textId="5DAD23A0" w:rsidR="006600AC" w:rsidRDefault="006600AC">
      <w:pPr>
        <w:pStyle w:val="CommentText"/>
      </w:pPr>
      <w:r>
        <w:rPr>
          <w:rStyle w:val="CommentReference"/>
        </w:rPr>
        <w:annotationRef/>
      </w:r>
      <w:r>
        <w:t>This is a bit too emotive, and there are also no references, so I suggest something more about how human land use has led to changes in habitats, ecosystem processes, etc.</w:t>
      </w:r>
    </w:p>
  </w:comment>
  <w:comment w:id="7" w:author="DASKALOVA Gergana Nikolaeva" w:date="2019-01-30T15:14:00Z" w:initials="DGN">
    <w:p w14:paraId="563C9A9F" w14:textId="4062E583" w:rsidR="006600AC" w:rsidRDefault="006600AC">
      <w:pPr>
        <w:pStyle w:val="CommentText"/>
      </w:pPr>
      <w:r>
        <w:rPr>
          <w:rStyle w:val="CommentReference"/>
        </w:rPr>
        <w:annotationRef/>
      </w:r>
      <w:r>
        <w:t>Like what? Better to be specific and give examples.</w:t>
      </w:r>
    </w:p>
  </w:comment>
  <w:comment w:id="8" w:author="DASKALOVA Gergana Nikolaeva" w:date="2019-01-30T15:15:00Z" w:initials="DGN">
    <w:p w14:paraId="2D0BA6BC" w14:textId="305F614F" w:rsidR="006600AC" w:rsidRDefault="006600AC">
      <w:pPr>
        <w:pStyle w:val="CommentText"/>
      </w:pPr>
      <w:r>
        <w:rPr>
          <w:rStyle w:val="CommentReference"/>
        </w:rPr>
        <w:annotationRef/>
      </w:r>
      <w:r>
        <w:t xml:space="preserve">Is fragmentation a threat to biodiversity? There is a whole debate going on on about that, see papers by Lenore </w:t>
      </w:r>
      <w:proofErr w:type="spellStart"/>
      <w:r>
        <w:t>Fahrig</w:t>
      </w:r>
      <w:proofErr w:type="spellEnd"/>
      <w:r>
        <w:t>.</w:t>
      </w:r>
    </w:p>
  </w:comment>
  <w:comment w:id="9" w:author="DASKALOVA Gergana Nikolaeva" w:date="2019-01-30T15:15:00Z" w:initials="DGN">
    <w:p w14:paraId="53A016BC" w14:textId="77777777" w:rsidR="006600AC" w:rsidRDefault="006600AC">
      <w:pPr>
        <w:pStyle w:val="CommentText"/>
      </w:pPr>
      <w:r>
        <w:rPr>
          <w:rStyle w:val="CommentReference"/>
        </w:rPr>
        <w:annotationRef/>
      </w:r>
      <w:r>
        <w:t>Does land-use change only cause extinctions?</w:t>
      </w:r>
    </w:p>
    <w:p w14:paraId="54423393" w14:textId="77777777" w:rsidR="006600AC" w:rsidRDefault="006600AC">
      <w:pPr>
        <w:pStyle w:val="CommentText"/>
      </w:pPr>
    </w:p>
    <w:p w14:paraId="5624DAA8" w14:textId="5D80B379" w:rsidR="006600AC" w:rsidRDefault="006600AC">
      <w:pPr>
        <w:pStyle w:val="CommentText"/>
      </w:pPr>
      <w:r>
        <w:t xml:space="preserve">Another relevant paper for your intro would be my forest cover change/habitat transitions manuscript, It’s up on </w:t>
      </w:r>
      <w:proofErr w:type="spellStart"/>
      <w:r>
        <w:t>bioRxiv</w:t>
      </w:r>
      <w:proofErr w:type="spellEnd"/>
      <w:r>
        <w:t xml:space="preserve">. </w:t>
      </w:r>
      <w:proofErr w:type="gramStart"/>
      <w:r>
        <w:t>Also</w:t>
      </w:r>
      <w:proofErr w:type="gramEnd"/>
      <w:r>
        <w:t xml:space="preserve"> papers by Tim Newbold and Andy Purvis and their papers and </w:t>
      </w:r>
      <w:proofErr w:type="spellStart"/>
      <w:r>
        <w:t>my</w:t>
      </w:r>
      <w:proofErr w:type="spellEnd"/>
      <w:r>
        <w:t xml:space="preserve"> as well demonstrate that all is not just loss, and there are lots of changes in the composition of ecological communities even if there are no changes in species richness.</w:t>
      </w:r>
    </w:p>
  </w:comment>
  <w:comment w:id="10" w:author="DASKALOVA Gergana Nikolaeva" w:date="2019-01-30T15:18:00Z" w:initials="DGN">
    <w:p w14:paraId="2D7211A2" w14:textId="784F6C73" w:rsidR="006600AC" w:rsidRDefault="006600AC">
      <w:pPr>
        <w:pStyle w:val="CommentText"/>
      </w:pPr>
      <w:r>
        <w:rPr>
          <w:rStyle w:val="CommentReference"/>
        </w:rPr>
        <w:annotationRef/>
      </w:r>
      <w:r>
        <w:t>Each paragraph should be its own little story. The first, topic, sentence of the paragraph should be stand alone and it shouldn’t depend on previous content, which it currently does because you’ve said “such”. A useful exercise is to take the first and last sentence of each of your paragraphs and put them in a separate word file – do they capture the full story of your project?</w:t>
      </w:r>
    </w:p>
  </w:comment>
  <w:comment w:id="11" w:author="DASKALOVA Gergana Nikolaeva" w:date="2019-01-30T15:20:00Z" w:initials="DGN">
    <w:p w14:paraId="1A006A32" w14:textId="3EE460A4" w:rsidR="006600AC" w:rsidRDefault="006600AC">
      <w:pPr>
        <w:pStyle w:val="CommentText"/>
      </w:pPr>
      <w:r>
        <w:rPr>
          <w:rStyle w:val="CommentReference"/>
        </w:rPr>
        <w:annotationRef/>
      </w:r>
      <w:r>
        <w:t>I don’t think risking is the right word here, maybe compromising.</w:t>
      </w:r>
    </w:p>
  </w:comment>
  <w:comment w:id="12" w:author="DASKALOVA Gergana Nikolaeva" w:date="2019-01-30T15:21:00Z" w:initials="DGN">
    <w:p w14:paraId="5A5C3D75" w14:textId="05F74BED" w:rsidR="006600AC" w:rsidRDefault="006600AC">
      <w:pPr>
        <w:pStyle w:val="CommentText"/>
      </w:pPr>
      <w:r>
        <w:rPr>
          <w:rStyle w:val="CommentReference"/>
        </w:rPr>
        <w:annotationRef/>
      </w:r>
      <w:r>
        <w:t>Placed by whom? I think active voice is stronger and makes the writing more engaging. This sentence is also a bit vague.</w:t>
      </w:r>
    </w:p>
  </w:comment>
  <w:comment w:id="13" w:author="DASKALOVA Gergana Nikolaeva" w:date="2019-01-30T15:24:00Z" w:initials="DGN">
    <w:p w14:paraId="406EDE0D" w14:textId="405EE065" w:rsidR="00586CF5" w:rsidRDefault="00586CF5">
      <w:pPr>
        <w:pStyle w:val="CommentText"/>
      </w:pPr>
      <w:r>
        <w:rPr>
          <w:rStyle w:val="CommentReference"/>
        </w:rPr>
        <w:annotationRef/>
      </w:r>
      <w:r>
        <w:t>You reference this paper a lot, in general I think there is lots of literature on these topics and you want to make sure you cover both the classics as well as the more recent papers.</w:t>
      </w:r>
    </w:p>
  </w:comment>
  <w:comment w:id="19" w:author="DASKALOVA Gergana Nikolaeva" w:date="2019-01-30T15:23:00Z" w:initials="DGN">
    <w:p w14:paraId="71F71A04" w14:textId="7C28B32E" w:rsidR="00586CF5" w:rsidRDefault="00586CF5">
      <w:pPr>
        <w:pStyle w:val="CommentText"/>
      </w:pPr>
      <w:r>
        <w:rPr>
          <w:rStyle w:val="CommentReference"/>
        </w:rPr>
        <w:annotationRef/>
      </w:r>
      <w:r>
        <w:t xml:space="preserve">This is a good paragraph, but it is missing a concluding sentence. </w:t>
      </w:r>
      <w:proofErr w:type="gramStart"/>
      <w:r>
        <w:t>So</w:t>
      </w:r>
      <w:proofErr w:type="gramEnd"/>
      <w:r>
        <w:t xml:space="preserve"> what are the implications of what you’ve discussed here?</w:t>
      </w:r>
    </w:p>
  </w:comment>
  <w:comment w:id="20" w:author="DASKALOVA Gergana Nikolaeva" w:date="2019-01-30T15:25:00Z" w:initials="DGN">
    <w:p w14:paraId="12D36B85" w14:textId="2B97DB30" w:rsidR="00586CF5" w:rsidRDefault="00586CF5">
      <w:pPr>
        <w:pStyle w:val="CommentText"/>
      </w:pPr>
      <w:r>
        <w:rPr>
          <w:rStyle w:val="CommentReference"/>
        </w:rPr>
        <w:annotationRef/>
      </w:r>
      <w:r>
        <w:t>What studies? You haven’t added references here.</w:t>
      </w:r>
    </w:p>
  </w:comment>
  <w:comment w:id="23" w:author="DASKALOVA Gergana Nikolaeva" w:date="2019-01-30T15:26:00Z" w:initials="DGN">
    <w:p w14:paraId="2336D225" w14:textId="1EEA3F80" w:rsidR="00586CF5" w:rsidRDefault="00586CF5">
      <w:pPr>
        <w:pStyle w:val="CommentText"/>
      </w:pPr>
      <w:r>
        <w:rPr>
          <w:rStyle w:val="CommentReference"/>
        </w:rPr>
        <w:annotationRef/>
      </w:r>
      <w:r>
        <w:t>Nice!</w:t>
      </w:r>
    </w:p>
  </w:comment>
  <w:comment w:id="33" w:author="DASKALOVA Gergana Nikolaeva" w:date="2019-01-30T15:52:00Z" w:initials="DGN">
    <w:p w14:paraId="24965E35" w14:textId="521DAD91" w:rsidR="00797B73" w:rsidRDefault="00797B73">
      <w:pPr>
        <w:pStyle w:val="CommentText"/>
      </w:pPr>
      <w:r>
        <w:rPr>
          <w:rStyle w:val="CommentReference"/>
        </w:rPr>
        <w:annotationRef/>
      </w:r>
      <w:r>
        <w:t>If you have the time to make one, you can add a conceptual diagram somewhere. Or doing one later might be helpful for your own benefit too to clarify your ideas.</w:t>
      </w:r>
    </w:p>
  </w:comment>
  <w:comment w:id="38" w:author="DASKALOVA Gergana Nikolaeva" w:date="2019-01-30T15:29:00Z" w:initials="DGN">
    <w:p w14:paraId="234C7CC0" w14:textId="602E6C3C" w:rsidR="00586CF5" w:rsidRDefault="00586CF5">
      <w:pPr>
        <w:pStyle w:val="CommentText"/>
      </w:pPr>
      <w:r>
        <w:rPr>
          <w:rStyle w:val="CommentReference"/>
        </w:rPr>
        <w:annotationRef/>
      </w:r>
      <w:r>
        <w:t>I suggest you avoid the passive voice, here and throughout. Who will be obtaining the importance of...as a driver, etc.?</w:t>
      </w:r>
    </w:p>
  </w:comment>
  <w:comment w:id="43" w:author="DASKALOVA Gergana Nikolaeva" w:date="2019-01-30T15:30:00Z" w:initials="DGN">
    <w:p w14:paraId="3B930B9A" w14:textId="0A439B5A" w:rsidR="00586CF5" w:rsidRDefault="00586CF5">
      <w:pPr>
        <w:pStyle w:val="CommentText"/>
      </w:pPr>
      <w:r>
        <w:rPr>
          <w:rStyle w:val="CommentReference"/>
        </w:rPr>
        <w:annotationRef/>
      </w:r>
      <w:r>
        <w:t xml:space="preserve">What does </w:t>
      </w:r>
      <w:proofErr w:type="gramStart"/>
      <w:r>
        <w:t>marked</w:t>
      </w:r>
      <w:proofErr w:type="gramEnd"/>
      <w:r>
        <w:t xml:space="preserve"> mean here?</w:t>
      </w:r>
    </w:p>
  </w:comment>
  <w:comment w:id="50" w:author="DASKALOVA Gergana Nikolaeva" w:date="2019-01-30T15:33:00Z" w:initials="DGN">
    <w:p w14:paraId="33BB9B8F" w14:textId="6C0157D4" w:rsidR="00586CF5" w:rsidRDefault="00586CF5">
      <w:pPr>
        <w:pStyle w:val="CommentText"/>
      </w:pPr>
      <w:r>
        <w:rPr>
          <w:rStyle w:val="CommentReference"/>
        </w:rPr>
        <w:annotationRef/>
      </w:r>
      <w:r>
        <w:t xml:space="preserve">Your hypotheses will be stronger if they are directional – just saying that something </w:t>
      </w:r>
      <w:r w:rsidR="007B151B">
        <w:t xml:space="preserve">will be different is quite vague. Are you referring to the frequency at which different land-use change transitions </w:t>
      </w:r>
      <w:proofErr w:type="spellStart"/>
      <w:r w:rsidR="007B151B">
        <w:t>occurr</w:t>
      </w:r>
      <w:proofErr w:type="spellEnd"/>
      <w:r w:rsidR="007B151B">
        <w:t xml:space="preserve">? </w:t>
      </w:r>
      <w:proofErr w:type="gramStart"/>
      <w:r w:rsidR="007B151B">
        <w:t>So</w:t>
      </w:r>
      <w:proofErr w:type="gramEnd"/>
      <w:r w:rsidR="007B151B">
        <w:t xml:space="preserve"> for example, you might expect that the transition from intensive to extensive is the most common one after 1991 but vice versa after 2004?</w:t>
      </w:r>
    </w:p>
  </w:comment>
  <w:comment w:id="52" w:author="DASKALOVA Gergana Nikolaeva" w:date="2019-01-30T15:36:00Z" w:initials="DGN">
    <w:p w14:paraId="65983B1E" w14:textId="1D05E31D" w:rsidR="007B151B" w:rsidRDefault="007B151B">
      <w:pPr>
        <w:pStyle w:val="CommentText"/>
      </w:pPr>
      <w:r>
        <w:rPr>
          <w:rStyle w:val="CommentReference"/>
        </w:rPr>
        <w:annotationRef/>
      </w:r>
      <w:r>
        <w:t>Of what on what? Always better to be specific.</w:t>
      </w:r>
    </w:p>
  </w:comment>
  <w:comment w:id="55" w:author="DASKALOVA Gergana Nikolaeva" w:date="2019-01-30T15:38:00Z" w:initials="DGN">
    <w:p w14:paraId="5B615D67" w14:textId="495197DC" w:rsidR="007B151B" w:rsidRDefault="007B151B">
      <w:pPr>
        <w:pStyle w:val="CommentText"/>
      </w:pPr>
      <w:r>
        <w:rPr>
          <w:rStyle w:val="CommentReference"/>
        </w:rPr>
        <w:annotationRef/>
      </w:r>
      <w:r>
        <w:t>Why do you predict that time lags will vary? Best to add some mechanism through which you think that pattern might arise and add a reference.</w:t>
      </w:r>
    </w:p>
  </w:comment>
  <w:comment w:id="56" w:author="DASKALOVA Gergana Nikolaeva" w:date="2019-01-30T15:38:00Z" w:initials="DGN">
    <w:p w14:paraId="5A3BB048" w14:textId="67FA5E48" w:rsidR="007B151B" w:rsidRDefault="007B151B">
      <w:pPr>
        <w:pStyle w:val="CommentText"/>
      </w:pPr>
      <w:r>
        <w:rPr>
          <w:rStyle w:val="CommentReference"/>
        </w:rPr>
        <w:annotationRef/>
      </w:r>
      <w:r>
        <w:t>The effects of which events on what?</w:t>
      </w:r>
    </w:p>
  </w:comment>
  <w:comment w:id="58" w:author="DASKALOVA Gergana Nikolaeva" w:date="2019-01-30T15:38:00Z" w:initials="DGN">
    <w:p w14:paraId="0AFFD863" w14:textId="0A045E73" w:rsidR="007B151B" w:rsidRDefault="007B151B">
      <w:pPr>
        <w:pStyle w:val="CommentText"/>
      </w:pPr>
      <w:r>
        <w:rPr>
          <w:rStyle w:val="CommentReference"/>
        </w:rPr>
        <w:annotationRef/>
      </w:r>
      <w:r>
        <w:t>I think you need future simple tense throughout, I’ll stop correcting the tenses now, but you can edit the rest if you see fit.</w:t>
      </w:r>
    </w:p>
  </w:comment>
  <w:comment w:id="62" w:author="DASKALOVA Gergana Nikolaeva" w:date="2019-01-30T15:42:00Z" w:initials="DGN">
    <w:p w14:paraId="5DA0D3B7" w14:textId="4BACAD81" w:rsidR="007B151B" w:rsidRDefault="007B151B">
      <w:pPr>
        <w:pStyle w:val="CommentText"/>
      </w:pPr>
      <w:r>
        <w:rPr>
          <w:rStyle w:val="CommentReference"/>
        </w:rPr>
        <w:annotationRef/>
      </w:r>
      <w:r>
        <w:t>Missing reference</w:t>
      </w:r>
    </w:p>
  </w:comment>
  <w:comment w:id="63" w:author="DASKALOVA Gergana Nikolaeva" w:date="2019-01-30T15:40:00Z" w:initials="DGN">
    <w:p w14:paraId="3E17AF54" w14:textId="70A681EA" w:rsidR="007B151B" w:rsidRDefault="007B151B">
      <w:pPr>
        <w:pStyle w:val="CommentText"/>
      </w:pPr>
      <w:r>
        <w:rPr>
          <w:rStyle w:val="CommentReference"/>
        </w:rPr>
        <w:annotationRef/>
      </w:r>
      <w:r>
        <w:t>CORINE is already a classified dataset based on satellite imagery (Copernicus), so the way you have described things here, sounds like you will be doing the same task twice, and you usually use empirical data for validation, i.e. it’s a bit circular to use classified data to verify a classification.</w:t>
      </w:r>
    </w:p>
  </w:comment>
  <w:comment w:id="64" w:author="DASKALOVA Gergana Nikolaeva" w:date="2019-01-30T15:43:00Z" w:initials="DGN">
    <w:p w14:paraId="3A89071B" w14:textId="0340085A" w:rsidR="007B151B" w:rsidRDefault="007B151B">
      <w:pPr>
        <w:pStyle w:val="CommentText"/>
      </w:pPr>
      <w:r>
        <w:rPr>
          <w:rStyle w:val="CommentReference"/>
        </w:rPr>
        <w:annotationRef/>
      </w:r>
      <w:r>
        <w:t>Missing reference</w:t>
      </w:r>
    </w:p>
  </w:comment>
  <w:comment w:id="65" w:author="DASKALOVA Gergana Nikolaeva" w:date="2019-01-30T15:42:00Z" w:initials="DGN">
    <w:p w14:paraId="3ED2E645" w14:textId="5CCA72BE" w:rsidR="007B151B" w:rsidRDefault="007B151B">
      <w:pPr>
        <w:pStyle w:val="CommentText"/>
      </w:pPr>
      <w:r>
        <w:rPr>
          <w:rStyle w:val="CommentReference"/>
        </w:rPr>
        <w:annotationRef/>
      </w:r>
      <w:r>
        <w:t>You can be a bit more specific here and remind the reader what the training data are.</w:t>
      </w:r>
    </w:p>
  </w:comment>
  <w:comment w:id="66" w:author="DASKALOVA Gergana Nikolaeva" w:date="2019-01-30T15:43:00Z" w:initials="DGN">
    <w:p w14:paraId="4A8D1F84" w14:textId="4D22D38F" w:rsidR="007B151B" w:rsidRDefault="007B151B">
      <w:pPr>
        <w:pStyle w:val="CommentText"/>
      </w:pPr>
      <w:r>
        <w:rPr>
          <w:rStyle w:val="CommentReference"/>
        </w:rPr>
        <w:annotationRef/>
      </w:r>
      <w:r>
        <w:t>Missing reference</w:t>
      </w:r>
    </w:p>
  </w:comment>
  <w:comment w:id="67" w:author="DASKALOVA Gergana Nikolaeva" w:date="2019-01-30T15:43:00Z" w:initials="DGN">
    <w:p w14:paraId="5DB45949" w14:textId="5A3E19DD" w:rsidR="007B151B" w:rsidRDefault="007B151B">
      <w:pPr>
        <w:pStyle w:val="CommentText"/>
      </w:pPr>
      <w:r>
        <w:rPr>
          <w:rStyle w:val="CommentReference"/>
        </w:rPr>
        <w:annotationRef/>
      </w:r>
      <w:r w:rsidR="00797B73">
        <w:t>I think active voice sounds better (and that’d apply throughout).</w:t>
      </w:r>
    </w:p>
  </w:comment>
  <w:comment w:id="68" w:author="DASKALOVA Gergana Nikolaeva" w:date="2019-01-30T15:43:00Z" w:initials="DGN">
    <w:p w14:paraId="4C1AEC77" w14:textId="64D515DB" w:rsidR="007B151B" w:rsidRDefault="007B151B">
      <w:pPr>
        <w:pStyle w:val="CommentText"/>
      </w:pPr>
      <w:r>
        <w:rPr>
          <w:rStyle w:val="CommentReference"/>
        </w:rPr>
        <w:annotationRef/>
      </w:r>
      <w:r>
        <w:t>In what?</w:t>
      </w:r>
    </w:p>
  </w:comment>
  <w:comment w:id="69" w:author="DASKALOVA Gergana Nikolaeva" w:date="2019-01-30T15:44:00Z" w:initials="DGN">
    <w:p w14:paraId="1B730DF3" w14:textId="10FD140E" w:rsidR="00797B73" w:rsidRDefault="00797B73">
      <w:pPr>
        <w:pStyle w:val="CommentText"/>
      </w:pPr>
      <w:r>
        <w:rPr>
          <w:rStyle w:val="CommentReference"/>
        </w:rPr>
        <w:annotationRef/>
      </w:r>
      <w:r>
        <w:t>What were the relationships? You can have subheadings here that can be your questions, so then you go question, methods, question, methods, etc.</w:t>
      </w:r>
    </w:p>
  </w:comment>
  <w:comment w:id="71" w:author="DASKALOVA Gergana Nikolaeva" w:date="2019-01-30T15:44:00Z" w:initials="DGN">
    <w:p w14:paraId="57F724DE" w14:textId="7071E097" w:rsidR="00797B73" w:rsidRDefault="00797B73">
      <w:pPr>
        <w:pStyle w:val="CommentText"/>
      </w:pPr>
      <w:r>
        <w:rPr>
          <w:rStyle w:val="CommentReference"/>
        </w:rPr>
        <w:annotationRef/>
      </w:r>
      <w:r>
        <w:t>Missing ref</w:t>
      </w:r>
    </w:p>
  </w:comment>
  <w:comment w:id="70" w:author="DASKALOVA Gergana Nikolaeva" w:date="2019-01-30T15:46:00Z" w:initials="DGN">
    <w:p w14:paraId="35D7749A" w14:textId="7ED5CDD5" w:rsidR="00797B73" w:rsidRDefault="00797B73">
      <w:pPr>
        <w:pStyle w:val="CommentText"/>
      </w:pPr>
      <w:r>
        <w:rPr>
          <w:rStyle w:val="CommentReference"/>
        </w:rPr>
        <w:annotationRef/>
      </w:r>
      <w:r>
        <w:t>You can write out the equation for the model for each question in simple terms, just as response variable ~ fixed effect1 + fixed effect2 + whatever, random = whatever.</w:t>
      </w:r>
    </w:p>
  </w:comment>
  <w:comment w:id="72" w:author="DASKALOVA Gergana Nikolaeva" w:date="2019-01-30T15:45:00Z" w:initials="DGN">
    <w:p w14:paraId="5BC1F452" w14:textId="5CC896F9" w:rsidR="00797B73" w:rsidRDefault="00797B73">
      <w:pPr>
        <w:pStyle w:val="CommentText"/>
      </w:pPr>
      <w:r>
        <w:rPr>
          <w:rStyle w:val="CommentReference"/>
        </w:rPr>
        <w:annotationRef/>
      </w:r>
      <w:r>
        <w:t>Complicated tense</w:t>
      </w:r>
    </w:p>
  </w:comment>
  <w:comment w:id="73" w:author="DASKALOVA Gergana Nikolaeva" w:date="2019-01-30T15:45:00Z" w:initials="DGN">
    <w:p w14:paraId="1654C6A5" w14:textId="6AABD341" w:rsidR="00797B73" w:rsidRDefault="00797B73">
      <w:pPr>
        <w:pStyle w:val="CommentText"/>
      </w:pPr>
      <w:r>
        <w:rPr>
          <w:rStyle w:val="CommentReference"/>
        </w:rPr>
        <w:annotationRef/>
      </w:r>
      <w:r>
        <w:t>You can elaborate here a bit</w:t>
      </w:r>
    </w:p>
  </w:comment>
  <w:comment w:id="78" w:author="DASKALOVA Gergana Nikolaeva" w:date="2019-01-30T15:49:00Z" w:initials="DGN">
    <w:p w14:paraId="01F2BC7A" w14:textId="4EBBEB92" w:rsidR="00797B73" w:rsidRDefault="00797B73">
      <w:pPr>
        <w:pStyle w:val="CommentText"/>
      </w:pPr>
      <w:r>
        <w:rPr>
          <w:rStyle w:val="CommentReference"/>
        </w:rPr>
        <w:annotationRef/>
      </w:r>
      <w:r>
        <w:t>What are the benefits of doing your own classification? A reader might wonder why you aren’t using the existing classifications to begin with.</w:t>
      </w:r>
    </w:p>
  </w:comment>
  <w:comment w:id="81" w:author="DASKALOVA Gergana Nikolaeva" w:date="2019-01-30T15:48:00Z" w:initials="DGN">
    <w:p w14:paraId="05B2BA01" w14:textId="281372CB" w:rsidR="00797B73" w:rsidRDefault="00797B73">
      <w:pPr>
        <w:pStyle w:val="CommentText"/>
      </w:pPr>
      <w:r>
        <w:rPr>
          <w:rStyle w:val="CommentReference"/>
        </w:rPr>
        <w:annotationRef/>
      </w:r>
      <w:r>
        <w:t>Simple language helps communicate your ideas more clearly.</w:t>
      </w:r>
    </w:p>
  </w:comment>
  <w:comment w:id="84" w:author="DASKALOVA Gergana Nikolaeva" w:date="2019-01-30T15:48:00Z" w:initials="DGN">
    <w:p w14:paraId="759C2F49" w14:textId="481C54EC" w:rsidR="00797B73" w:rsidRDefault="00797B73">
      <w:pPr>
        <w:pStyle w:val="CommentText"/>
      </w:pPr>
      <w:r>
        <w:rPr>
          <w:rStyle w:val="CommentReference"/>
        </w:rPr>
        <w:annotationRef/>
      </w:r>
      <w:r>
        <w:t>But what if you get stuck on the one question? Just something to think about.</w:t>
      </w:r>
    </w:p>
  </w:comment>
  <w:comment w:id="87" w:author="DASKALOVA Gergana Nikolaeva" w:date="2019-01-30T15:50:00Z" w:initials="DGN">
    <w:p w14:paraId="29354944" w14:textId="77777777" w:rsidR="00797B73" w:rsidRDefault="00797B73">
      <w:pPr>
        <w:pStyle w:val="CommentText"/>
      </w:pPr>
      <w:r>
        <w:rPr>
          <w:rStyle w:val="CommentReference"/>
        </w:rPr>
        <w:annotationRef/>
      </w:r>
      <w:r>
        <w:t>The dates on the top are a bit hard to read, maybe you can just have the months.</w:t>
      </w:r>
    </w:p>
    <w:p w14:paraId="06F9B632" w14:textId="77777777" w:rsidR="00797B73" w:rsidRDefault="00797B73">
      <w:pPr>
        <w:pStyle w:val="CommentText"/>
      </w:pPr>
    </w:p>
    <w:p w14:paraId="7C03F49D" w14:textId="77777777" w:rsidR="00797B73" w:rsidRDefault="00797B73">
      <w:pPr>
        <w:pStyle w:val="CommentText"/>
      </w:pPr>
      <w:r>
        <w:t>Something for you to consider is the order in which you write – I would suggest writing the introduction last.</w:t>
      </w:r>
    </w:p>
    <w:p w14:paraId="3A1F2F6C" w14:textId="77777777" w:rsidR="00797B73" w:rsidRDefault="00797B73">
      <w:pPr>
        <w:pStyle w:val="CommentText"/>
      </w:pPr>
    </w:p>
    <w:p w14:paraId="55B40442" w14:textId="77777777" w:rsidR="00797B73" w:rsidRDefault="00797B73">
      <w:pPr>
        <w:pStyle w:val="CommentText"/>
      </w:pPr>
      <w:r>
        <w:t>Check out the resources on the Team Shrub mentorship page about pitch and scientific writing for more details.</w:t>
      </w:r>
    </w:p>
    <w:p w14:paraId="7FB6B15F" w14:textId="77777777" w:rsidR="00797B73" w:rsidRDefault="00797B73">
      <w:pPr>
        <w:pStyle w:val="CommentText"/>
      </w:pPr>
    </w:p>
    <w:p w14:paraId="1A490DD1" w14:textId="2CE4B549" w:rsidR="00797B73" w:rsidRDefault="00797B73">
      <w:pPr>
        <w:pStyle w:val="CommentText"/>
      </w:pPr>
      <w:hyperlink r:id="rId1" w:history="1">
        <w:r w:rsidRPr="00D649E6">
          <w:rPr>
            <w:rStyle w:val="Hyperlink"/>
          </w:rPr>
          <w:t>https://teamshrub.com/mentorship/</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A9E7B1" w15:done="0"/>
  <w15:commentEx w15:paraId="6E8FDF96" w15:done="0"/>
  <w15:commentEx w15:paraId="563C9A9F" w15:done="0"/>
  <w15:commentEx w15:paraId="2D0BA6BC" w15:done="0"/>
  <w15:commentEx w15:paraId="5624DAA8" w15:done="0"/>
  <w15:commentEx w15:paraId="2D7211A2" w15:done="0"/>
  <w15:commentEx w15:paraId="1A006A32" w15:done="0"/>
  <w15:commentEx w15:paraId="5A5C3D75" w15:done="0"/>
  <w15:commentEx w15:paraId="406EDE0D" w15:done="0"/>
  <w15:commentEx w15:paraId="71F71A04" w15:done="0"/>
  <w15:commentEx w15:paraId="12D36B85" w15:done="0"/>
  <w15:commentEx w15:paraId="2336D225" w15:done="0"/>
  <w15:commentEx w15:paraId="24965E35" w15:done="0"/>
  <w15:commentEx w15:paraId="234C7CC0" w15:done="0"/>
  <w15:commentEx w15:paraId="3B930B9A" w15:done="0"/>
  <w15:commentEx w15:paraId="33BB9B8F" w15:done="0"/>
  <w15:commentEx w15:paraId="65983B1E" w15:done="0"/>
  <w15:commentEx w15:paraId="5B615D67" w15:done="0"/>
  <w15:commentEx w15:paraId="5A3BB048" w15:done="0"/>
  <w15:commentEx w15:paraId="0AFFD863" w15:done="0"/>
  <w15:commentEx w15:paraId="5DA0D3B7" w15:done="0"/>
  <w15:commentEx w15:paraId="3E17AF54" w15:done="0"/>
  <w15:commentEx w15:paraId="3A89071B" w15:done="0"/>
  <w15:commentEx w15:paraId="3ED2E645" w15:done="0"/>
  <w15:commentEx w15:paraId="4A8D1F84" w15:done="0"/>
  <w15:commentEx w15:paraId="5DB45949" w15:done="0"/>
  <w15:commentEx w15:paraId="4C1AEC77" w15:done="0"/>
  <w15:commentEx w15:paraId="1B730DF3" w15:done="0"/>
  <w15:commentEx w15:paraId="57F724DE" w15:done="0"/>
  <w15:commentEx w15:paraId="35D7749A" w15:done="0"/>
  <w15:commentEx w15:paraId="5BC1F452" w15:done="0"/>
  <w15:commentEx w15:paraId="1654C6A5" w15:done="0"/>
  <w15:commentEx w15:paraId="01F2BC7A" w15:done="0"/>
  <w15:commentEx w15:paraId="05B2BA01" w15:done="0"/>
  <w15:commentEx w15:paraId="759C2F49" w15:done="0"/>
  <w15:commentEx w15:paraId="1A490D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A9E7B1" w16cid:durableId="1FFC3D6B"/>
  <w16cid:commentId w16cid:paraId="6E8FDF96" w16cid:durableId="1FFC3D8F"/>
  <w16cid:commentId w16cid:paraId="563C9A9F" w16cid:durableId="1FFC3DE7"/>
  <w16cid:commentId w16cid:paraId="2D0BA6BC" w16cid:durableId="1FFC3E00"/>
  <w16cid:commentId w16cid:paraId="5624DAA8" w16cid:durableId="1FFC3E29"/>
  <w16cid:commentId w16cid:paraId="2D7211A2" w16cid:durableId="1FFC3ED4"/>
  <w16cid:commentId w16cid:paraId="1A006A32" w16cid:durableId="1FFC3F54"/>
  <w16cid:commentId w16cid:paraId="5A5C3D75" w16cid:durableId="1FFC3F8D"/>
  <w16cid:commentId w16cid:paraId="406EDE0D" w16cid:durableId="1FFC402D"/>
  <w16cid:commentId w16cid:paraId="71F71A04" w16cid:durableId="1FFC4002"/>
  <w16cid:commentId w16cid:paraId="12D36B85" w16cid:durableId="1FFC407B"/>
  <w16cid:commentId w16cid:paraId="2336D225" w16cid:durableId="1FFC40A4"/>
  <w16cid:commentId w16cid:paraId="24965E35" w16cid:durableId="1FFC46D5"/>
  <w16cid:commentId w16cid:paraId="234C7CC0" w16cid:durableId="1FFC4145"/>
  <w16cid:commentId w16cid:paraId="3B930B9A" w16cid:durableId="1FFC41AF"/>
  <w16cid:commentId w16cid:paraId="33BB9B8F" w16cid:durableId="1FFC422D"/>
  <w16cid:commentId w16cid:paraId="65983B1E" w16cid:durableId="1FFC4318"/>
  <w16cid:commentId w16cid:paraId="5B615D67" w16cid:durableId="1FFC435C"/>
  <w16cid:commentId w16cid:paraId="5A3BB048" w16cid:durableId="1FFC437D"/>
  <w16cid:commentId w16cid:paraId="0AFFD863" w16cid:durableId="1FFC438F"/>
  <w16cid:commentId w16cid:paraId="5DA0D3B7" w16cid:durableId="1FFC4483"/>
  <w16cid:commentId w16cid:paraId="3E17AF54" w16cid:durableId="1FFC43DC"/>
  <w16cid:commentId w16cid:paraId="3A89071B" w16cid:durableId="1FFC448B"/>
  <w16cid:commentId w16cid:paraId="3ED2E645" w16cid:durableId="1FFC444F"/>
  <w16cid:commentId w16cid:paraId="4A8D1F84" w16cid:durableId="1FFC4490"/>
  <w16cid:commentId w16cid:paraId="5DB45949" w16cid:durableId="1FFC44AA"/>
  <w16cid:commentId w16cid:paraId="4C1AEC77" w16cid:durableId="1FFC44A1"/>
  <w16cid:commentId w16cid:paraId="1B730DF3" w16cid:durableId="1FFC44C5"/>
  <w16cid:commentId w16cid:paraId="57F724DE" w16cid:durableId="1FFC44F1"/>
  <w16cid:commentId w16cid:paraId="35D7749A" w16cid:durableId="1FFC4569"/>
  <w16cid:commentId w16cid:paraId="5BC1F452" w16cid:durableId="1FFC450B"/>
  <w16cid:commentId w16cid:paraId="1654C6A5" w16cid:durableId="1FFC4516"/>
  <w16cid:commentId w16cid:paraId="01F2BC7A" w16cid:durableId="1FFC45F3"/>
  <w16cid:commentId w16cid:paraId="05B2BA01" w16cid:durableId="1FFC45B8"/>
  <w16cid:commentId w16cid:paraId="759C2F49" w16cid:durableId="1FFC45DE"/>
  <w16cid:commentId w16cid:paraId="1A490DD1" w16cid:durableId="1FFC46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6D9"/>
    <w:multiLevelType w:val="hybridMultilevel"/>
    <w:tmpl w:val="6366AF06"/>
    <w:lvl w:ilvl="0" w:tplc="FDD216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3640B6"/>
    <w:multiLevelType w:val="hybridMultilevel"/>
    <w:tmpl w:val="AF749058"/>
    <w:lvl w:ilvl="0" w:tplc="7EB0A3A0">
      <w:start w:val="8"/>
      <w:numFmt w:val="bullet"/>
      <w:lvlText w:val="-"/>
      <w:lvlJc w:val="left"/>
      <w:pPr>
        <w:ind w:left="720" w:hanging="360"/>
      </w:pPr>
      <w:rPr>
        <w:rFonts w:ascii="Arial" w:eastAsiaTheme="minorHAnsi" w:hAnsi="Arial" w:cs="Aria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13F89"/>
    <w:multiLevelType w:val="hybridMultilevel"/>
    <w:tmpl w:val="EAA6A73E"/>
    <w:lvl w:ilvl="0" w:tplc="1E282CA4">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SKALOVA Gergana Nikolaeva">
    <w15:presenceInfo w15:providerId="AD" w15:userId="S::s1218534@ed.ac.uk::a9271af3-20c0-4695-8468-5982d2fa20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72"/>
    <w:rsid w:val="001732F2"/>
    <w:rsid w:val="002725BA"/>
    <w:rsid w:val="00300A6D"/>
    <w:rsid w:val="0030281D"/>
    <w:rsid w:val="003705B8"/>
    <w:rsid w:val="00392871"/>
    <w:rsid w:val="003B127E"/>
    <w:rsid w:val="00436D1A"/>
    <w:rsid w:val="0046174E"/>
    <w:rsid w:val="004A3543"/>
    <w:rsid w:val="004A4CA4"/>
    <w:rsid w:val="00525AA5"/>
    <w:rsid w:val="00526058"/>
    <w:rsid w:val="00547DA3"/>
    <w:rsid w:val="00586CF5"/>
    <w:rsid w:val="005A3B72"/>
    <w:rsid w:val="00615232"/>
    <w:rsid w:val="006600AC"/>
    <w:rsid w:val="006A6B2F"/>
    <w:rsid w:val="00781833"/>
    <w:rsid w:val="00797B73"/>
    <w:rsid w:val="007A012B"/>
    <w:rsid w:val="007B151B"/>
    <w:rsid w:val="007E703A"/>
    <w:rsid w:val="00860EAD"/>
    <w:rsid w:val="00874332"/>
    <w:rsid w:val="009C7C8E"/>
    <w:rsid w:val="009D3413"/>
    <w:rsid w:val="00A74215"/>
    <w:rsid w:val="00B3600A"/>
    <w:rsid w:val="00BE1E9B"/>
    <w:rsid w:val="00C116A0"/>
    <w:rsid w:val="00C63A19"/>
    <w:rsid w:val="00DC4942"/>
    <w:rsid w:val="00DC5E8F"/>
    <w:rsid w:val="00DD4C42"/>
    <w:rsid w:val="00E1579D"/>
    <w:rsid w:val="00E73D86"/>
    <w:rsid w:val="00E8224F"/>
    <w:rsid w:val="00EB5A2B"/>
    <w:rsid w:val="00F44EE2"/>
    <w:rsid w:val="00F50B62"/>
    <w:rsid w:val="00F82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8C039"/>
  <w15:chartTrackingRefBased/>
  <w15:docId w15:val="{C0010721-DD68-8742-9594-AA68B8B38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EE2"/>
    <w:pPr>
      <w:ind w:left="720"/>
      <w:contextualSpacing/>
    </w:pPr>
  </w:style>
  <w:style w:type="paragraph" w:styleId="Bibliography">
    <w:name w:val="Bibliography"/>
    <w:basedOn w:val="Normal"/>
    <w:next w:val="Normal"/>
    <w:uiPriority w:val="37"/>
    <w:unhideWhenUsed/>
    <w:rsid w:val="00F44EE2"/>
    <w:pPr>
      <w:spacing w:after="240"/>
    </w:pPr>
  </w:style>
  <w:style w:type="character" w:styleId="CommentReference">
    <w:name w:val="annotation reference"/>
    <w:basedOn w:val="DefaultParagraphFont"/>
    <w:uiPriority w:val="99"/>
    <w:semiHidden/>
    <w:unhideWhenUsed/>
    <w:rsid w:val="00C116A0"/>
    <w:rPr>
      <w:sz w:val="16"/>
      <w:szCs w:val="16"/>
    </w:rPr>
  </w:style>
  <w:style w:type="paragraph" w:styleId="CommentText">
    <w:name w:val="annotation text"/>
    <w:basedOn w:val="Normal"/>
    <w:link w:val="CommentTextChar"/>
    <w:uiPriority w:val="99"/>
    <w:semiHidden/>
    <w:unhideWhenUsed/>
    <w:rsid w:val="00C116A0"/>
    <w:rPr>
      <w:sz w:val="20"/>
      <w:szCs w:val="20"/>
    </w:rPr>
  </w:style>
  <w:style w:type="character" w:customStyle="1" w:styleId="CommentTextChar">
    <w:name w:val="Comment Text Char"/>
    <w:basedOn w:val="DefaultParagraphFont"/>
    <w:link w:val="CommentText"/>
    <w:uiPriority w:val="99"/>
    <w:semiHidden/>
    <w:rsid w:val="00C116A0"/>
    <w:rPr>
      <w:sz w:val="20"/>
      <w:szCs w:val="20"/>
      <w:lang w:val="en-GB"/>
    </w:rPr>
  </w:style>
  <w:style w:type="paragraph" w:styleId="CommentSubject">
    <w:name w:val="annotation subject"/>
    <w:basedOn w:val="CommentText"/>
    <w:next w:val="CommentText"/>
    <w:link w:val="CommentSubjectChar"/>
    <w:uiPriority w:val="99"/>
    <w:semiHidden/>
    <w:unhideWhenUsed/>
    <w:rsid w:val="00C116A0"/>
    <w:rPr>
      <w:b/>
      <w:bCs/>
    </w:rPr>
  </w:style>
  <w:style w:type="character" w:customStyle="1" w:styleId="CommentSubjectChar">
    <w:name w:val="Comment Subject Char"/>
    <w:basedOn w:val="CommentTextChar"/>
    <w:link w:val="CommentSubject"/>
    <w:uiPriority w:val="99"/>
    <w:semiHidden/>
    <w:rsid w:val="00C116A0"/>
    <w:rPr>
      <w:b/>
      <w:bCs/>
      <w:sz w:val="20"/>
      <w:szCs w:val="20"/>
      <w:lang w:val="en-GB"/>
    </w:rPr>
  </w:style>
  <w:style w:type="paragraph" w:styleId="BalloonText">
    <w:name w:val="Balloon Text"/>
    <w:basedOn w:val="Normal"/>
    <w:link w:val="BalloonTextChar"/>
    <w:uiPriority w:val="99"/>
    <w:semiHidden/>
    <w:unhideWhenUsed/>
    <w:rsid w:val="00C116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6A0"/>
    <w:rPr>
      <w:rFonts w:ascii="Times New Roman" w:hAnsi="Times New Roman" w:cs="Times New Roman"/>
      <w:sz w:val="18"/>
      <w:szCs w:val="18"/>
      <w:lang w:val="en-GB"/>
    </w:rPr>
  </w:style>
  <w:style w:type="character" w:styleId="Hyperlink">
    <w:name w:val="Hyperlink"/>
    <w:basedOn w:val="DefaultParagraphFont"/>
    <w:uiPriority w:val="99"/>
    <w:unhideWhenUsed/>
    <w:rsid w:val="00797B73"/>
    <w:rPr>
      <w:color w:val="0563C1" w:themeColor="hyperlink"/>
      <w:u w:val="single"/>
    </w:rPr>
  </w:style>
  <w:style w:type="character" w:styleId="UnresolvedMention">
    <w:name w:val="Unresolved Mention"/>
    <w:basedOn w:val="DefaultParagraphFont"/>
    <w:uiPriority w:val="99"/>
    <w:rsid w:val="00797B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904030">
      <w:bodyDiv w:val="1"/>
      <w:marLeft w:val="0"/>
      <w:marRight w:val="0"/>
      <w:marTop w:val="0"/>
      <w:marBottom w:val="0"/>
      <w:divBdr>
        <w:top w:val="none" w:sz="0" w:space="0" w:color="auto"/>
        <w:left w:val="none" w:sz="0" w:space="0" w:color="auto"/>
        <w:bottom w:val="none" w:sz="0" w:space="0" w:color="auto"/>
        <w:right w:val="none" w:sz="0" w:space="0" w:color="auto"/>
      </w:divBdr>
    </w:div>
    <w:div w:id="976489419">
      <w:bodyDiv w:val="1"/>
      <w:marLeft w:val="0"/>
      <w:marRight w:val="0"/>
      <w:marTop w:val="0"/>
      <w:marBottom w:val="0"/>
      <w:divBdr>
        <w:top w:val="none" w:sz="0" w:space="0" w:color="auto"/>
        <w:left w:val="none" w:sz="0" w:space="0" w:color="auto"/>
        <w:bottom w:val="none" w:sz="0" w:space="0" w:color="auto"/>
        <w:right w:val="none" w:sz="0" w:space="0" w:color="auto"/>
      </w:divBdr>
    </w:div>
    <w:div w:id="1297446090">
      <w:bodyDiv w:val="1"/>
      <w:marLeft w:val="0"/>
      <w:marRight w:val="0"/>
      <w:marTop w:val="0"/>
      <w:marBottom w:val="0"/>
      <w:divBdr>
        <w:top w:val="none" w:sz="0" w:space="0" w:color="auto"/>
        <w:left w:val="none" w:sz="0" w:space="0" w:color="auto"/>
        <w:bottom w:val="none" w:sz="0" w:space="0" w:color="auto"/>
        <w:right w:val="none" w:sz="0" w:space="0" w:color="auto"/>
      </w:divBdr>
    </w:div>
    <w:div w:id="134338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teamshrub.com/mentorship/" TargetMode="External"/></Relationship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Sheet1!$A$2:$A$21</c:f>
              <c:strCache>
                <c:ptCount val="20"/>
                <c:pt idx="0">
                  <c:v>Write dissertation plan</c:v>
                </c:pt>
                <c:pt idx="1">
                  <c:v>Pre-register study</c:v>
                </c:pt>
                <c:pt idx="2">
                  <c:v>Complete GEE tutorials</c:v>
                </c:pt>
                <c:pt idx="3">
                  <c:v>Load data into GEE</c:v>
                </c:pt>
                <c:pt idx="4">
                  <c:v>Begin analysis of data</c:v>
                </c:pt>
                <c:pt idx="5">
                  <c:v>Create classification</c:v>
                </c:pt>
                <c:pt idx="6">
                  <c:v>Train/validate classification</c:v>
                </c:pt>
                <c:pt idx="7">
                  <c:v>Calculate percentage change</c:v>
                </c:pt>
                <c:pt idx="8">
                  <c:v>Write introduction</c:v>
                </c:pt>
                <c:pt idx="9">
                  <c:v>Write methods</c:v>
                </c:pt>
                <c:pt idx="10">
                  <c:v>Statistical analysis</c:v>
                </c:pt>
                <c:pt idx="11">
                  <c:v>Write results</c:v>
                </c:pt>
                <c:pt idx="12">
                  <c:v>Write disscussion</c:v>
                </c:pt>
                <c:pt idx="13">
                  <c:v>Write conclusion</c:v>
                </c:pt>
                <c:pt idx="14">
                  <c:v>Write abstract</c:v>
                </c:pt>
                <c:pt idx="15">
                  <c:v>Write acknowledgements</c:v>
                </c:pt>
                <c:pt idx="16">
                  <c:v>Apply edits from collegues</c:v>
                </c:pt>
                <c:pt idx="17">
                  <c:v>Final edits </c:v>
                </c:pt>
                <c:pt idx="18">
                  <c:v>Prepare presentation</c:v>
                </c:pt>
                <c:pt idx="19">
                  <c:v>Practice presentation</c:v>
                </c:pt>
              </c:strCache>
            </c:strRef>
          </c:cat>
          <c:val>
            <c:numRef>
              <c:f>Sheet1!$B$2:$B$21</c:f>
              <c:numCache>
                <c:formatCode>d\-mmm</c:formatCode>
                <c:ptCount val="20"/>
                <c:pt idx="0">
                  <c:v>43489</c:v>
                </c:pt>
                <c:pt idx="1">
                  <c:v>43496</c:v>
                </c:pt>
                <c:pt idx="2">
                  <c:v>43496</c:v>
                </c:pt>
                <c:pt idx="3">
                  <c:v>43496</c:v>
                </c:pt>
                <c:pt idx="4">
                  <c:v>43496</c:v>
                </c:pt>
                <c:pt idx="5">
                  <c:v>43503</c:v>
                </c:pt>
                <c:pt idx="6">
                  <c:v>43503</c:v>
                </c:pt>
                <c:pt idx="7">
                  <c:v>43503</c:v>
                </c:pt>
                <c:pt idx="8">
                  <c:v>43532</c:v>
                </c:pt>
                <c:pt idx="9">
                  <c:v>43532</c:v>
                </c:pt>
                <c:pt idx="10">
                  <c:v>43532</c:v>
                </c:pt>
                <c:pt idx="11">
                  <c:v>43539</c:v>
                </c:pt>
                <c:pt idx="12">
                  <c:v>43539</c:v>
                </c:pt>
                <c:pt idx="13">
                  <c:v>43553</c:v>
                </c:pt>
                <c:pt idx="14">
                  <c:v>43553</c:v>
                </c:pt>
                <c:pt idx="15">
                  <c:v>43553</c:v>
                </c:pt>
                <c:pt idx="16">
                  <c:v>43565</c:v>
                </c:pt>
                <c:pt idx="17">
                  <c:v>43572</c:v>
                </c:pt>
                <c:pt idx="18">
                  <c:v>43581</c:v>
                </c:pt>
                <c:pt idx="19">
                  <c:v>43588</c:v>
                </c:pt>
              </c:numCache>
            </c:numRef>
          </c:val>
          <c:extLst>
            <c:ext xmlns:c16="http://schemas.microsoft.com/office/drawing/2014/chart" uri="{C3380CC4-5D6E-409C-BE32-E72D297353CC}">
              <c16:uniqueId val="{00000000-5D28-C74B-A0D9-5CD5FF7EF2B3}"/>
            </c:ext>
          </c:extLst>
        </c:ser>
        <c:ser>
          <c:idx val="1"/>
          <c:order val="1"/>
          <c:tx>
            <c:strRef>
              <c:f>Sheet1!$C$1</c:f>
              <c:strCache>
                <c:ptCount val="1"/>
                <c:pt idx="0">
                  <c:v>DURATION</c:v>
                </c:pt>
              </c:strCache>
            </c:strRef>
          </c:tx>
          <c:spPr>
            <a:solidFill>
              <a:schemeClr val="accent1">
                <a:lumMod val="75000"/>
              </a:schemeClr>
            </a:solidFill>
            <a:ln>
              <a:noFill/>
            </a:ln>
            <a:effectLst/>
          </c:spPr>
          <c:invertIfNegative val="0"/>
          <c:cat>
            <c:strRef>
              <c:f>Sheet1!$A$2:$A$21</c:f>
              <c:strCache>
                <c:ptCount val="20"/>
                <c:pt idx="0">
                  <c:v>Write dissertation plan</c:v>
                </c:pt>
                <c:pt idx="1">
                  <c:v>Pre-register study</c:v>
                </c:pt>
                <c:pt idx="2">
                  <c:v>Complete GEE tutorials</c:v>
                </c:pt>
                <c:pt idx="3">
                  <c:v>Load data into GEE</c:v>
                </c:pt>
                <c:pt idx="4">
                  <c:v>Begin analysis of data</c:v>
                </c:pt>
                <c:pt idx="5">
                  <c:v>Create classification</c:v>
                </c:pt>
                <c:pt idx="6">
                  <c:v>Train/validate classification</c:v>
                </c:pt>
                <c:pt idx="7">
                  <c:v>Calculate percentage change</c:v>
                </c:pt>
                <c:pt idx="8">
                  <c:v>Write introduction</c:v>
                </c:pt>
                <c:pt idx="9">
                  <c:v>Write methods</c:v>
                </c:pt>
                <c:pt idx="10">
                  <c:v>Statistical analysis</c:v>
                </c:pt>
                <c:pt idx="11">
                  <c:v>Write results</c:v>
                </c:pt>
                <c:pt idx="12">
                  <c:v>Write disscussion</c:v>
                </c:pt>
                <c:pt idx="13">
                  <c:v>Write conclusion</c:v>
                </c:pt>
                <c:pt idx="14">
                  <c:v>Write abstract</c:v>
                </c:pt>
                <c:pt idx="15">
                  <c:v>Write acknowledgements</c:v>
                </c:pt>
                <c:pt idx="16">
                  <c:v>Apply edits from collegues</c:v>
                </c:pt>
                <c:pt idx="17">
                  <c:v>Final edits </c:v>
                </c:pt>
                <c:pt idx="18">
                  <c:v>Prepare presentation</c:v>
                </c:pt>
                <c:pt idx="19">
                  <c:v>Practice presentation</c:v>
                </c:pt>
              </c:strCache>
            </c:strRef>
          </c:cat>
          <c:val>
            <c:numRef>
              <c:f>Sheet1!$C$2:$C$21</c:f>
              <c:numCache>
                <c:formatCode>General</c:formatCode>
                <c:ptCount val="20"/>
                <c:pt idx="0">
                  <c:v>7</c:v>
                </c:pt>
                <c:pt idx="1">
                  <c:v>7</c:v>
                </c:pt>
                <c:pt idx="2">
                  <c:v>7</c:v>
                </c:pt>
                <c:pt idx="3">
                  <c:v>7</c:v>
                </c:pt>
                <c:pt idx="4">
                  <c:v>7</c:v>
                </c:pt>
                <c:pt idx="5">
                  <c:v>22</c:v>
                </c:pt>
                <c:pt idx="6">
                  <c:v>29</c:v>
                </c:pt>
                <c:pt idx="7">
                  <c:v>29</c:v>
                </c:pt>
                <c:pt idx="8">
                  <c:v>7</c:v>
                </c:pt>
                <c:pt idx="9">
                  <c:v>7</c:v>
                </c:pt>
                <c:pt idx="10">
                  <c:v>14</c:v>
                </c:pt>
                <c:pt idx="11">
                  <c:v>14</c:v>
                </c:pt>
                <c:pt idx="12">
                  <c:v>14</c:v>
                </c:pt>
                <c:pt idx="13">
                  <c:v>12</c:v>
                </c:pt>
                <c:pt idx="14">
                  <c:v>12</c:v>
                </c:pt>
                <c:pt idx="15">
                  <c:v>12</c:v>
                </c:pt>
                <c:pt idx="16">
                  <c:v>7</c:v>
                </c:pt>
                <c:pt idx="17">
                  <c:v>7</c:v>
                </c:pt>
                <c:pt idx="18">
                  <c:v>7</c:v>
                </c:pt>
                <c:pt idx="19">
                  <c:v>7</c:v>
                </c:pt>
              </c:numCache>
            </c:numRef>
          </c:val>
          <c:extLst>
            <c:ext xmlns:c16="http://schemas.microsoft.com/office/drawing/2014/chart" uri="{C3380CC4-5D6E-409C-BE32-E72D297353CC}">
              <c16:uniqueId val="{00000001-5D28-C74B-A0D9-5CD5FF7EF2B3}"/>
            </c:ext>
          </c:extLst>
        </c:ser>
        <c:dLbls>
          <c:showLegendKey val="0"/>
          <c:showVal val="0"/>
          <c:showCatName val="0"/>
          <c:showSerName val="0"/>
          <c:showPercent val="0"/>
          <c:showBubbleSize val="0"/>
        </c:dLbls>
        <c:gapWidth val="150"/>
        <c:overlap val="100"/>
        <c:axId val="1623939791"/>
        <c:axId val="1641883935"/>
      </c:barChart>
      <c:catAx>
        <c:axId val="1623939791"/>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41883935"/>
        <c:crosses val="autoZero"/>
        <c:auto val="1"/>
        <c:lblAlgn val="ctr"/>
        <c:lblOffset val="100"/>
        <c:noMultiLvlLbl val="0"/>
      </c:catAx>
      <c:valAx>
        <c:axId val="1641883935"/>
        <c:scaling>
          <c:orientation val="minMax"/>
          <c:min val="43489"/>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23939791"/>
        <c:crosses val="autoZero"/>
        <c:crossBetween val="between"/>
        <c:maj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10747</Words>
  <Characters>61262</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DASKALOVA Gergana Nikolaeva</cp:lastModifiedBy>
  <cp:revision>2</cp:revision>
  <dcterms:created xsi:type="dcterms:W3CDTF">2019-01-30T14:53:00Z</dcterms:created>
  <dcterms:modified xsi:type="dcterms:W3CDTF">2019-01-30T14:53:00Z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id="O14Kzfn3"/&gt;&lt;style id="http://www.zotero.org/styles/national-university-of-singapore-department-of-geography-harvard" hasBibliography="1" bibliographyStyleHasBeenSet="1"/&gt;&lt;prefs&gt;&lt;pref name="fieldT</vt:lpwstr>
  </property>
  <property fmtid="{D5CDD505-2E9C-101B-9397-08002B2CF9AE}" pid="3" name="ZOTERO_PREF_2">
    <vt:lpwstr>ype" value="Field"/&gt;&lt;/prefs&gt;&lt;/data&gt;</vt:lpwstr>
  </property>
</Properties>
</file>