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8AC9" w14:textId="703B3A0A" w:rsidR="0046174E" w:rsidRPr="00651CEA" w:rsidRDefault="0046174E" w:rsidP="00651CEA">
      <w:pPr>
        <w:spacing w:line="360" w:lineRule="auto"/>
        <w:jc w:val="center"/>
        <w:rPr>
          <w:rFonts w:ascii="Arial" w:hAnsi="Arial" w:cs="Arial"/>
          <w:b/>
          <w:bCs/>
          <w:sz w:val="22"/>
          <w:szCs w:val="22"/>
          <w:lang w:val="en-US"/>
        </w:rPr>
      </w:pPr>
      <w:r w:rsidRPr="00651CEA">
        <w:rPr>
          <w:rFonts w:ascii="Arial" w:hAnsi="Arial" w:cs="Arial"/>
          <w:b/>
          <w:bCs/>
          <w:sz w:val="22"/>
          <w:szCs w:val="22"/>
          <w:lang w:val="en-US"/>
        </w:rPr>
        <w:t>Can land intensification and abandonment in Latvia be linked to key socio-economic events?</w:t>
      </w:r>
    </w:p>
    <w:p w14:paraId="01EF0AD9" w14:textId="71753177" w:rsidR="00874332" w:rsidRPr="00651CEA" w:rsidRDefault="00874332" w:rsidP="00651CEA">
      <w:pPr>
        <w:spacing w:line="360" w:lineRule="auto"/>
        <w:jc w:val="center"/>
        <w:rPr>
          <w:rFonts w:ascii="Arial" w:hAnsi="Arial" w:cs="Arial"/>
          <w:bCs/>
          <w:i/>
          <w:sz w:val="22"/>
          <w:szCs w:val="22"/>
          <w:lang w:val="en-US"/>
        </w:rPr>
      </w:pPr>
      <w:r w:rsidRPr="00651CEA">
        <w:rPr>
          <w:rFonts w:ascii="Arial" w:hAnsi="Arial" w:cs="Arial"/>
          <w:bCs/>
          <w:i/>
          <w:sz w:val="22"/>
          <w:szCs w:val="22"/>
          <w:lang w:val="en-US"/>
        </w:rPr>
        <w:t>Dissertation plan</w:t>
      </w:r>
    </w:p>
    <w:p w14:paraId="24D320EF" w14:textId="1FF8234C" w:rsidR="00F44EE2" w:rsidRPr="00651CEA" w:rsidRDefault="00F44EE2" w:rsidP="00651CEA">
      <w:pPr>
        <w:spacing w:line="360" w:lineRule="auto"/>
        <w:jc w:val="center"/>
        <w:rPr>
          <w:rFonts w:ascii="Arial" w:hAnsi="Arial" w:cs="Arial"/>
          <w:bCs/>
          <w:sz w:val="22"/>
          <w:szCs w:val="22"/>
          <w:lang w:val="en-US"/>
        </w:rPr>
      </w:pPr>
      <w:r w:rsidRPr="00651CEA">
        <w:rPr>
          <w:rFonts w:ascii="Arial" w:hAnsi="Arial" w:cs="Arial"/>
          <w:bCs/>
          <w:sz w:val="22"/>
          <w:szCs w:val="22"/>
          <w:lang w:val="en-US"/>
        </w:rPr>
        <w:t>Izzy Rich s1501956/B082970</w:t>
      </w:r>
    </w:p>
    <w:p w14:paraId="52A32E90" w14:textId="77777777" w:rsidR="005A3B72" w:rsidRPr="00651CEA" w:rsidRDefault="005A3B72">
      <w:pPr>
        <w:spacing w:line="360" w:lineRule="auto"/>
        <w:jc w:val="both"/>
        <w:rPr>
          <w:rFonts w:ascii="Arial" w:hAnsi="Arial" w:cs="Arial"/>
          <w:b/>
          <w:sz w:val="22"/>
          <w:szCs w:val="22"/>
          <w:lang w:val="en-US"/>
        </w:rPr>
        <w:pPrChange w:id="0" w:author="RICH Izzy" w:date="2019-01-31T10:39:00Z">
          <w:pPr>
            <w:spacing w:line="360" w:lineRule="auto"/>
          </w:pPr>
        </w:pPrChange>
      </w:pPr>
      <w:r w:rsidRPr="00651CEA">
        <w:rPr>
          <w:rFonts w:ascii="Arial" w:hAnsi="Arial" w:cs="Arial"/>
          <w:b/>
          <w:sz w:val="22"/>
          <w:szCs w:val="22"/>
          <w:lang w:val="en-US"/>
        </w:rPr>
        <w:t>Introduction</w:t>
      </w:r>
    </w:p>
    <w:p w14:paraId="593E3DED" w14:textId="00CCCB49" w:rsidR="00F44EE2" w:rsidRPr="00651CEA" w:rsidRDefault="00F44EE2">
      <w:pPr>
        <w:spacing w:line="360" w:lineRule="auto"/>
        <w:jc w:val="both"/>
        <w:rPr>
          <w:rFonts w:ascii="Arial" w:hAnsi="Arial" w:cs="Arial"/>
          <w:sz w:val="22"/>
          <w:szCs w:val="22"/>
          <w:lang w:val="en-US"/>
        </w:rPr>
        <w:pPrChange w:id="1" w:author="RICH Izzy" w:date="2019-01-31T10:39:00Z">
          <w:pPr>
            <w:spacing w:line="360" w:lineRule="auto"/>
          </w:pPr>
        </w:pPrChange>
      </w:pPr>
      <w:r w:rsidRPr="00651CEA">
        <w:rPr>
          <w:rFonts w:ascii="Arial" w:hAnsi="Arial" w:cs="Arial"/>
          <w:sz w:val="22"/>
          <w:szCs w:val="22"/>
          <w:lang w:val="en-US"/>
        </w:rPr>
        <w:t xml:space="preserve">Land-use, as defined by human </w:t>
      </w:r>
      <w:del w:id="2" w:author="RICH Izzy" w:date="2019-01-30T17:23:00Z">
        <w:r w:rsidRPr="00651CEA" w:rsidDel="00E47EA6">
          <w:rPr>
            <w:rFonts w:ascii="Arial" w:hAnsi="Arial" w:cs="Arial"/>
            <w:sz w:val="22"/>
            <w:szCs w:val="22"/>
            <w:lang w:val="en-US"/>
          </w:rPr>
          <w:delText>employment</w:delText>
        </w:r>
        <w:r w:rsidR="00C116A0" w:rsidRPr="00651CEA" w:rsidDel="00E47EA6">
          <w:rPr>
            <w:rFonts w:ascii="Arial" w:hAnsi="Arial" w:cs="Arial"/>
            <w:sz w:val="22"/>
            <w:szCs w:val="22"/>
            <w:lang w:val="en-US"/>
          </w:rPr>
          <w:delText xml:space="preserve"> </w:delText>
        </w:r>
      </w:del>
      <w:ins w:id="3" w:author="RICH Izzy" w:date="2019-01-30T17:23:00Z">
        <w:r w:rsidR="00E47EA6" w:rsidRPr="00651CEA">
          <w:rPr>
            <w:rFonts w:ascii="Arial" w:hAnsi="Arial" w:cs="Arial"/>
            <w:sz w:val="22"/>
            <w:szCs w:val="22"/>
            <w:lang w:val="en-US"/>
          </w:rPr>
          <w:t xml:space="preserve">use </w:t>
        </w:r>
      </w:ins>
      <w:r w:rsidR="00C116A0" w:rsidRPr="00651CEA">
        <w:rPr>
          <w:rFonts w:ascii="Arial" w:hAnsi="Arial" w:cs="Arial"/>
          <w:sz w:val="22"/>
          <w:szCs w:val="22"/>
          <w:lang w:val="en-US"/>
        </w:rPr>
        <w:t>of land</w:t>
      </w:r>
      <w:r w:rsidRPr="00651CEA">
        <w:rPr>
          <w:rFonts w:ascii="Arial" w:hAnsi="Arial" w:cs="Arial"/>
          <w:sz w:val="22"/>
          <w:szCs w:val="22"/>
          <w:lang w:val="en-US"/>
        </w:rPr>
        <w:t xml:space="preserve">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{"citationID":"mXG9Iqmo","properties":{"formattedCitation":"(Meyer and Turner, 1992)","plainCitation":"(Meyer and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noProof/>
          <w:sz w:val="22"/>
          <w:szCs w:val="22"/>
          <w:lang w:val="en-US"/>
        </w:rPr>
        <w:t>(Meyer and Turner, 1992)</w:t>
      </w:r>
      <w:r w:rsidRPr="00651CEA">
        <w:rPr>
          <w:rFonts w:ascii="Arial" w:hAnsi="Arial" w:cs="Arial"/>
          <w:sz w:val="22"/>
          <w:szCs w:val="22"/>
          <w:lang w:val="en-US"/>
        </w:rPr>
        <w:fldChar w:fldCharType="end"/>
      </w:r>
      <w:r w:rsidRPr="00651CEA">
        <w:rPr>
          <w:rFonts w:ascii="Arial" w:hAnsi="Arial" w:cs="Arial"/>
          <w:sz w:val="22"/>
          <w:szCs w:val="22"/>
          <w:lang w:val="en-US"/>
        </w:rPr>
        <w:t xml:space="preserve">, is undoubtedly an important part of all civilisations due to the provision of natural resources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{"citationID":"qEicnkY7","properties":{"formattedCitation":"(Foley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(Foley </w:t>
      </w:r>
      <w:r w:rsidRPr="00651CEA">
        <w:rPr>
          <w:rFonts w:ascii="Arial" w:hAnsi="Arial" w:cs="Arial"/>
          <w:i/>
          <w:iCs/>
          <w:sz w:val="22"/>
        </w:rPr>
        <w:t>et al.</w:t>
      </w:r>
      <w:r w:rsidRPr="00651CEA">
        <w:rPr>
          <w:rFonts w:ascii="Arial" w:hAnsi="Arial" w:cs="Arial"/>
          <w:sz w:val="22"/>
        </w:rPr>
        <w:t xml:space="preserve">, 2005; Turner </w:t>
      </w:r>
      <w:r w:rsidRPr="00651CEA">
        <w:rPr>
          <w:rFonts w:ascii="Arial" w:hAnsi="Arial" w:cs="Arial"/>
          <w:i/>
          <w:iCs/>
          <w:sz w:val="22"/>
        </w:rPr>
        <w:t>et al.</w:t>
      </w:r>
      <w:r w:rsidRPr="00651CEA">
        <w:rPr>
          <w:rFonts w:ascii="Arial" w:hAnsi="Arial" w:cs="Arial"/>
          <w:sz w:val="22"/>
        </w:rPr>
        <w:t>, 2007)</w:t>
      </w:r>
      <w:r w:rsidRPr="00651CEA">
        <w:rPr>
          <w:rFonts w:ascii="Arial" w:hAnsi="Arial" w:cs="Arial"/>
          <w:sz w:val="22"/>
          <w:szCs w:val="22"/>
          <w:lang w:val="en-US"/>
        </w:rPr>
        <w:fldChar w:fldCharType="end"/>
      </w:r>
      <w:r w:rsidRPr="00651CEA">
        <w:rPr>
          <w:rFonts w:ascii="Arial" w:hAnsi="Arial" w:cs="Arial"/>
          <w:sz w:val="22"/>
          <w:szCs w:val="22"/>
          <w:lang w:val="en-US"/>
        </w:rPr>
        <w:t xml:space="preserve">. </w:t>
      </w:r>
      <w:del w:id="4" w:author="RICH Izzy" w:date="2019-01-30T17:29:00Z">
        <w:r w:rsidRPr="00651CEA" w:rsidDel="00E47EA6">
          <w:rPr>
            <w:rFonts w:ascii="Arial" w:hAnsi="Arial" w:cs="Arial"/>
            <w:sz w:val="22"/>
            <w:szCs w:val="22"/>
            <w:lang w:val="en-US"/>
          </w:rPr>
          <w:delText xml:space="preserve">However, </w:delText>
        </w:r>
        <w:r w:rsidR="004A4CA4" w:rsidRPr="00651CEA" w:rsidDel="00E47EA6">
          <w:rPr>
            <w:rFonts w:ascii="Arial" w:hAnsi="Arial" w:cs="Arial"/>
            <w:sz w:val="22"/>
            <w:szCs w:val="22"/>
            <w:lang w:val="en-US"/>
          </w:rPr>
          <w:delText>such exploitation</w:delText>
        </w:r>
        <w:r w:rsidRPr="00651CEA" w:rsidDel="00E47EA6">
          <w:rPr>
            <w:rFonts w:ascii="Arial" w:hAnsi="Arial" w:cs="Arial"/>
            <w:sz w:val="22"/>
            <w:szCs w:val="22"/>
            <w:lang w:val="en-US"/>
          </w:rPr>
          <w:delText xml:space="preserve"> is often at the environment’s expense. </w:delText>
        </w:r>
      </w:del>
      <w:r w:rsidRPr="00651CEA">
        <w:rPr>
          <w:rFonts w:ascii="Arial" w:hAnsi="Arial" w:cs="Arial"/>
          <w:sz w:val="22"/>
          <w:szCs w:val="22"/>
          <w:lang w:val="en-US"/>
        </w:rPr>
        <w:t>Human-driven land-use change through urbani</w:t>
      </w:r>
      <w:r w:rsidR="00C116A0" w:rsidRPr="00651CEA">
        <w:rPr>
          <w:rFonts w:ascii="Arial" w:hAnsi="Arial" w:cs="Arial"/>
          <w:sz w:val="22"/>
          <w:szCs w:val="22"/>
          <w:lang w:val="en-US"/>
        </w:rPr>
        <w:t>s</w:t>
      </w:r>
      <w:r w:rsidRPr="00651CEA">
        <w:rPr>
          <w:rFonts w:ascii="Arial" w:hAnsi="Arial" w:cs="Arial"/>
          <w:sz w:val="22"/>
          <w:szCs w:val="22"/>
          <w:lang w:val="en-US"/>
        </w:rPr>
        <w:t>ation, deforestation and agricultural expansion has placed pressure on the functioning of several ecological processes</w:t>
      </w:r>
      <w:ins w:id="5" w:author="RICH Izzy" w:date="2019-01-31T10:26:00Z">
        <w:r w:rsidR="00651CEA" w:rsidRPr="00651CEA">
          <w:rPr>
            <w:rFonts w:ascii="Arial" w:hAnsi="Arial" w:cs="Arial"/>
            <w:sz w:val="22"/>
            <w:szCs w:val="22"/>
            <w:lang w:val="en-US"/>
          </w:rPr>
          <w:t xml:space="preserve"> such as carbon cycling</w:t>
        </w:r>
      </w:ins>
      <w:r w:rsidR="00C116A0" w:rsidRPr="00651CEA">
        <w:rPr>
          <w:rFonts w:ascii="Arial" w:hAnsi="Arial" w:cs="Arial"/>
          <w:sz w:val="22"/>
          <w:szCs w:val="22"/>
          <w:lang w:val="en-US"/>
        </w:rPr>
        <w:t xml:space="preserve">, as well as </w:t>
      </w:r>
      <w:r w:rsidRPr="00651CEA">
        <w:rPr>
          <w:rFonts w:ascii="Arial" w:hAnsi="Arial" w:cs="Arial"/>
          <w:sz w:val="22"/>
          <w:szCs w:val="22"/>
          <w:lang w:val="en-US"/>
        </w:rPr>
        <w:t>ecosystems</w:t>
      </w:r>
      <w:r w:rsidR="00C116A0" w:rsidRPr="00651CEA">
        <w:rPr>
          <w:rFonts w:ascii="Arial" w:hAnsi="Arial" w:cs="Arial"/>
          <w:sz w:val="22"/>
          <w:szCs w:val="22"/>
          <w:lang w:val="en-US"/>
        </w:rPr>
        <w:t xml:space="preserve"> themselves</w:t>
      </w:r>
      <w:r w:rsidRPr="00651CEA">
        <w:rPr>
          <w:rFonts w:ascii="Arial" w:hAnsi="Arial" w:cs="Arial"/>
          <w:sz w:val="22"/>
          <w:szCs w:val="22"/>
          <w:lang w:val="en-US"/>
        </w:rPr>
        <w:t xml:space="preserve">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{"citationID":"tyG8fJ0d","properties":{"formattedCitation":"(Foley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(Foley </w:t>
      </w:r>
      <w:r w:rsidRPr="00651CEA">
        <w:rPr>
          <w:rFonts w:ascii="Arial" w:hAnsi="Arial" w:cs="Arial"/>
          <w:i/>
          <w:iCs/>
          <w:sz w:val="22"/>
        </w:rPr>
        <w:t>et al.</w:t>
      </w:r>
      <w:r w:rsidRPr="00651CEA">
        <w:rPr>
          <w:rFonts w:ascii="Arial" w:hAnsi="Arial" w:cs="Arial"/>
          <w:sz w:val="22"/>
        </w:rPr>
        <w:t xml:space="preserve">, 2005; Turner </w:t>
      </w:r>
      <w:r w:rsidRPr="00651CEA">
        <w:rPr>
          <w:rFonts w:ascii="Arial" w:hAnsi="Arial" w:cs="Arial"/>
          <w:i/>
          <w:iCs/>
          <w:sz w:val="22"/>
        </w:rPr>
        <w:t>et al.</w:t>
      </w:r>
      <w:r w:rsidRPr="00651CEA">
        <w:rPr>
          <w:rFonts w:ascii="Arial" w:hAnsi="Arial" w:cs="Arial"/>
          <w:sz w:val="22"/>
        </w:rPr>
        <w:t>, 2007)</w:t>
      </w:r>
      <w:r w:rsidRPr="00651CEA">
        <w:rPr>
          <w:rFonts w:ascii="Arial" w:hAnsi="Arial" w:cs="Arial"/>
          <w:sz w:val="22"/>
          <w:szCs w:val="22"/>
          <w:lang w:val="en-US"/>
        </w:rPr>
        <w:fldChar w:fldCharType="end"/>
      </w:r>
      <w:r w:rsidRPr="00651CEA">
        <w:rPr>
          <w:rFonts w:ascii="Arial" w:hAnsi="Arial" w:cs="Arial"/>
          <w:sz w:val="22"/>
          <w:szCs w:val="22"/>
          <w:lang w:val="en-US"/>
        </w:rPr>
        <w:t>. Since 1850, roughly 35% of anthropogenic carbon dioxide (CO</w:t>
      </w:r>
      <w:r w:rsidRPr="00651CEA">
        <w:rPr>
          <w:rFonts w:ascii="Arial" w:hAnsi="Arial" w:cs="Arial"/>
          <w:sz w:val="22"/>
          <w:szCs w:val="22"/>
          <w:vertAlign w:val="subscript"/>
          <w:lang w:val="en-US"/>
        </w:rPr>
        <w:t>2</w:t>
      </w:r>
      <w:r w:rsidRPr="00651CEA">
        <w:rPr>
          <w:rFonts w:ascii="Arial" w:hAnsi="Arial" w:cs="Arial"/>
          <w:sz w:val="22"/>
          <w:szCs w:val="22"/>
          <w:lang w:val="en-US"/>
        </w:rPr>
        <w:t>) emission</w:t>
      </w:r>
      <w:r w:rsidR="00C116A0" w:rsidRPr="00651CEA">
        <w:rPr>
          <w:rFonts w:ascii="Arial" w:hAnsi="Arial" w:cs="Arial"/>
          <w:sz w:val="22"/>
          <w:szCs w:val="22"/>
          <w:lang w:val="en-US"/>
        </w:rPr>
        <w:t>s</w:t>
      </w:r>
      <w:r w:rsidRPr="00651CEA">
        <w:rPr>
          <w:rFonts w:ascii="Arial" w:hAnsi="Arial" w:cs="Arial"/>
          <w:sz w:val="22"/>
          <w:szCs w:val="22"/>
          <w:lang w:val="en-US"/>
        </w:rPr>
        <w:t xml:space="preserve"> have resulted directly from human land</w:t>
      </w:r>
      <w:r w:rsidR="00C116A0" w:rsidRPr="00651CEA">
        <w:rPr>
          <w:rFonts w:ascii="Arial" w:hAnsi="Arial" w:cs="Arial"/>
          <w:sz w:val="22"/>
          <w:szCs w:val="22"/>
          <w:lang w:val="en-US"/>
        </w:rPr>
        <w:t>-</w:t>
      </w:r>
      <w:r w:rsidRPr="00651CEA">
        <w:rPr>
          <w:rFonts w:ascii="Arial" w:hAnsi="Arial" w:cs="Arial"/>
          <w:sz w:val="22"/>
          <w:szCs w:val="22"/>
          <w:lang w:val="en-US"/>
        </w:rPr>
        <w:t xml:space="preserve">use, altering the global carbon cycle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{"citationID":"1duq4lAR","properties":{"formattedCitation":"(Foley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(Foley </w:t>
      </w:r>
      <w:r w:rsidRPr="00651CEA">
        <w:rPr>
          <w:rFonts w:ascii="Arial" w:hAnsi="Arial" w:cs="Arial"/>
          <w:i/>
          <w:iCs/>
          <w:sz w:val="22"/>
        </w:rPr>
        <w:t>et al.</w:t>
      </w:r>
      <w:r w:rsidRPr="00651CEA">
        <w:rPr>
          <w:rFonts w:ascii="Arial" w:hAnsi="Arial" w:cs="Arial"/>
          <w:sz w:val="22"/>
        </w:rPr>
        <w:t xml:space="preserve">, 2005; Turner </w:t>
      </w:r>
      <w:r w:rsidRPr="00651CEA">
        <w:rPr>
          <w:rFonts w:ascii="Arial" w:hAnsi="Arial" w:cs="Arial"/>
          <w:i/>
          <w:iCs/>
          <w:sz w:val="22"/>
        </w:rPr>
        <w:t>et al.</w:t>
      </w:r>
      <w:r w:rsidRPr="00651CEA">
        <w:rPr>
          <w:rFonts w:ascii="Arial" w:hAnsi="Arial" w:cs="Arial"/>
          <w:sz w:val="22"/>
        </w:rPr>
        <w:t>, 2007)</w:t>
      </w:r>
      <w:r w:rsidRPr="00651CEA">
        <w:rPr>
          <w:rFonts w:ascii="Arial" w:hAnsi="Arial" w:cs="Arial"/>
          <w:sz w:val="22"/>
          <w:szCs w:val="22"/>
          <w:lang w:val="en-US"/>
        </w:rPr>
        <w:fldChar w:fldCharType="end"/>
      </w:r>
      <w:r w:rsidRPr="00651CEA">
        <w:rPr>
          <w:rFonts w:ascii="Arial" w:hAnsi="Arial" w:cs="Arial"/>
          <w:sz w:val="22"/>
          <w:szCs w:val="22"/>
          <w:lang w:val="en-US"/>
        </w:rPr>
        <w:t xml:space="preserve">. </w:t>
      </w:r>
      <w:del w:id="6" w:author="RICH Izzy" w:date="2019-01-31T10:28:00Z">
        <w:r w:rsidRPr="00651CEA" w:rsidDel="00651CEA">
          <w:rPr>
            <w:rFonts w:ascii="Arial" w:hAnsi="Arial" w:cs="Arial"/>
            <w:sz w:val="22"/>
            <w:szCs w:val="22"/>
            <w:lang w:val="en-US"/>
          </w:rPr>
          <w:delText xml:space="preserve">Fragmentation and </w:delText>
        </w:r>
      </w:del>
      <w:ins w:id="7" w:author="RICH Izzy" w:date="2019-01-31T10:30:00Z">
        <w:r w:rsidR="00651CEA" w:rsidRPr="00651CEA">
          <w:rPr>
            <w:rFonts w:ascii="Arial" w:hAnsi="Arial" w:cs="Arial"/>
            <w:sz w:val="22"/>
            <w:szCs w:val="22"/>
            <w:lang w:val="en-US"/>
          </w:rPr>
          <w:t>Natural</w:t>
        </w:r>
      </w:ins>
      <w:del w:id="8" w:author="RICH Izzy" w:date="2019-01-31T10:28:00Z">
        <w:r w:rsidRPr="00651CEA" w:rsidDel="00651CEA">
          <w:rPr>
            <w:rFonts w:ascii="Arial" w:hAnsi="Arial" w:cs="Arial"/>
            <w:sz w:val="22"/>
            <w:szCs w:val="22"/>
            <w:lang w:val="en-US"/>
          </w:rPr>
          <w:delText>d</w:delText>
        </w:r>
      </w:del>
      <w:del w:id="9" w:author="RICH Izzy" w:date="2019-01-31T10:30:00Z">
        <w:r w:rsidRPr="00651CEA" w:rsidDel="00651CEA">
          <w:rPr>
            <w:rFonts w:ascii="Arial" w:hAnsi="Arial" w:cs="Arial"/>
            <w:sz w:val="22"/>
            <w:szCs w:val="22"/>
            <w:lang w:val="en-US"/>
          </w:rPr>
          <w:delText>estruction of natural</w:delText>
        </w:r>
      </w:del>
      <w:r w:rsidRPr="00651CEA">
        <w:rPr>
          <w:rFonts w:ascii="Arial" w:hAnsi="Arial" w:cs="Arial"/>
          <w:sz w:val="22"/>
          <w:szCs w:val="22"/>
          <w:lang w:val="en-US"/>
        </w:rPr>
        <w:t xml:space="preserve"> habita</w:t>
      </w:r>
      <w:ins w:id="10" w:author="RICH Izzy" w:date="2019-01-31T10:30:00Z">
        <w:r w:rsidR="00651CEA" w:rsidRPr="00651CEA">
          <w:rPr>
            <w:rFonts w:ascii="Arial" w:hAnsi="Arial" w:cs="Arial"/>
            <w:sz w:val="22"/>
            <w:szCs w:val="22"/>
            <w:lang w:val="en-US"/>
          </w:rPr>
          <w:t xml:space="preserve">t destruction </w:t>
        </w:r>
      </w:ins>
      <w:del w:id="11" w:author="RICH Izzy" w:date="2019-01-31T10:30:00Z">
        <w:r w:rsidRPr="00651CEA" w:rsidDel="00651CEA">
          <w:rPr>
            <w:rFonts w:ascii="Arial" w:hAnsi="Arial" w:cs="Arial"/>
            <w:sz w:val="22"/>
            <w:szCs w:val="22"/>
            <w:lang w:val="en-US"/>
          </w:rPr>
          <w:delText xml:space="preserve">ts </w:delText>
        </w:r>
      </w:del>
      <w:r w:rsidRPr="00651CEA">
        <w:rPr>
          <w:rFonts w:ascii="Arial" w:hAnsi="Arial" w:cs="Arial"/>
          <w:sz w:val="22"/>
          <w:szCs w:val="22"/>
          <w:lang w:val="en-US"/>
        </w:rPr>
        <w:t xml:space="preserve">through land conversion is also one of the largest threats to terrestrial biodiversity, causing extinctions and range reductions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{"citationID":"vYdTqeSf","properties":{"formattedCitation":"(Foley {\\i{}et al.}, 2005; Jetz {\\i{}et al.}, 2007)","plainCitation":"(Foley et al., 2005; Jetz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(Foley </w:t>
      </w:r>
      <w:r w:rsidRPr="00651CEA">
        <w:rPr>
          <w:rFonts w:ascii="Arial" w:hAnsi="Arial" w:cs="Arial"/>
          <w:i/>
          <w:iCs/>
          <w:sz w:val="22"/>
        </w:rPr>
        <w:t>et al.</w:t>
      </w:r>
      <w:r w:rsidRPr="00651CEA">
        <w:rPr>
          <w:rFonts w:ascii="Arial" w:hAnsi="Arial" w:cs="Arial"/>
          <w:sz w:val="22"/>
        </w:rPr>
        <w:t xml:space="preserve">, 2005; Jetz </w:t>
      </w:r>
      <w:r w:rsidRPr="00651CEA">
        <w:rPr>
          <w:rFonts w:ascii="Arial" w:hAnsi="Arial" w:cs="Arial"/>
          <w:i/>
          <w:iCs/>
          <w:sz w:val="22"/>
        </w:rPr>
        <w:t>et al.</w:t>
      </w:r>
      <w:r w:rsidRPr="00651CEA">
        <w:rPr>
          <w:rFonts w:ascii="Arial" w:hAnsi="Arial" w:cs="Arial"/>
          <w:sz w:val="22"/>
        </w:rPr>
        <w:t>, 2007)</w:t>
      </w:r>
      <w:r w:rsidRPr="00651CEA">
        <w:rPr>
          <w:rFonts w:ascii="Arial" w:hAnsi="Arial" w:cs="Arial"/>
          <w:sz w:val="22"/>
          <w:szCs w:val="22"/>
          <w:lang w:val="en-US"/>
        </w:rPr>
        <w:fldChar w:fldCharType="end"/>
      </w:r>
      <w:r w:rsidRPr="00651CEA">
        <w:rPr>
          <w:rFonts w:ascii="Arial" w:hAnsi="Arial" w:cs="Arial"/>
          <w:sz w:val="22"/>
          <w:szCs w:val="22"/>
          <w:lang w:val="en-US"/>
        </w:rPr>
        <w:t xml:space="preserve">. </w:t>
      </w:r>
      <w:ins w:id="12" w:author="RICH Izzy" w:date="2019-01-31T10:32:00Z">
        <w:r w:rsidR="00651CEA" w:rsidRPr="00651CEA">
          <w:rPr>
            <w:rFonts w:ascii="Arial" w:hAnsi="Arial" w:cs="Arial"/>
            <w:sz w:val="22"/>
            <w:szCs w:val="22"/>
            <w:lang w:val="en-US"/>
          </w:rPr>
          <w:t xml:space="preserve">However, habitat loss such as forest loss and </w:t>
        </w:r>
      </w:ins>
      <w:ins w:id="13" w:author="RICH Izzy" w:date="2019-01-31T10:36:00Z">
        <w:r w:rsidR="00651CEA" w:rsidRPr="00651CEA">
          <w:rPr>
            <w:rFonts w:ascii="Arial" w:hAnsi="Arial" w:cs="Arial"/>
            <w:sz w:val="22"/>
            <w:szCs w:val="22"/>
            <w:lang w:val="en-US"/>
          </w:rPr>
          <w:t xml:space="preserve">habitat </w:t>
        </w:r>
      </w:ins>
      <w:ins w:id="14" w:author="RICH Izzy" w:date="2019-01-31T10:32:00Z">
        <w:r w:rsidR="00651CEA" w:rsidRPr="00651CEA">
          <w:rPr>
            <w:rFonts w:ascii="Arial" w:hAnsi="Arial" w:cs="Arial"/>
            <w:sz w:val="22"/>
            <w:szCs w:val="22"/>
            <w:lang w:val="en-US"/>
          </w:rPr>
          <w:t xml:space="preserve">fragmentation have both proven to </w:t>
        </w:r>
      </w:ins>
      <w:ins w:id="15" w:author="RICH Izzy" w:date="2019-01-31T10:36:00Z">
        <w:r w:rsidR="00651CEA" w:rsidRPr="00651CEA">
          <w:rPr>
            <w:rFonts w:ascii="Arial" w:hAnsi="Arial" w:cs="Arial"/>
            <w:sz w:val="22"/>
            <w:szCs w:val="22"/>
            <w:lang w:val="en-US"/>
          </w:rPr>
          <w:t xml:space="preserve">also </w:t>
        </w:r>
      </w:ins>
      <w:ins w:id="16" w:author="RICH Izzy" w:date="2019-01-31T10:32:00Z">
        <w:r w:rsidR="00651CEA" w:rsidRPr="00651CEA">
          <w:rPr>
            <w:rFonts w:ascii="Arial" w:hAnsi="Arial" w:cs="Arial"/>
            <w:sz w:val="22"/>
            <w:szCs w:val="22"/>
            <w:lang w:val="en-US"/>
          </w:rPr>
          <w:t>have possib</w:t>
        </w:r>
      </w:ins>
      <w:ins w:id="17" w:author="RICH Izzy" w:date="2019-01-31T10:33:00Z">
        <w:r w:rsidR="00651CEA" w:rsidRPr="00651CEA">
          <w:rPr>
            <w:rFonts w:ascii="Arial" w:hAnsi="Arial" w:cs="Arial"/>
            <w:sz w:val="22"/>
            <w:szCs w:val="22"/>
            <w:lang w:val="en-US"/>
          </w:rPr>
          <w:t xml:space="preserve">le positive effects, including increased population size </w:t>
        </w:r>
        <w:r w:rsidR="00651CEA" w:rsidRPr="00651CEA">
          <w:rPr>
            <w:rFonts w:ascii="Arial" w:hAnsi="Arial" w:cs="Arial"/>
            <w:sz w:val="22"/>
            <w:szCs w:val="22"/>
            <w:lang w:val="en-US"/>
          </w:rPr>
          <w:fldChar w:fldCharType="begin"/>
        </w:r>
      </w:ins>
      <w:ins w:id="18" w:author="RICH Izzy" w:date="2019-01-31T10:36:00Z">
        <w:r w:rsidR="00651CEA" w:rsidRPr="00651CEA">
          <w:rPr>
            <w:rFonts w:ascii="Arial" w:hAnsi="Arial" w:cs="Arial"/>
            <w:sz w:val="22"/>
            <w:szCs w:val="22"/>
            <w:lang w:val="en-US"/>
          </w:rPr>
          <w:instrText xml:space="preserve"> ADDIN ZOTERO_ITEM CSL_CITATION {"citationID":"A9TbJm1z","properties":{"formattedCitation":"(Fahrig, 2017; Daskalova {\\i{}et al.}, 2018)","plainCitation":"(Fahrig, 2017; Daskalova et al., 2018)","noteIndex":0},"citationItems":[{"id":249,"uris":["http://zotero.org/users/5200241/items/EJ9M752D"],"uri":["http://zotero.org/users/5200241/items/EJ9M752D"],"itemData":{"id":249,"type":"article-journal","title":"Ecological Responses to Habitat Fragmentation Per Se","container-title":"Annual Review of Ecology, Evolution, and Systematics","page":"1-23","volume":"48","issue":"1","source":"Crossref","abstract":"For this article, I reviewed empirical studies ﬁnding signiﬁcant ecological responses to habitat fragmentation per se—in other words, signiﬁcant responses to fragmentation independent of the effects of habitat amount (hereafter referred to as habitat fragmentation). I asked these two questions: Are most signiﬁcant responses to habitat fragmentation negative or positive? And do particular attributes of species or landscapes lead to a predominance of negative or positive signiﬁcant responses? I found 118 studies reporting 381 signiﬁcant responses to habitat fragmentation independent of habitat amount. Of these responses, 76% were positive. Most signiﬁcant fragmentation effects were positive, irrespective of how the authors controlled for habitat amount, the measure of fragmentation, the taxonomic group, the type of response variable, or the degree of specialization or conservation status of the species or species group. No support was found for predictions that most signiﬁcant responses to fragmentation should be negative in the tropics, for species with larger movement ranges, or when habitat amount is low; most signiﬁcant fragmentation effects were positive in all of these cases. Thus, although 24% of signiﬁcant responses to habitat fragmentation were negative, I found no conditions in which most responses were negative. Authors suggest a wide range of possible explanations for signiﬁcant positive responses to habitat fragmentation: increased functional connectivity, habitat diversity, positive edge effects, stability of predator–prey/host–parasitoid systems, reduced competition, spreading of risk, and landscape complementation. A consistent preponderance of positive signiﬁcant responses to fragmentation implies that there is no justiﬁcation for assigning lower conservation value to a small patch than to an equivalent area within a large patch—instead, it implies just the opposite. This ﬁnding also suggests that land sharing will usually provide higher ecological value than land sparing.","DOI":"10.1146/annurev-ecolsys-110316-022612","ISSN":"1543-592X, 1545-2069","language":"en","author":[{"family":"Fahrig","given":"Lenore"}],"issued":{"date-parts":[["2017",11,2]]}}},{"id":247,"uris":["http://zotero.org/users/5200241/items/XTQC5RTQ"],"uri":["http://zotero.org/users/5200241/items/XTQC5RTQ"],"itemData":{"id":247,"type":"article-journal","title":"Forest loss as a catalyst of population and biodiversity change:","container-title":"bioRxiv","source":"DataCite","abstract":"Accelerating human impacts are reshaping Earth's ecosystems. Populations1, richness\n            \n            and composition\n            \n            of communities at sites around the world are being altered over time in complex and heterogeneous ways\n            \n            . Land-use change is thought to be the greatest driver of this population and biodiversity change in terrestrial ecosystems\n            \n            . However, a major knowledge gap is whether land-use change drivers, such as forest loss and habitat conversion, can indeed explain the high heterogeneity of temporal population and biodiversity trends\n            \n            . Here, we fill this gap by analysing change in 6,667 time series of populations (species' abundance)\n            \n            and biodiversity (species richness and turnover in ecological communities)\n            \n            over one and a half centuries of forest cover change and habitat transitions. We revealed an acceleration in both increases and decreases in population size, species richness and turnover after peak forest loss at over 2,000 sites across the globe. We found that temporal lags in population and biodiversity change following forest loss can extend up to half of a century and were longer for species with longer generation times such as large mammals. Together, our results demonstrate that historic and contemporary forest cover change do not universally lead to population declines and biodiversity loss, though population declines were most pronounced during and immediately following peak forest loss. By explicitly quantifying multi-decadal temporal lags in population and biodiversity responses to land-use change, our findings inform projections of how life on Earth will be reshaped across the Anthropocene.","URL":"http://biorxiv.org/lookup/doi/10.1101/473645","DOI":"10.1101/473645","shortTitle":"Forest loss as a catalyst of population and biodiversity change","language":"en","author":[{"family":"Daskalova","given":"Gergana N."},{"family":"Myers-Smith","given":"Isla H."},{"family":"Bjorkman","given":"Anne D."},{"family":"Blowes","given":"Shane A."},{"family":"Supp","given":"Sarah R."},{"family":"Magurran","given":"Anne"},{"family":"Dornelas","given":"Maria"}],"issued":{"date-parts":[["2018",12,6]]},"accessed":{"date-parts":[["2019",1,31]]}}}],"schema":"https://github.com/citation-style-language/schema/raw/master/csl-citation.json"} </w:instrText>
        </w:r>
      </w:ins>
      <w:r w:rsidR="00651CEA" w:rsidRPr="00651CEA">
        <w:rPr>
          <w:rFonts w:ascii="Arial" w:hAnsi="Arial" w:cs="Arial"/>
          <w:sz w:val="22"/>
          <w:szCs w:val="22"/>
          <w:lang w:val="en-US"/>
        </w:rPr>
        <w:fldChar w:fldCharType="separate"/>
      </w:r>
      <w:ins w:id="19" w:author="RICH Izzy" w:date="2019-01-31T10:36:00Z">
        <w:r w:rsidR="00651CEA" w:rsidRPr="00651CEA">
          <w:rPr>
            <w:rFonts w:ascii="Arial" w:hAnsi="Arial" w:cs="Arial"/>
            <w:sz w:val="22"/>
            <w:rPrChange w:id="20" w:author="RICH Izzy" w:date="2019-01-31T11:36:00Z">
              <w:rPr>
                <w:rFonts w:ascii="Times New Roman" w:hAnsi="Times New Roman" w:cs="Times New Roman"/>
              </w:rPr>
            </w:rPrChange>
          </w:rPr>
          <w:t xml:space="preserve">(Fahrig, 2017; Daskalova </w:t>
        </w:r>
        <w:r w:rsidR="00651CEA" w:rsidRPr="00651CEA">
          <w:rPr>
            <w:rFonts w:ascii="Arial" w:hAnsi="Arial" w:cs="Arial"/>
            <w:i/>
            <w:iCs/>
            <w:sz w:val="22"/>
            <w:rPrChange w:id="21" w:author="RICH Izzy" w:date="2019-01-31T11:36:00Z">
              <w:rPr>
                <w:rFonts w:ascii="Times New Roman" w:hAnsi="Times New Roman" w:cs="Times New Roman"/>
                <w:i/>
                <w:iCs/>
              </w:rPr>
            </w:rPrChange>
          </w:rPr>
          <w:t>et al.</w:t>
        </w:r>
        <w:r w:rsidR="00651CEA" w:rsidRPr="00651CEA">
          <w:rPr>
            <w:rFonts w:ascii="Arial" w:hAnsi="Arial" w:cs="Arial"/>
            <w:sz w:val="22"/>
            <w:rPrChange w:id="22" w:author="RICH Izzy" w:date="2019-01-31T11:36:00Z">
              <w:rPr>
                <w:rFonts w:ascii="Times New Roman" w:hAnsi="Times New Roman" w:cs="Times New Roman"/>
              </w:rPr>
            </w:rPrChange>
          </w:rPr>
          <w:t>, 2018)</w:t>
        </w:r>
      </w:ins>
      <w:ins w:id="23" w:author="RICH Izzy" w:date="2019-01-31T10:33:00Z">
        <w:r w:rsidR="00651CEA" w:rsidRPr="00651CEA">
          <w:rPr>
            <w:rFonts w:ascii="Arial" w:hAnsi="Arial" w:cs="Arial"/>
            <w:sz w:val="22"/>
            <w:szCs w:val="22"/>
            <w:lang w:val="en-US"/>
          </w:rPr>
          <w:fldChar w:fldCharType="end"/>
        </w:r>
      </w:ins>
      <w:ins w:id="24" w:author="RICH Izzy" w:date="2019-01-31T10:37:00Z">
        <w:r w:rsidR="00651CEA" w:rsidRPr="00651CEA">
          <w:rPr>
            <w:rFonts w:ascii="Arial" w:hAnsi="Arial" w:cs="Arial"/>
            <w:sz w:val="22"/>
            <w:szCs w:val="22"/>
            <w:lang w:val="en-US"/>
          </w:rPr>
          <w:t>.</w:t>
        </w:r>
      </w:ins>
    </w:p>
    <w:p w14:paraId="43DA915A" w14:textId="28BD4E48" w:rsidR="00F44EE2" w:rsidRPr="00651CEA" w:rsidRDefault="00F44EE2">
      <w:pPr>
        <w:spacing w:line="360" w:lineRule="auto"/>
        <w:jc w:val="both"/>
        <w:rPr>
          <w:rFonts w:ascii="Arial" w:hAnsi="Arial" w:cs="Arial"/>
          <w:sz w:val="22"/>
          <w:szCs w:val="22"/>
          <w:lang w:val="en-US"/>
        </w:rPr>
        <w:pPrChange w:id="25" w:author="RICH Izzy" w:date="2019-01-31T10:39:00Z">
          <w:pPr>
            <w:spacing w:line="360" w:lineRule="auto"/>
          </w:pPr>
        </w:pPrChange>
      </w:pPr>
      <w:r w:rsidRPr="00651CEA">
        <w:rPr>
          <w:rFonts w:ascii="Arial" w:hAnsi="Arial" w:cs="Arial"/>
          <w:sz w:val="22"/>
          <w:szCs w:val="22"/>
          <w:lang w:val="en-US"/>
        </w:rPr>
        <w:br/>
      </w:r>
      <w:del w:id="26" w:author="RICH Izzy" w:date="2019-01-30T17:28:00Z">
        <w:r w:rsidRPr="00651CEA" w:rsidDel="00E47EA6">
          <w:rPr>
            <w:rFonts w:ascii="Arial" w:hAnsi="Arial" w:cs="Arial"/>
            <w:sz w:val="22"/>
            <w:szCs w:val="22"/>
            <w:lang w:val="en-US"/>
          </w:rPr>
          <w:delText xml:space="preserve">Such </w:delText>
        </w:r>
      </w:del>
      <w:ins w:id="27" w:author="RICH Izzy" w:date="2019-01-30T17:28:00Z">
        <w:r w:rsidR="00E47EA6" w:rsidRPr="00651CEA">
          <w:rPr>
            <w:rFonts w:ascii="Arial" w:hAnsi="Arial" w:cs="Arial"/>
            <w:sz w:val="22"/>
            <w:szCs w:val="22"/>
            <w:lang w:val="en-US"/>
          </w:rPr>
          <w:t xml:space="preserve">Habitat </w:t>
        </w:r>
      </w:ins>
      <w:r w:rsidRPr="00651CEA">
        <w:rPr>
          <w:rFonts w:ascii="Arial" w:hAnsi="Arial" w:cs="Arial"/>
          <w:sz w:val="22"/>
          <w:szCs w:val="22"/>
          <w:lang w:val="en-US"/>
        </w:rPr>
        <w:t xml:space="preserve">fragmentation and destruction has primarily occurred through changes in agricultural practices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{"citationID":"GbQ2RFw4","properties":{"formattedCitation":"(Foley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noProof/>
          <w:sz w:val="22"/>
          <w:szCs w:val="22"/>
          <w:lang w:val="en-US"/>
        </w:rPr>
        <w:t>(Foley and Ramankutty, 1999)</w:t>
      </w:r>
      <w:r w:rsidRPr="00651CEA">
        <w:rPr>
          <w:rFonts w:ascii="Arial" w:hAnsi="Arial" w:cs="Arial"/>
          <w:sz w:val="22"/>
          <w:szCs w:val="22"/>
          <w:lang w:val="en-US"/>
        </w:rPr>
        <w:fldChar w:fldCharType="end"/>
      </w:r>
      <w:r w:rsidRPr="00651CEA">
        <w:rPr>
          <w:rFonts w:ascii="Arial" w:hAnsi="Arial" w:cs="Arial"/>
          <w:sz w:val="22"/>
          <w:szCs w:val="22"/>
          <w:lang w:val="en-US"/>
        </w:rPr>
        <w:t xml:space="preserve">, with croplands and pastures covering over 40% of Earth’s land surface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{"citationID":"Ks2TAUVS","properties":{"formattedCitation":"(Foley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(Foley </w:t>
      </w:r>
      <w:r w:rsidRPr="00651CEA">
        <w:rPr>
          <w:rFonts w:ascii="Arial" w:hAnsi="Arial" w:cs="Arial"/>
          <w:i/>
          <w:iCs/>
          <w:sz w:val="22"/>
        </w:rPr>
        <w:t>et al.</w:t>
      </w:r>
      <w:r w:rsidRPr="00651CEA">
        <w:rPr>
          <w:rFonts w:ascii="Arial" w:hAnsi="Arial" w:cs="Arial"/>
          <w:sz w:val="22"/>
        </w:rPr>
        <w:t>, 2005)</w:t>
      </w:r>
      <w:r w:rsidRPr="00651CEA">
        <w:rPr>
          <w:rFonts w:ascii="Arial" w:hAnsi="Arial" w:cs="Arial"/>
          <w:sz w:val="22"/>
          <w:szCs w:val="22"/>
          <w:lang w:val="en-US"/>
        </w:rPr>
        <w:fldChar w:fldCharType="end"/>
      </w:r>
      <w:r w:rsidRPr="00651CEA">
        <w:rPr>
          <w:rFonts w:ascii="Arial" w:hAnsi="Arial" w:cs="Arial"/>
          <w:sz w:val="22"/>
          <w:szCs w:val="22"/>
          <w:lang w:val="en-US"/>
        </w:rPr>
        <w:t xml:space="preserve">. Expansion </w:t>
      </w:r>
      <w:r w:rsidR="00C116A0" w:rsidRPr="00651CEA">
        <w:rPr>
          <w:rFonts w:ascii="Arial" w:hAnsi="Arial" w:cs="Arial"/>
          <w:sz w:val="22"/>
          <w:szCs w:val="22"/>
          <w:lang w:val="en-US"/>
        </w:rPr>
        <w:t>is</w:t>
      </w:r>
      <w:r w:rsidRPr="00651CEA">
        <w:rPr>
          <w:rFonts w:ascii="Arial" w:hAnsi="Arial" w:cs="Arial"/>
          <w:sz w:val="22"/>
          <w:szCs w:val="22"/>
          <w:lang w:val="en-US"/>
        </w:rPr>
        <w:t xml:space="preserve"> </w:t>
      </w:r>
      <w:del w:id="28" w:author="RICH Izzy" w:date="2019-01-31T10:39:00Z">
        <w:r w:rsidRPr="00651CEA" w:rsidDel="00651CEA">
          <w:rPr>
            <w:rFonts w:ascii="Arial" w:hAnsi="Arial" w:cs="Arial"/>
            <w:sz w:val="22"/>
            <w:szCs w:val="22"/>
            <w:lang w:val="en-US"/>
          </w:rPr>
          <w:delText xml:space="preserve">largely </w:delText>
        </w:r>
      </w:del>
      <w:r w:rsidRPr="00651CEA">
        <w:rPr>
          <w:rFonts w:ascii="Arial" w:hAnsi="Arial" w:cs="Arial"/>
          <w:sz w:val="22"/>
          <w:szCs w:val="22"/>
          <w:lang w:val="en-US"/>
        </w:rPr>
        <w:t xml:space="preserve">made possible through technologies produced during the ‘Green Revolution,’ an agricultural revolution during the mid-twentieth century that increased global </w:t>
      </w:r>
      <w:r w:rsidR="00C116A0" w:rsidRPr="00651CEA">
        <w:rPr>
          <w:rFonts w:ascii="Arial" w:hAnsi="Arial" w:cs="Arial"/>
          <w:sz w:val="22"/>
          <w:szCs w:val="22"/>
          <w:lang w:val="en-US"/>
        </w:rPr>
        <w:t xml:space="preserve">food </w:t>
      </w:r>
      <w:r w:rsidRPr="00651CEA">
        <w:rPr>
          <w:rFonts w:ascii="Arial" w:hAnsi="Arial" w:cs="Arial"/>
          <w:sz w:val="22"/>
          <w:szCs w:val="22"/>
          <w:lang w:val="en-US"/>
        </w:rPr>
        <w:t xml:space="preserve">production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{"citationID":"G6EhPhVF","properties":{"formattedCitation":"(Foley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(Foley </w:t>
      </w:r>
      <w:r w:rsidRPr="00651CEA">
        <w:rPr>
          <w:rFonts w:ascii="Arial" w:hAnsi="Arial" w:cs="Arial"/>
          <w:i/>
          <w:iCs/>
          <w:sz w:val="22"/>
        </w:rPr>
        <w:t>et al.</w:t>
      </w:r>
      <w:r w:rsidRPr="00651CEA">
        <w:rPr>
          <w:rFonts w:ascii="Arial" w:hAnsi="Arial" w:cs="Arial"/>
          <w:sz w:val="22"/>
        </w:rPr>
        <w:t>, 2005)</w:t>
      </w:r>
      <w:r w:rsidRPr="00651CEA">
        <w:rPr>
          <w:rFonts w:ascii="Arial" w:hAnsi="Arial" w:cs="Arial"/>
          <w:sz w:val="22"/>
          <w:szCs w:val="22"/>
          <w:lang w:val="en-US"/>
        </w:rPr>
        <w:fldChar w:fldCharType="end"/>
      </w:r>
      <w:r w:rsidRPr="00651CEA">
        <w:rPr>
          <w:rFonts w:ascii="Arial" w:hAnsi="Arial" w:cs="Arial"/>
          <w:sz w:val="22"/>
          <w:szCs w:val="22"/>
          <w:lang w:val="en-US"/>
        </w:rPr>
        <w:t xml:space="preserve">. However, modern practices may be </w:t>
      </w:r>
      <w:del w:id="29" w:author="RICH Izzy" w:date="2019-01-30T17:23:00Z">
        <w:r w:rsidRPr="00651CEA" w:rsidDel="00E47EA6">
          <w:rPr>
            <w:rFonts w:ascii="Arial" w:hAnsi="Arial" w:cs="Arial"/>
            <w:sz w:val="22"/>
            <w:szCs w:val="22"/>
            <w:lang w:val="en-US"/>
          </w:rPr>
          <w:delText xml:space="preserve">risking </w:delText>
        </w:r>
      </w:del>
      <w:ins w:id="30" w:author="RICH Izzy" w:date="2019-01-30T17:23:00Z">
        <w:r w:rsidR="00E47EA6" w:rsidRPr="00651CEA">
          <w:rPr>
            <w:rFonts w:ascii="Arial" w:hAnsi="Arial" w:cs="Arial"/>
            <w:sz w:val="22"/>
            <w:szCs w:val="22"/>
            <w:lang w:val="en-US"/>
          </w:rPr>
          <w:t xml:space="preserve">compromising </w:t>
        </w:r>
      </w:ins>
      <w:r w:rsidRPr="00651CEA">
        <w:rPr>
          <w:rFonts w:ascii="Arial" w:hAnsi="Arial" w:cs="Arial"/>
          <w:sz w:val="22"/>
          <w:szCs w:val="22"/>
          <w:lang w:val="en-US"/>
        </w:rPr>
        <w:t>long-term ecosystem services (e.g. air quality and nutrient cycling) for shor</w:t>
      </w:r>
      <w:r w:rsidR="00C116A0" w:rsidRPr="00651CEA">
        <w:rPr>
          <w:rFonts w:ascii="Arial" w:hAnsi="Arial" w:cs="Arial"/>
          <w:sz w:val="22"/>
          <w:szCs w:val="22"/>
          <w:lang w:val="en-US"/>
        </w:rPr>
        <w:t>t-</w:t>
      </w:r>
      <w:r w:rsidRPr="00651CEA">
        <w:rPr>
          <w:rFonts w:ascii="Arial" w:hAnsi="Arial" w:cs="Arial"/>
          <w:sz w:val="22"/>
          <w:szCs w:val="22"/>
          <w:lang w:val="en-US"/>
        </w:rPr>
        <w:t xml:space="preserve">term yield increases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{"citationID":"f9H4P4rw","properties":{"formattedCitation":"(Foley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(Foley </w:t>
      </w:r>
      <w:r w:rsidRPr="00651CEA">
        <w:rPr>
          <w:rFonts w:ascii="Arial" w:hAnsi="Arial" w:cs="Arial"/>
          <w:i/>
          <w:iCs/>
          <w:sz w:val="22"/>
        </w:rPr>
        <w:t>et al.</w:t>
      </w:r>
      <w:r w:rsidRPr="00651CEA">
        <w:rPr>
          <w:rFonts w:ascii="Arial" w:hAnsi="Arial" w:cs="Arial"/>
          <w:sz w:val="22"/>
        </w:rPr>
        <w:t>, 2005)</w:t>
      </w:r>
      <w:r w:rsidRPr="00651CEA">
        <w:rPr>
          <w:rFonts w:ascii="Arial" w:hAnsi="Arial" w:cs="Arial"/>
          <w:sz w:val="22"/>
          <w:szCs w:val="22"/>
          <w:lang w:val="en-US"/>
        </w:rPr>
        <w:fldChar w:fldCharType="end"/>
      </w:r>
      <w:r w:rsidRPr="00651CEA">
        <w:rPr>
          <w:rFonts w:ascii="Arial" w:hAnsi="Arial" w:cs="Arial"/>
          <w:sz w:val="22"/>
          <w:szCs w:val="22"/>
          <w:lang w:val="en-US"/>
        </w:rPr>
        <w:t xml:space="preserve">. </w:t>
      </w:r>
      <w:ins w:id="31" w:author="RICH Izzy" w:date="2019-01-30T21:38:00Z">
        <w:r w:rsidR="00051378" w:rsidRPr="00651CEA">
          <w:rPr>
            <w:rFonts w:ascii="Arial" w:hAnsi="Arial" w:cs="Arial"/>
            <w:sz w:val="22"/>
            <w:szCs w:val="22"/>
            <w:lang w:val="en-US"/>
          </w:rPr>
          <w:t xml:space="preserve">Scientists </w:t>
        </w:r>
      </w:ins>
      <w:ins w:id="32" w:author="RICH Izzy" w:date="2019-01-31T12:38:00Z">
        <w:r w:rsidR="005F512E">
          <w:rPr>
            <w:rFonts w:ascii="Arial" w:hAnsi="Arial" w:cs="Arial"/>
            <w:sz w:val="22"/>
            <w:szCs w:val="22"/>
            <w:lang w:val="en-US"/>
          </w:rPr>
          <w:t xml:space="preserve">are </w:t>
        </w:r>
      </w:ins>
      <w:ins w:id="33" w:author="RICH Izzy" w:date="2019-01-30T21:38:00Z">
        <w:r w:rsidR="00051378" w:rsidRPr="00651CEA">
          <w:rPr>
            <w:rFonts w:ascii="Arial" w:hAnsi="Arial" w:cs="Arial"/>
            <w:sz w:val="22"/>
            <w:szCs w:val="22"/>
            <w:lang w:val="en-US"/>
          </w:rPr>
          <w:t xml:space="preserve">therefore </w:t>
        </w:r>
      </w:ins>
      <w:ins w:id="34" w:author="RICH Izzy" w:date="2019-01-31T12:38:00Z">
        <w:r w:rsidR="005F512E">
          <w:rPr>
            <w:rFonts w:ascii="Arial" w:hAnsi="Arial" w:cs="Arial"/>
            <w:sz w:val="22"/>
            <w:szCs w:val="22"/>
            <w:lang w:val="en-US"/>
          </w:rPr>
          <w:t>concerned with mitigating against the negative effects of</w:t>
        </w:r>
      </w:ins>
      <w:del w:id="35" w:author="RICH Izzy" w:date="2019-01-30T21:38:00Z">
        <w:r w:rsidRPr="00651CEA" w:rsidDel="00051378">
          <w:rPr>
            <w:rFonts w:ascii="Arial" w:hAnsi="Arial" w:cs="Arial"/>
            <w:sz w:val="22"/>
            <w:szCs w:val="22"/>
            <w:lang w:val="en-US"/>
          </w:rPr>
          <w:delText xml:space="preserve">Global </w:delText>
        </w:r>
      </w:del>
      <w:del w:id="36" w:author="RICH Izzy" w:date="2019-01-31T12:38:00Z">
        <w:r w:rsidRPr="00651CEA" w:rsidDel="005F512E">
          <w:rPr>
            <w:rFonts w:ascii="Arial" w:hAnsi="Arial" w:cs="Arial"/>
            <w:sz w:val="22"/>
            <w:szCs w:val="22"/>
            <w:lang w:val="en-US"/>
          </w:rPr>
          <w:delText>concern</w:delText>
        </w:r>
      </w:del>
      <w:r w:rsidRPr="00651CEA">
        <w:rPr>
          <w:rFonts w:ascii="Arial" w:hAnsi="Arial" w:cs="Arial"/>
          <w:sz w:val="22"/>
          <w:szCs w:val="22"/>
          <w:lang w:val="en-US"/>
        </w:rPr>
        <w:t xml:space="preserve"> </w:t>
      </w:r>
      <w:del w:id="37" w:author="RICH Izzy" w:date="2019-01-30T21:38:00Z">
        <w:r w:rsidRPr="00651CEA" w:rsidDel="00051378">
          <w:rPr>
            <w:rFonts w:ascii="Arial" w:hAnsi="Arial" w:cs="Arial"/>
            <w:sz w:val="22"/>
            <w:szCs w:val="22"/>
            <w:lang w:val="en-US"/>
          </w:rPr>
          <w:delText xml:space="preserve">is therefore placed </w:delText>
        </w:r>
      </w:del>
      <w:del w:id="38" w:author="RICH Izzy" w:date="2019-01-31T12:38:00Z">
        <w:r w:rsidRPr="00651CEA" w:rsidDel="005F512E">
          <w:rPr>
            <w:rFonts w:ascii="Arial" w:hAnsi="Arial" w:cs="Arial"/>
            <w:sz w:val="22"/>
            <w:szCs w:val="22"/>
            <w:lang w:val="en-US"/>
          </w:rPr>
          <w:delText xml:space="preserve">on </w:delText>
        </w:r>
      </w:del>
      <w:r w:rsidRPr="00651CEA">
        <w:rPr>
          <w:rFonts w:ascii="Arial" w:hAnsi="Arial" w:cs="Arial"/>
          <w:sz w:val="22"/>
          <w:szCs w:val="22"/>
          <w:lang w:val="en-US"/>
        </w:rPr>
        <w:t>land-use change</w:t>
      </w:r>
      <w:del w:id="39" w:author="RICH Izzy" w:date="2019-01-31T12:38:00Z">
        <w:r w:rsidRPr="00651CEA" w:rsidDel="005F512E">
          <w:rPr>
            <w:rFonts w:ascii="Arial" w:hAnsi="Arial" w:cs="Arial"/>
            <w:sz w:val="22"/>
            <w:szCs w:val="22"/>
            <w:lang w:val="en-US"/>
          </w:rPr>
          <w:delText>, with a focus on mitigating its effects</w:delText>
        </w:r>
      </w:del>
      <w:r w:rsidRPr="00651CEA">
        <w:rPr>
          <w:rFonts w:ascii="Arial" w:hAnsi="Arial" w:cs="Arial"/>
          <w:sz w:val="22"/>
          <w:szCs w:val="22"/>
          <w:lang w:val="en-US"/>
        </w:rPr>
        <w:t xml:space="preserve">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{"citationID":"A5iStRfu","properties":{"formattedCitation":"(Foley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noProof/>
          <w:sz w:val="22"/>
          <w:szCs w:val="22"/>
          <w:lang w:val="en-US"/>
        </w:rPr>
        <w:t>(Foley and Ramankutty, 1999)</w:t>
      </w:r>
      <w:r w:rsidRPr="00651CEA">
        <w:rPr>
          <w:rFonts w:ascii="Arial" w:hAnsi="Arial" w:cs="Arial"/>
          <w:sz w:val="22"/>
          <w:szCs w:val="22"/>
          <w:lang w:val="en-US"/>
        </w:rPr>
        <w:fldChar w:fldCharType="end"/>
      </w:r>
      <w:r w:rsidRPr="00651CEA">
        <w:rPr>
          <w:rFonts w:ascii="Arial" w:hAnsi="Arial" w:cs="Arial"/>
          <w:sz w:val="22"/>
          <w:szCs w:val="22"/>
          <w:lang w:val="en-US"/>
        </w:rPr>
        <w:t>.</w:t>
      </w:r>
    </w:p>
    <w:p w14:paraId="330704E2" w14:textId="77777777" w:rsidR="00F44EE2" w:rsidRPr="00651CEA" w:rsidRDefault="00F44EE2">
      <w:pPr>
        <w:spacing w:line="360" w:lineRule="auto"/>
        <w:jc w:val="both"/>
        <w:rPr>
          <w:rFonts w:ascii="Arial" w:hAnsi="Arial" w:cs="Arial"/>
          <w:sz w:val="22"/>
          <w:szCs w:val="22"/>
          <w:lang w:val="en-US"/>
        </w:rPr>
        <w:pPrChange w:id="40" w:author="RICH Izzy" w:date="2019-01-31T10:39:00Z">
          <w:pPr>
            <w:spacing w:line="360" w:lineRule="auto"/>
          </w:pPr>
        </w:pPrChange>
      </w:pPr>
    </w:p>
    <w:p w14:paraId="2F532E1D" w14:textId="19533E15" w:rsidR="00F44EE2" w:rsidRPr="00651CEA" w:rsidRDefault="00F44EE2">
      <w:pPr>
        <w:spacing w:line="360" w:lineRule="auto"/>
        <w:jc w:val="both"/>
        <w:rPr>
          <w:rFonts w:ascii="Arial" w:hAnsi="Arial" w:cs="Arial"/>
          <w:sz w:val="22"/>
          <w:szCs w:val="22"/>
          <w:lang w:val="en-US"/>
        </w:rPr>
        <w:pPrChange w:id="41" w:author="RICH Izzy" w:date="2019-01-31T10:39:00Z">
          <w:pPr>
            <w:spacing w:line="360" w:lineRule="auto"/>
          </w:pPr>
        </w:pPrChange>
      </w:pPr>
      <w:r w:rsidRPr="00651CEA">
        <w:rPr>
          <w:rFonts w:ascii="Arial" w:hAnsi="Arial" w:cs="Arial"/>
          <w:sz w:val="22"/>
          <w:szCs w:val="22"/>
          <w:lang w:val="en-US"/>
        </w:rPr>
        <w:t xml:space="preserve">Countries </w:t>
      </w:r>
      <w:del w:id="42" w:author="RICH Izzy" w:date="2019-01-31T12:40:00Z">
        <w:r w:rsidRPr="00651CEA" w:rsidDel="005F512E">
          <w:rPr>
            <w:rFonts w:ascii="Arial" w:hAnsi="Arial" w:cs="Arial"/>
            <w:sz w:val="22"/>
            <w:szCs w:val="22"/>
            <w:lang w:val="en-US"/>
          </w:rPr>
          <w:delText xml:space="preserve">and regions </w:delText>
        </w:r>
      </w:del>
      <w:r w:rsidRPr="00651CEA">
        <w:rPr>
          <w:rFonts w:ascii="Arial" w:hAnsi="Arial" w:cs="Arial"/>
          <w:sz w:val="22"/>
          <w:szCs w:val="22"/>
          <w:lang w:val="en-US"/>
        </w:rPr>
        <w:t>appear to follow similar trajectories of changing land-use regimes, moving from subsistence to intensive agriculture at differing rates</w:t>
      </w:r>
      <w:r w:rsidR="004A4CA4" w:rsidRPr="00651CEA">
        <w:rPr>
          <w:rFonts w:ascii="Arial" w:hAnsi="Arial" w:cs="Arial"/>
          <w:sz w:val="22"/>
          <w:szCs w:val="22"/>
          <w:lang w:val="en-US"/>
        </w:rPr>
        <w:t>,</w:t>
      </w:r>
      <w:r w:rsidRPr="00651CEA">
        <w:rPr>
          <w:rFonts w:ascii="Arial" w:hAnsi="Arial" w:cs="Arial"/>
          <w:sz w:val="22"/>
          <w:szCs w:val="22"/>
          <w:lang w:val="en-US"/>
        </w:rPr>
        <w:t xml:space="preserve"> depending on their soci</w:t>
      </w:r>
      <w:ins w:id="43" w:author="RICH Izzy" w:date="2019-01-31T12:44:00Z">
        <w:r w:rsidR="005F512E">
          <w:rPr>
            <w:rFonts w:ascii="Arial" w:hAnsi="Arial" w:cs="Arial"/>
            <w:sz w:val="22"/>
            <w:szCs w:val="22"/>
            <w:lang w:val="en-US"/>
          </w:rPr>
          <w:t>o-</w:t>
        </w:r>
      </w:ins>
      <w:del w:id="44" w:author="RICH Izzy" w:date="2019-01-31T12:44:00Z">
        <w:r w:rsidRPr="00651CEA" w:rsidDel="005F512E">
          <w:rPr>
            <w:rFonts w:ascii="Arial" w:hAnsi="Arial" w:cs="Arial"/>
            <w:sz w:val="22"/>
            <w:szCs w:val="22"/>
            <w:lang w:val="en-US"/>
          </w:rPr>
          <w:delText xml:space="preserve">al and </w:delText>
        </w:r>
      </w:del>
      <w:r w:rsidR="00DC4942" w:rsidRPr="00651CEA">
        <w:rPr>
          <w:rFonts w:ascii="Arial" w:hAnsi="Arial" w:cs="Arial"/>
          <w:sz w:val="22"/>
          <w:szCs w:val="22"/>
          <w:lang w:val="en-US"/>
        </w:rPr>
        <w:t>economic</w:t>
      </w:r>
      <w:r w:rsidRPr="00651CEA">
        <w:rPr>
          <w:rFonts w:ascii="Arial" w:hAnsi="Arial" w:cs="Arial"/>
          <w:sz w:val="22"/>
          <w:szCs w:val="22"/>
          <w:lang w:val="en-US"/>
        </w:rPr>
        <w:t xml:space="preserve"> contexts </w:t>
      </w:r>
      <w:r w:rsidRPr="00651CEA">
        <w:rPr>
          <w:rFonts w:ascii="Arial" w:hAnsi="Arial" w:cs="Arial"/>
          <w:sz w:val="22"/>
          <w:szCs w:val="22"/>
          <w:lang w:val="en-US"/>
        </w:rPr>
        <w:fldChar w:fldCharType="begin"/>
      </w:r>
      <w:r w:rsidR="00781833" w:rsidRPr="00651CEA">
        <w:rPr>
          <w:rFonts w:ascii="Arial" w:hAnsi="Arial" w:cs="Arial"/>
          <w:sz w:val="22"/>
          <w:szCs w:val="22"/>
          <w:lang w:val="en-US"/>
        </w:rPr>
        <w:instrText xml:space="preserve"> ADDIN ZOTERO_ITEM CSL_CITATION {"citationID":"B0ZFuq8Y","properties":{"formattedCitation":"(Lambin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sidRPr="00651CEA">
        <w:rPr>
          <w:rFonts w:ascii="Arial" w:hAnsi="Arial" w:cs="Arial"/>
          <w:sz w:val="22"/>
          <w:szCs w:val="22"/>
          <w:lang w:val="en-US"/>
        </w:rPr>
        <w:fldChar w:fldCharType="separate"/>
      </w:r>
      <w:r w:rsidR="00781833" w:rsidRPr="00651CEA">
        <w:rPr>
          <w:rFonts w:ascii="Arial" w:hAnsi="Arial" w:cs="Arial"/>
          <w:sz w:val="22"/>
        </w:rPr>
        <w:t xml:space="preserve">(Lambin </w:t>
      </w:r>
      <w:r w:rsidR="00781833" w:rsidRPr="00651CEA">
        <w:rPr>
          <w:rFonts w:ascii="Arial" w:hAnsi="Arial" w:cs="Arial"/>
          <w:i/>
          <w:iCs/>
          <w:sz w:val="22"/>
        </w:rPr>
        <w:t>et al.</w:t>
      </w:r>
      <w:r w:rsidR="00781833" w:rsidRPr="00651CEA">
        <w:rPr>
          <w:rFonts w:ascii="Arial" w:hAnsi="Arial" w:cs="Arial"/>
          <w:sz w:val="22"/>
        </w:rPr>
        <w:t xml:space="preserve">, 2001; Foley </w:t>
      </w:r>
      <w:r w:rsidR="00781833" w:rsidRPr="00651CEA">
        <w:rPr>
          <w:rFonts w:ascii="Arial" w:hAnsi="Arial" w:cs="Arial"/>
          <w:i/>
          <w:iCs/>
          <w:sz w:val="22"/>
        </w:rPr>
        <w:t>et al.</w:t>
      </w:r>
      <w:r w:rsidR="00781833" w:rsidRPr="00651CEA">
        <w:rPr>
          <w:rFonts w:ascii="Arial" w:hAnsi="Arial" w:cs="Arial"/>
          <w:sz w:val="22"/>
        </w:rPr>
        <w:t>, 2005)</w:t>
      </w:r>
      <w:r w:rsidRPr="00651CEA">
        <w:rPr>
          <w:rFonts w:ascii="Arial" w:hAnsi="Arial" w:cs="Arial"/>
          <w:sz w:val="22"/>
          <w:szCs w:val="22"/>
          <w:lang w:val="en-US"/>
        </w:rPr>
        <w:fldChar w:fldCharType="end"/>
      </w:r>
      <w:r w:rsidRPr="00651CEA">
        <w:rPr>
          <w:rFonts w:ascii="Arial" w:hAnsi="Arial" w:cs="Arial"/>
          <w:sz w:val="22"/>
          <w:szCs w:val="22"/>
          <w:lang w:val="en-US"/>
        </w:rPr>
        <w:t>. However, a study in Ethiopia indicates that not all countries follow this pattern, as Ethiopia experienced deintensification within a changing socio-</w:t>
      </w:r>
      <w:r w:rsidR="00DC4942" w:rsidRPr="00651CEA">
        <w:rPr>
          <w:rFonts w:ascii="Arial" w:hAnsi="Arial" w:cs="Arial"/>
          <w:sz w:val="22"/>
          <w:szCs w:val="22"/>
          <w:lang w:val="en-US"/>
        </w:rPr>
        <w:t>economic</w:t>
      </w:r>
      <w:r w:rsidRPr="00651CEA">
        <w:rPr>
          <w:rFonts w:ascii="Arial" w:hAnsi="Arial" w:cs="Arial"/>
          <w:sz w:val="22"/>
          <w:szCs w:val="22"/>
          <w:lang w:val="en-US"/>
        </w:rPr>
        <w:t xml:space="preserve"> environment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{"citationID":"ZiAtTDXQ","properties":{"formattedCitation":"(Reid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(Reid </w:t>
      </w:r>
      <w:r w:rsidRPr="00651CEA">
        <w:rPr>
          <w:rFonts w:ascii="Arial" w:hAnsi="Arial" w:cs="Arial"/>
          <w:i/>
          <w:iCs/>
          <w:sz w:val="22"/>
        </w:rPr>
        <w:t>et al.</w:t>
      </w:r>
      <w:r w:rsidRPr="00651CEA">
        <w:rPr>
          <w:rFonts w:ascii="Arial" w:hAnsi="Arial" w:cs="Arial"/>
          <w:sz w:val="22"/>
        </w:rPr>
        <w:t>, 2000)</w:t>
      </w:r>
      <w:r w:rsidRPr="00651CEA">
        <w:rPr>
          <w:rFonts w:ascii="Arial" w:hAnsi="Arial" w:cs="Arial"/>
          <w:sz w:val="22"/>
          <w:szCs w:val="22"/>
          <w:lang w:val="en-US"/>
        </w:rPr>
        <w:fldChar w:fldCharType="end"/>
      </w:r>
      <w:r w:rsidR="00781833" w:rsidRPr="00651CEA">
        <w:rPr>
          <w:rFonts w:ascii="Arial" w:hAnsi="Arial" w:cs="Arial"/>
          <w:sz w:val="22"/>
          <w:szCs w:val="22"/>
          <w:lang w:val="en-US"/>
        </w:rPr>
        <w:t xml:space="preserve">. </w:t>
      </w:r>
      <w:r w:rsidR="00DC4942" w:rsidRPr="00651CEA">
        <w:rPr>
          <w:rFonts w:ascii="Arial" w:hAnsi="Arial" w:cs="Arial"/>
          <w:sz w:val="22"/>
          <w:szCs w:val="22"/>
          <w:lang w:val="en-US"/>
        </w:rPr>
        <w:t xml:space="preserve">Rapid socio-economic changes are said to accelerate land-use change, with land abandonment rates </w:t>
      </w:r>
      <w:del w:id="45" w:author="RICH Izzy" w:date="2019-01-31T12:44:00Z">
        <w:r w:rsidR="00DC4942" w:rsidRPr="00651CEA" w:rsidDel="005F512E">
          <w:rPr>
            <w:rFonts w:ascii="Arial" w:hAnsi="Arial" w:cs="Arial"/>
            <w:sz w:val="22"/>
            <w:szCs w:val="22"/>
            <w:lang w:val="en-US"/>
          </w:rPr>
          <w:delText xml:space="preserve">especially </w:delText>
        </w:r>
      </w:del>
      <w:r w:rsidR="00DC4942" w:rsidRPr="00651CEA">
        <w:rPr>
          <w:rFonts w:ascii="Arial" w:hAnsi="Arial" w:cs="Arial"/>
          <w:sz w:val="22"/>
          <w:szCs w:val="22"/>
          <w:lang w:val="en-US"/>
        </w:rPr>
        <w:t xml:space="preserve">high with regulation change and the establishment of new institutions </w:t>
      </w:r>
      <w:r w:rsidR="00DC4942" w:rsidRPr="00651CEA">
        <w:rPr>
          <w:rFonts w:ascii="Arial" w:hAnsi="Arial" w:cs="Arial"/>
          <w:sz w:val="22"/>
          <w:szCs w:val="22"/>
          <w:lang w:val="en-US"/>
        </w:rPr>
        <w:fldChar w:fldCharType="begin"/>
      </w:r>
      <w:r w:rsidR="00E8224F" w:rsidRPr="00651CEA">
        <w:rPr>
          <w:rFonts w:ascii="Arial" w:hAnsi="Arial" w:cs="Arial"/>
          <w:sz w:val="22"/>
          <w:szCs w:val="22"/>
          <w:lang w:val="en-US"/>
        </w:rPr>
        <w:instrText xml:space="preserve"> ADDIN ZOTERO_ITEM CSL_CITATION {"citationID":"yTRvCN05","properties":{"formattedCitation":"(Prishchepov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sidRPr="00651CEA">
        <w:rPr>
          <w:rFonts w:ascii="Cambria Math" w:hAnsi="Cambria Math" w:cs="Cambria Math"/>
          <w:sz w:val="22"/>
          <w:szCs w:val="22"/>
          <w:lang w:val="en-US"/>
        </w:rPr>
        <w:instrText>∼</w:instrText>
      </w:r>
      <w:r w:rsidR="00E8224F" w:rsidRPr="00651CEA">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DC4942" w:rsidRPr="00651CEA">
        <w:rPr>
          <w:rFonts w:ascii="Arial" w:hAnsi="Arial" w:cs="Arial"/>
          <w:sz w:val="22"/>
          <w:szCs w:val="22"/>
          <w:lang w:val="en-US"/>
        </w:rPr>
        <w:fldChar w:fldCharType="separate"/>
      </w:r>
      <w:r w:rsidR="00E8224F" w:rsidRPr="00651CEA">
        <w:rPr>
          <w:rFonts w:ascii="Arial" w:hAnsi="Arial" w:cs="Arial"/>
          <w:sz w:val="22"/>
        </w:rPr>
        <w:t xml:space="preserve">(Prishchepov </w:t>
      </w:r>
      <w:r w:rsidR="00E8224F" w:rsidRPr="00651CEA">
        <w:rPr>
          <w:rFonts w:ascii="Arial" w:hAnsi="Arial" w:cs="Arial"/>
          <w:i/>
          <w:iCs/>
          <w:sz w:val="22"/>
        </w:rPr>
        <w:t>et al.</w:t>
      </w:r>
      <w:r w:rsidR="00E8224F" w:rsidRPr="00651CEA">
        <w:rPr>
          <w:rFonts w:ascii="Arial" w:hAnsi="Arial" w:cs="Arial"/>
          <w:sz w:val="22"/>
        </w:rPr>
        <w:t>, 2013)</w:t>
      </w:r>
      <w:r w:rsidR="00DC4942" w:rsidRPr="00651CEA">
        <w:rPr>
          <w:rFonts w:ascii="Arial" w:hAnsi="Arial" w:cs="Arial"/>
          <w:sz w:val="22"/>
          <w:szCs w:val="22"/>
          <w:lang w:val="en-US"/>
        </w:rPr>
        <w:fldChar w:fldCharType="end"/>
      </w:r>
      <w:r w:rsidR="00DC4942" w:rsidRPr="00651CEA">
        <w:rPr>
          <w:rFonts w:ascii="Arial" w:hAnsi="Arial" w:cs="Arial"/>
          <w:sz w:val="22"/>
          <w:szCs w:val="22"/>
          <w:lang w:val="en-US"/>
        </w:rPr>
        <w:t xml:space="preserve">. Agricultural abandonment, </w:t>
      </w:r>
      <w:del w:id="46" w:author="RICH Izzy" w:date="2019-01-31T12:37:00Z">
        <w:r w:rsidR="00DC4942" w:rsidRPr="00651CEA" w:rsidDel="005F512E">
          <w:rPr>
            <w:rFonts w:ascii="Arial" w:hAnsi="Arial" w:cs="Arial"/>
            <w:sz w:val="22"/>
            <w:szCs w:val="22"/>
            <w:lang w:val="en-US"/>
          </w:rPr>
          <w:delText xml:space="preserve">which can be </w:delText>
        </w:r>
      </w:del>
      <w:r w:rsidR="00DC4942" w:rsidRPr="00651CEA">
        <w:rPr>
          <w:rFonts w:ascii="Arial" w:hAnsi="Arial" w:cs="Arial"/>
          <w:sz w:val="22"/>
          <w:szCs w:val="22"/>
          <w:lang w:val="en-US"/>
        </w:rPr>
        <w:t xml:space="preserve">defined as the cessation of agricultural activities, is linked </w:t>
      </w:r>
      <w:r w:rsidR="006600AC" w:rsidRPr="00651CEA">
        <w:rPr>
          <w:rFonts w:ascii="Arial" w:hAnsi="Arial" w:cs="Arial"/>
          <w:sz w:val="22"/>
          <w:szCs w:val="22"/>
          <w:lang w:val="en-US"/>
        </w:rPr>
        <w:t>with a</w:t>
      </w:r>
      <w:r w:rsidR="00DC4942" w:rsidRPr="00651CEA">
        <w:rPr>
          <w:rFonts w:ascii="Arial" w:hAnsi="Arial" w:cs="Arial"/>
          <w:sz w:val="22"/>
          <w:szCs w:val="22"/>
          <w:lang w:val="en-US"/>
        </w:rPr>
        <w:t xml:space="preserve"> shift towards more intensive agriculture</w:t>
      </w:r>
      <w:ins w:id="47" w:author="RICH Izzy" w:date="2019-01-31T10:38:00Z">
        <w:r w:rsidR="00651CEA" w:rsidRPr="00651CEA">
          <w:rPr>
            <w:rFonts w:ascii="Arial" w:hAnsi="Arial" w:cs="Arial"/>
            <w:sz w:val="22"/>
            <w:szCs w:val="22"/>
            <w:lang w:val="en-US"/>
          </w:rPr>
          <w:t>, wit</w:t>
        </w:r>
      </w:ins>
      <w:ins w:id="48" w:author="RICH Izzy" w:date="2019-01-31T10:39:00Z">
        <w:r w:rsidR="00651CEA" w:rsidRPr="00651CEA">
          <w:rPr>
            <w:rFonts w:ascii="Arial" w:hAnsi="Arial" w:cs="Arial"/>
            <w:sz w:val="22"/>
            <w:szCs w:val="22"/>
            <w:lang w:val="en-US"/>
          </w:rPr>
          <w:t>h</w:t>
        </w:r>
      </w:ins>
      <w:ins w:id="49" w:author="RICH Izzy" w:date="2019-01-31T10:42:00Z">
        <w:r w:rsidR="00651CEA" w:rsidRPr="00651CEA">
          <w:rPr>
            <w:rFonts w:ascii="Arial" w:hAnsi="Arial" w:cs="Arial"/>
            <w:sz w:val="22"/>
            <w:szCs w:val="22"/>
            <w:lang w:val="en-US"/>
          </w:rPr>
          <w:t xml:space="preserve"> </w:t>
        </w:r>
      </w:ins>
      <w:del w:id="50" w:author="RICH Izzy" w:date="2019-01-31T10:38:00Z">
        <w:r w:rsidR="00586CF5" w:rsidRPr="00651CEA" w:rsidDel="00651CEA">
          <w:rPr>
            <w:rFonts w:ascii="Arial" w:hAnsi="Arial" w:cs="Arial"/>
            <w:sz w:val="22"/>
            <w:szCs w:val="22"/>
            <w:lang w:val="en-US"/>
          </w:rPr>
          <w:delText xml:space="preserve"> and</w:delText>
        </w:r>
        <w:r w:rsidR="00DC4942" w:rsidRPr="00651CEA" w:rsidDel="00651CEA">
          <w:rPr>
            <w:rFonts w:ascii="Arial" w:hAnsi="Arial" w:cs="Arial"/>
            <w:sz w:val="22"/>
            <w:szCs w:val="22"/>
            <w:lang w:val="en-US"/>
          </w:rPr>
          <w:delText xml:space="preserve"> </w:delText>
        </w:r>
      </w:del>
      <w:r w:rsidR="00DC4942" w:rsidRPr="00651CEA">
        <w:rPr>
          <w:rFonts w:ascii="Arial" w:hAnsi="Arial" w:cs="Arial"/>
          <w:sz w:val="22"/>
          <w:szCs w:val="22"/>
          <w:lang w:val="en-US"/>
        </w:rPr>
        <w:t xml:space="preserve">smaller farms more likely to be abandoned </w:t>
      </w:r>
      <w:r w:rsidR="00DC4942" w:rsidRPr="00651CEA">
        <w:rPr>
          <w:rFonts w:ascii="Arial" w:hAnsi="Arial" w:cs="Arial"/>
          <w:sz w:val="22"/>
          <w:szCs w:val="22"/>
          <w:lang w:val="en-US"/>
        </w:rPr>
        <w:fldChar w:fldCharType="begin"/>
      </w:r>
      <w:r w:rsidR="00E8224F" w:rsidRPr="00651CEA">
        <w:rPr>
          <w:rFonts w:ascii="Arial" w:hAnsi="Arial" w:cs="Arial"/>
          <w:sz w:val="22"/>
          <w:szCs w:val="22"/>
          <w:lang w:val="en-US"/>
        </w:rPr>
        <w:instrText xml:space="preserve"> ADDIN ZOTERO_ITEM CSL_CITATION {"citationID":"Slwn1bnx","properties":{"formattedCitation":"(Prishchepov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sidRPr="00651CEA">
        <w:rPr>
          <w:rFonts w:ascii="Cambria Math" w:hAnsi="Cambria Math" w:cs="Cambria Math"/>
          <w:sz w:val="22"/>
          <w:szCs w:val="22"/>
          <w:lang w:val="en-US"/>
        </w:rPr>
        <w:instrText>∼</w:instrText>
      </w:r>
      <w:r w:rsidR="00E8224F" w:rsidRPr="00651CEA">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DC4942" w:rsidRPr="00651CEA">
        <w:rPr>
          <w:rFonts w:ascii="Arial" w:hAnsi="Arial" w:cs="Arial"/>
          <w:sz w:val="22"/>
          <w:szCs w:val="22"/>
          <w:lang w:val="en-US"/>
        </w:rPr>
        <w:fldChar w:fldCharType="separate"/>
      </w:r>
      <w:r w:rsidR="00E8224F" w:rsidRPr="00651CEA">
        <w:rPr>
          <w:rFonts w:ascii="Arial" w:hAnsi="Arial" w:cs="Arial"/>
          <w:sz w:val="22"/>
        </w:rPr>
        <w:t xml:space="preserve">(Prishchepov </w:t>
      </w:r>
      <w:r w:rsidR="00E8224F" w:rsidRPr="00651CEA">
        <w:rPr>
          <w:rFonts w:ascii="Arial" w:hAnsi="Arial" w:cs="Arial"/>
          <w:i/>
          <w:iCs/>
          <w:sz w:val="22"/>
        </w:rPr>
        <w:t>et al.</w:t>
      </w:r>
      <w:r w:rsidR="00E8224F" w:rsidRPr="00651CEA">
        <w:rPr>
          <w:rFonts w:ascii="Arial" w:hAnsi="Arial" w:cs="Arial"/>
          <w:sz w:val="22"/>
        </w:rPr>
        <w:t>, 2013)</w:t>
      </w:r>
      <w:r w:rsidR="00DC4942" w:rsidRPr="00651CEA">
        <w:rPr>
          <w:rFonts w:ascii="Arial" w:hAnsi="Arial" w:cs="Arial"/>
          <w:sz w:val="22"/>
          <w:szCs w:val="22"/>
          <w:lang w:val="en-US"/>
        </w:rPr>
        <w:fldChar w:fldCharType="end"/>
      </w:r>
      <w:r w:rsidR="00DC4942" w:rsidRPr="00651CEA">
        <w:rPr>
          <w:rFonts w:ascii="Arial" w:hAnsi="Arial" w:cs="Arial"/>
          <w:sz w:val="22"/>
          <w:szCs w:val="22"/>
          <w:lang w:val="en-US"/>
        </w:rPr>
        <w:t>.</w:t>
      </w:r>
      <w:ins w:id="51" w:author="RICH Izzy" w:date="2019-01-31T10:48:00Z">
        <w:r w:rsidR="00651CEA" w:rsidRPr="00651CEA">
          <w:rPr>
            <w:rFonts w:ascii="Arial" w:hAnsi="Arial" w:cs="Arial"/>
            <w:sz w:val="22"/>
            <w:szCs w:val="22"/>
            <w:lang w:val="en-US"/>
          </w:rPr>
          <w:t xml:space="preserve"> With </w:t>
        </w:r>
        <w:r w:rsidR="00651CEA" w:rsidRPr="00651CEA">
          <w:rPr>
            <w:rFonts w:ascii="Arial" w:hAnsi="Arial" w:cs="Arial"/>
            <w:sz w:val="22"/>
            <w:szCs w:val="22"/>
            <w:lang w:val="en-US"/>
          </w:rPr>
          <w:lastRenderedPageBreak/>
          <w:t xml:space="preserve">rapid shifts in the socio-economic environment, Latvia proves as an ample study site </w:t>
        </w:r>
      </w:ins>
      <w:ins w:id="52" w:author="RICH Izzy" w:date="2019-01-31T10:49:00Z">
        <w:r w:rsidR="00651CEA" w:rsidRPr="00651CEA">
          <w:rPr>
            <w:rFonts w:ascii="Arial" w:hAnsi="Arial" w:cs="Arial"/>
            <w:sz w:val="22"/>
            <w:szCs w:val="22"/>
            <w:lang w:val="en-US"/>
          </w:rPr>
          <w:t xml:space="preserve">to </w:t>
        </w:r>
      </w:ins>
      <w:ins w:id="53" w:author="RICH Izzy" w:date="2019-01-31T10:50:00Z">
        <w:r w:rsidR="00651CEA" w:rsidRPr="00651CEA">
          <w:rPr>
            <w:rFonts w:ascii="Arial" w:hAnsi="Arial" w:cs="Arial"/>
            <w:sz w:val="22"/>
            <w:szCs w:val="22"/>
            <w:lang w:val="en-US"/>
          </w:rPr>
          <w:t xml:space="preserve">examine the common land-use trajectory. </w:t>
        </w:r>
      </w:ins>
    </w:p>
    <w:p w14:paraId="251CEA79" w14:textId="77777777" w:rsidR="00F44EE2" w:rsidRPr="00651CEA" w:rsidRDefault="00F44EE2">
      <w:pPr>
        <w:spacing w:line="360" w:lineRule="auto"/>
        <w:jc w:val="both"/>
        <w:rPr>
          <w:rFonts w:ascii="Arial" w:hAnsi="Arial" w:cs="Arial"/>
          <w:sz w:val="22"/>
          <w:szCs w:val="22"/>
          <w:lang w:val="en-US"/>
        </w:rPr>
        <w:pPrChange w:id="54" w:author="RICH Izzy" w:date="2019-01-31T10:39:00Z">
          <w:pPr>
            <w:spacing w:line="360" w:lineRule="auto"/>
          </w:pPr>
        </w:pPrChange>
      </w:pPr>
    </w:p>
    <w:p w14:paraId="615BF8ED" w14:textId="0EBBD6C3" w:rsidR="00F44EE2" w:rsidRPr="00651CEA" w:rsidRDefault="0046174E">
      <w:pPr>
        <w:spacing w:line="360" w:lineRule="auto"/>
        <w:jc w:val="both"/>
        <w:rPr>
          <w:rFonts w:ascii="Arial" w:hAnsi="Arial" w:cs="Arial"/>
          <w:sz w:val="22"/>
          <w:szCs w:val="22"/>
          <w:lang w:val="en-US"/>
        </w:rPr>
        <w:pPrChange w:id="55" w:author="RICH Izzy" w:date="2019-01-31T10:39:00Z">
          <w:pPr>
            <w:spacing w:line="360" w:lineRule="auto"/>
          </w:pPr>
        </w:pPrChange>
      </w:pPr>
      <w:r w:rsidRPr="00651CEA">
        <w:rPr>
          <w:rFonts w:ascii="Arial" w:hAnsi="Arial" w:cs="Arial"/>
          <w:sz w:val="22"/>
          <w:szCs w:val="22"/>
          <w:lang w:val="en-US"/>
        </w:rPr>
        <w:t xml:space="preserve">Satellite imagery has often been used in studies aiming to quantify influence of socio-economic events on land-use change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{"citationID":"yqHtXifH","properties":{"formattedCitation":"(Reid {\\i{}et al.}, 2000; Prishchepov {\\i{}et al.}, 2012)","plainCitation":"(Reid et al., 2000; Prishchepov et al., 2012)","noteIndex":0},"citationItems":[{"id":235,"uris":["http://zotero.org/users/5200241/items/CYF5BPIQ"],"uri":["http://zotero.org/users/5200241/items/CYF5BPIQ"],"itemData":{"id":235,"type":"article-journal","title":"Land-use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(Reid </w:t>
      </w:r>
      <w:r w:rsidRPr="00651CEA">
        <w:rPr>
          <w:rFonts w:ascii="Arial" w:hAnsi="Arial" w:cs="Arial"/>
          <w:i/>
          <w:iCs/>
          <w:sz w:val="22"/>
        </w:rPr>
        <w:t>et al.</w:t>
      </w:r>
      <w:r w:rsidRPr="00651CEA">
        <w:rPr>
          <w:rFonts w:ascii="Arial" w:hAnsi="Arial" w:cs="Arial"/>
          <w:sz w:val="22"/>
        </w:rPr>
        <w:t xml:space="preserve">, 2000; Prishchepov </w:t>
      </w:r>
      <w:r w:rsidRPr="00651CEA">
        <w:rPr>
          <w:rFonts w:ascii="Arial" w:hAnsi="Arial" w:cs="Arial"/>
          <w:i/>
          <w:iCs/>
          <w:sz w:val="22"/>
        </w:rPr>
        <w:t>et al.</w:t>
      </w:r>
      <w:r w:rsidRPr="00651CEA">
        <w:rPr>
          <w:rFonts w:ascii="Arial" w:hAnsi="Arial" w:cs="Arial"/>
          <w:sz w:val="22"/>
        </w:rPr>
        <w:t>, 2012)</w:t>
      </w:r>
      <w:r w:rsidRPr="00651CEA">
        <w:rPr>
          <w:rFonts w:ascii="Arial" w:hAnsi="Arial" w:cs="Arial"/>
          <w:sz w:val="22"/>
          <w:szCs w:val="22"/>
          <w:lang w:val="en-US"/>
        </w:rPr>
        <w:fldChar w:fldCharType="end"/>
      </w:r>
      <w:r w:rsidRPr="00651CEA">
        <w:rPr>
          <w:rFonts w:ascii="Arial" w:hAnsi="Arial" w:cs="Arial"/>
          <w:sz w:val="22"/>
          <w:szCs w:val="22"/>
          <w:lang w:val="en-US"/>
        </w:rPr>
        <w:t>. However, satellite imagery cannot show land-use specifically, instead depicting land cover, which indicates solely the type of land (e.g. water, forest etc.).</w:t>
      </w:r>
      <w:r w:rsidR="00E73D86" w:rsidRPr="00651CEA">
        <w:rPr>
          <w:rFonts w:ascii="Arial" w:hAnsi="Arial" w:cs="Arial"/>
          <w:sz w:val="22"/>
          <w:szCs w:val="22"/>
          <w:lang w:val="en-US"/>
        </w:rPr>
        <w:t xml:space="preserve"> Algorithms must therefore be developed to effectively categorise land-use types.</w:t>
      </w:r>
      <w:r w:rsidRPr="00651CEA">
        <w:rPr>
          <w:rFonts w:ascii="Arial" w:hAnsi="Arial" w:cs="Arial"/>
          <w:sz w:val="22"/>
          <w:szCs w:val="22"/>
          <w:lang w:val="en-US"/>
        </w:rPr>
        <w:t xml:space="preserve"> Such studies</w:t>
      </w:r>
      <w:ins w:id="56" w:author="RICH Izzy" w:date="2019-01-30T17:22:00Z">
        <w:r w:rsidR="00E47EA6" w:rsidRPr="00651CEA">
          <w:rPr>
            <w:rFonts w:ascii="Arial" w:hAnsi="Arial" w:cs="Arial"/>
            <w:sz w:val="22"/>
            <w:szCs w:val="22"/>
            <w:lang w:val="en-US"/>
          </w:rPr>
          <w:t xml:space="preserve"> </w:t>
        </w:r>
        <w:r w:rsidR="00E47EA6" w:rsidRPr="00651CEA">
          <w:rPr>
            <w:rFonts w:ascii="Arial" w:hAnsi="Arial" w:cs="Arial"/>
            <w:sz w:val="22"/>
            <w:szCs w:val="22"/>
            <w:lang w:val="en-US"/>
          </w:rPr>
          <w:fldChar w:fldCharType="begin"/>
        </w:r>
      </w:ins>
      <w:ins w:id="57" w:author="RICH Izzy" w:date="2019-01-30T22:03:00Z">
        <w:r w:rsidR="00051378" w:rsidRPr="00651CEA">
          <w:rPr>
            <w:rFonts w:ascii="Arial" w:hAnsi="Arial" w:cs="Arial"/>
            <w:sz w:val="22"/>
            <w:szCs w:val="22"/>
            <w:lang w:val="en-US"/>
          </w:rPr>
          <w:instrText xml:space="preserve"> ADDIN ZOTERO_ITEM CSL_CITATION {"citationID":"V8U6f96o","properties":{"formattedCitation":"(Reid {\\i{}et al.}, 2000; Prishchepov {\\i{}et al.}, 2012)","plainCitation":"(Reid et al., 2000; Prishchepov et al., 2012)","noteIndex":0},"citationItems":[{"id":235,"uris":["http://zotero.org/users/5200241/items/CYF5BPIQ"],"uri":["http://zotero.org/users/5200241/items/CYF5BPIQ"],"itemData":{"id":235,"type":"article-journal","title":"Land-use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ins>
      <w:ins w:id="58" w:author="RICH Izzy" w:date="2019-01-30T17:22:00Z">
        <w:r w:rsidR="00E47EA6" w:rsidRPr="00651CEA">
          <w:rPr>
            <w:rFonts w:ascii="Arial" w:hAnsi="Arial" w:cs="Arial"/>
            <w:sz w:val="22"/>
            <w:szCs w:val="22"/>
            <w:lang w:val="en-US"/>
          </w:rPr>
          <w:fldChar w:fldCharType="separate"/>
        </w:r>
        <w:r w:rsidR="00E47EA6" w:rsidRPr="00651CEA">
          <w:rPr>
            <w:rFonts w:ascii="Arial" w:hAnsi="Arial" w:cs="Arial"/>
            <w:sz w:val="22"/>
          </w:rPr>
          <w:t xml:space="preserve">(Reid </w:t>
        </w:r>
        <w:r w:rsidR="00E47EA6" w:rsidRPr="00651CEA">
          <w:rPr>
            <w:rFonts w:ascii="Arial" w:hAnsi="Arial" w:cs="Arial"/>
            <w:i/>
            <w:iCs/>
            <w:sz w:val="22"/>
          </w:rPr>
          <w:t>et al.</w:t>
        </w:r>
        <w:r w:rsidR="00E47EA6" w:rsidRPr="00651CEA">
          <w:rPr>
            <w:rFonts w:ascii="Arial" w:hAnsi="Arial" w:cs="Arial"/>
            <w:sz w:val="22"/>
          </w:rPr>
          <w:t xml:space="preserve">, 2000; Prishchepov </w:t>
        </w:r>
        <w:r w:rsidR="00E47EA6" w:rsidRPr="00651CEA">
          <w:rPr>
            <w:rFonts w:ascii="Arial" w:hAnsi="Arial" w:cs="Arial"/>
            <w:i/>
            <w:iCs/>
            <w:sz w:val="22"/>
          </w:rPr>
          <w:t>et al.</w:t>
        </w:r>
        <w:r w:rsidR="00E47EA6" w:rsidRPr="00651CEA">
          <w:rPr>
            <w:rFonts w:ascii="Arial" w:hAnsi="Arial" w:cs="Arial"/>
            <w:sz w:val="22"/>
          </w:rPr>
          <w:t>, 2012)</w:t>
        </w:r>
        <w:r w:rsidR="00E47EA6" w:rsidRPr="00651CEA">
          <w:rPr>
            <w:rFonts w:ascii="Arial" w:hAnsi="Arial" w:cs="Arial"/>
            <w:sz w:val="22"/>
            <w:szCs w:val="22"/>
            <w:lang w:val="en-US"/>
          </w:rPr>
          <w:fldChar w:fldCharType="end"/>
        </w:r>
      </w:ins>
      <w:r w:rsidRPr="00651CEA">
        <w:rPr>
          <w:rFonts w:ascii="Arial" w:hAnsi="Arial" w:cs="Arial"/>
          <w:sz w:val="22"/>
          <w:szCs w:val="22"/>
          <w:lang w:val="en-US"/>
        </w:rPr>
        <w:t xml:space="preserve"> only consider the impacts of one socio-economic event, rather than several over time. </w:t>
      </w:r>
      <w:r w:rsidR="00F44EE2" w:rsidRPr="00651CEA">
        <w:rPr>
          <w:rFonts w:ascii="Arial" w:hAnsi="Arial" w:cs="Arial"/>
          <w:sz w:val="22"/>
          <w:szCs w:val="22"/>
          <w:lang w:val="en-US"/>
        </w:rPr>
        <w:t xml:space="preserve">Analysing if the signature of </w:t>
      </w:r>
      <w:r w:rsidR="004A4CA4" w:rsidRPr="00651CEA">
        <w:rPr>
          <w:rFonts w:ascii="Arial" w:hAnsi="Arial" w:cs="Arial"/>
          <w:sz w:val="22"/>
          <w:szCs w:val="22"/>
          <w:lang w:val="en-US"/>
        </w:rPr>
        <w:t xml:space="preserve">multiple </w:t>
      </w:r>
      <w:r w:rsidR="00F44EE2" w:rsidRPr="00651CEA">
        <w:rPr>
          <w:rFonts w:ascii="Arial" w:hAnsi="Arial" w:cs="Arial"/>
          <w:sz w:val="22"/>
          <w:szCs w:val="22"/>
          <w:lang w:val="en-US"/>
        </w:rPr>
        <w:t>socio-</w:t>
      </w:r>
      <w:r w:rsidR="00DC4942" w:rsidRPr="00651CEA">
        <w:rPr>
          <w:rFonts w:ascii="Arial" w:hAnsi="Arial" w:cs="Arial"/>
          <w:sz w:val="22"/>
          <w:szCs w:val="22"/>
          <w:lang w:val="en-US"/>
        </w:rPr>
        <w:t>economic</w:t>
      </w:r>
      <w:r w:rsidR="00F44EE2" w:rsidRPr="00651CEA">
        <w:rPr>
          <w:rFonts w:ascii="Arial" w:hAnsi="Arial" w:cs="Arial"/>
          <w:sz w:val="22"/>
          <w:szCs w:val="22"/>
          <w:lang w:val="en-US"/>
        </w:rPr>
        <w:t xml:space="preserve"> shift</w:t>
      </w:r>
      <w:r w:rsidR="004A4CA4" w:rsidRPr="00651CEA">
        <w:rPr>
          <w:rFonts w:ascii="Arial" w:hAnsi="Arial" w:cs="Arial"/>
          <w:sz w:val="22"/>
          <w:szCs w:val="22"/>
          <w:lang w:val="en-US"/>
        </w:rPr>
        <w:t xml:space="preserve">s </w:t>
      </w:r>
      <w:r w:rsidR="00F44EE2" w:rsidRPr="00651CEA">
        <w:rPr>
          <w:rFonts w:ascii="Arial" w:hAnsi="Arial" w:cs="Arial"/>
          <w:sz w:val="22"/>
          <w:szCs w:val="22"/>
          <w:lang w:val="en-US"/>
        </w:rPr>
        <w:t>can be detected through land</w:t>
      </w:r>
      <w:r w:rsidRPr="00651CEA">
        <w:rPr>
          <w:rFonts w:ascii="Arial" w:hAnsi="Arial" w:cs="Arial"/>
          <w:sz w:val="22"/>
          <w:szCs w:val="22"/>
          <w:lang w:val="en-US"/>
        </w:rPr>
        <w:t xml:space="preserve"> cover</w:t>
      </w:r>
      <w:r w:rsidR="00F44EE2" w:rsidRPr="00651CEA">
        <w:rPr>
          <w:rFonts w:ascii="Arial" w:hAnsi="Arial" w:cs="Arial"/>
          <w:sz w:val="22"/>
          <w:szCs w:val="22"/>
          <w:lang w:val="en-US"/>
        </w:rPr>
        <w:t xml:space="preserve"> change </w:t>
      </w:r>
      <w:r w:rsidR="00586CF5" w:rsidRPr="00651CEA">
        <w:rPr>
          <w:rFonts w:ascii="Arial" w:hAnsi="Arial" w:cs="Arial"/>
          <w:sz w:val="22"/>
          <w:szCs w:val="22"/>
          <w:lang w:val="en-US"/>
        </w:rPr>
        <w:t>c</w:t>
      </w:r>
      <w:r w:rsidR="00F44EE2" w:rsidRPr="00651CEA">
        <w:rPr>
          <w:rFonts w:ascii="Arial" w:hAnsi="Arial" w:cs="Arial"/>
          <w:sz w:val="22"/>
          <w:szCs w:val="22"/>
          <w:lang w:val="en-US"/>
        </w:rPr>
        <w:t>ould shed light into</w:t>
      </w:r>
      <w:r w:rsidR="00781833" w:rsidRPr="00651CEA">
        <w:rPr>
          <w:rFonts w:ascii="Arial" w:hAnsi="Arial" w:cs="Arial"/>
          <w:sz w:val="22"/>
          <w:szCs w:val="22"/>
          <w:lang w:val="en-US"/>
        </w:rPr>
        <w:t xml:space="preserve"> the importance of socio-</w:t>
      </w:r>
      <w:r w:rsidR="00DC4942" w:rsidRPr="00651CEA">
        <w:rPr>
          <w:rFonts w:ascii="Arial" w:hAnsi="Arial" w:cs="Arial"/>
          <w:sz w:val="22"/>
          <w:szCs w:val="22"/>
          <w:lang w:val="en-US"/>
        </w:rPr>
        <w:t>economic</w:t>
      </w:r>
      <w:r w:rsidR="00781833" w:rsidRPr="00651CEA">
        <w:rPr>
          <w:rFonts w:ascii="Arial" w:hAnsi="Arial" w:cs="Arial"/>
          <w:sz w:val="22"/>
          <w:szCs w:val="22"/>
          <w:lang w:val="en-US"/>
        </w:rPr>
        <w:t xml:space="preserve"> events as drivers of </w:t>
      </w:r>
      <w:r w:rsidR="00DC4942" w:rsidRPr="00651CEA">
        <w:rPr>
          <w:rFonts w:ascii="Arial" w:hAnsi="Arial" w:cs="Arial"/>
          <w:sz w:val="22"/>
          <w:szCs w:val="22"/>
          <w:lang w:val="en-US"/>
        </w:rPr>
        <w:t>agricultural</w:t>
      </w:r>
      <w:r w:rsidR="00781833" w:rsidRPr="00651CEA">
        <w:rPr>
          <w:rFonts w:ascii="Arial" w:hAnsi="Arial" w:cs="Arial"/>
          <w:sz w:val="22"/>
          <w:szCs w:val="22"/>
          <w:lang w:val="en-US"/>
        </w:rPr>
        <w:t xml:space="preserve"> transitions</w:t>
      </w:r>
      <w:r w:rsidR="00C116A0" w:rsidRPr="00651CEA">
        <w:rPr>
          <w:rFonts w:ascii="Arial" w:hAnsi="Arial" w:cs="Arial"/>
          <w:sz w:val="22"/>
          <w:szCs w:val="22"/>
          <w:lang w:val="en-US"/>
        </w:rPr>
        <w:t xml:space="preserve"> on a country</w:t>
      </w:r>
      <w:r w:rsidRPr="00651CEA">
        <w:rPr>
          <w:rFonts w:ascii="Arial" w:hAnsi="Arial" w:cs="Arial"/>
          <w:sz w:val="22"/>
          <w:szCs w:val="22"/>
          <w:lang w:val="en-US"/>
        </w:rPr>
        <w:t>-</w:t>
      </w:r>
      <w:r w:rsidR="00C116A0" w:rsidRPr="00651CEA">
        <w:rPr>
          <w:rFonts w:ascii="Arial" w:hAnsi="Arial" w:cs="Arial"/>
          <w:sz w:val="22"/>
          <w:szCs w:val="22"/>
          <w:lang w:val="en-US"/>
        </w:rPr>
        <w:t>scale</w:t>
      </w:r>
      <w:r w:rsidR="00F44EE2" w:rsidRPr="00651CEA">
        <w:rPr>
          <w:rFonts w:ascii="Arial" w:hAnsi="Arial" w:cs="Arial"/>
          <w:sz w:val="22"/>
          <w:szCs w:val="22"/>
          <w:lang w:val="en-US"/>
        </w:rPr>
        <w:t xml:space="preserve">. </w:t>
      </w:r>
    </w:p>
    <w:p w14:paraId="20697531" w14:textId="77777777" w:rsidR="00F44EE2" w:rsidRPr="00651CEA" w:rsidRDefault="00F44EE2">
      <w:pPr>
        <w:spacing w:line="360" w:lineRule="auto"/>
        <w:jc w:val="both"/>
        <w:rPr>
          <w:rFonts w:ascii="Arial" w:hAnsi="Arial" w:cs="Arial"/>
          <w:sz w:val="22"/>
          <w:szCs w:val="22"/>
          <w:lang w:val="en-US"/>
        </w:rPr>
        <w:pPrChange w:id="59" w:author="RICH Izzy" w:date="2019-01-31T10:39:00Z">
          <w:pPr>
            <w:spacing w:line="360" w:lineRule="auto"/>
          </w:pPr>
        </w:pPrChange>
      </w:pPr>
    </w:p>
    <w:p w14:paraId="04043369" w14:textId="3ED1C11A" w:rsidR="00F44EE2" w:rsidRPr="00651CEA" w:rsidRDefault="00781833">
      <w:pPr>
        <w:spacing w:line="360" w:lineRule="auto"/>
        <w:jc w:val="both"/>
        <w:rPr>
          <w:rFonts w:ascii="Arial" w:hAnsi="Arial" w:cs="Arial"/>
          <w:sz w:val="22"/>
          <w:szCs w:val="22"/>
          <w:lang w:val="en-US"/>
        </w:rPr>
        <w:pPrChange w:id="60" w:author="RICH Izzy" w:date="2019-01-31T10:39:00Z">
          <w:pPr>
            <w:spacing w:line="360" w:lineRule="auto"/>
          </w:pPr>
        </w:pPrChange>
      </w:pPr>
      <w:r w:rsidRPr="00651CEA">
        <w:rPr>
          <w:rFonts w:ascii="Arial" w:hAnsi="Arial" w:cs="Arial"/>
          <w:sz w:val="22"/>
          <w:szCs w:val="22"/>
          <w:lang w:val="en-US"/>
        </w:rPr>
        <w:t>In this study, I will focus on Latvia d</w:t>
      </w:r>
      <w:r w:rsidR="00F44EE2" w:rsidRPr="00651CEA">
        <w:rPr>
          <w:rFonts w:ascii="Arial" w:hAnsi="Arial" w:cs="Arial"/>
          <w:sz w:val="22"/>
          <w:szCs w:val="22"/>
          <w:lang w:val="en-US"/>
        </w:rPr>
        <w:t xml:space="preserve">ue to </w:t>
      </w:r>
      <w:r w:rsidRPr="00651CEA">
        <w:rPr>
          <w:rFonts w:ascii="Arial" w:hAnsi="Arial" w:cs="Arial"/>
          <w:sz w:val="22"/>
          <w:szCs w:val="22"/>
          <w:lang w:val="en-US"/>
        </w:rPr>
        <w:t>its</w:t>
      </w:r>
      <w:r w:rsidR="00F44EE2" w:rsidRPr="00651CEA">
        <w:rPr>
          <w:rFonts w:ascii="Arial" w:hAnsi="Arial" w:cs="Arial"/>
          <w:sz w:val="22"/>
          <w:szCs w:val="22"/>
          <w:lang w:val="en-US"/>
        </w:rPr>
        <w:t xml:space="preserve"> quick-changing </w:t>
      </w:r>
      <w:ins w:id="61" w:author="RICH Izzy" w:date="2019-01-31T13:00:00Z">
        <w:r w:rsidR="00CA28C7">
          <w:rPr>
            <w:rFonts w:ascii="Arial" w:hAnsi="Arial" w:cs="Arial"/>
            <w:sz w:val="22"/>
            <w:szCs w:val="22"/>
            <w:lang w:val="en-US"/>
          </w:rPr>
          <w:t>socio-</w:t>
        </w:r>
      </w:ins>
      <w:r w:rsidR="00DC4942" w:rsidRPr="00651CEA">
        <w:rPr>
          <w:rFonts w:ascii="Arial" w:hAnsi="Arial" w:cs="Arial"/>
          <w:sz w:val="22"/>
          <w:szCs w:val="22"/>
          <w:lang w:val="en-US"/>
        </w:rPr>
        <w:t>economic</w:t>
      </w:r>
      <w:r w:rsidR="00F44EE2" w:rsidRPr="00651CEA">
        <w:rPr>
          <w:rFonts w:ascii="Arial" w:hAnsi="Arial" w:cs="Arial"/>
          <w:sz w:val="22"/>
          <w:szCs w:val="22"/>
          <w:lang w:val="en-US"/>
        </w:rPr>
        <w:t xml:space="preserve"> status</w:t>
      </w:r>
      <w:r w:rsidRPr="00651CEA">
        <w:rPr>
          <w:rFonts w:ascii="Arial" w:hAnsi="Arial" w:cs="Arial"/>
          <w:sz w:val="22"/>
          <w:szCs w:val="22"/>
          <w:lang w:val="en-US"/>
        </w:rPr>
        <w:t>, making</w:t>
      </w:r>
      <w:r w:rsidR="00F44EE2" w:rsidRPr="00651CEA">
        <w:rPr>
          <w:rFonts w:ascii="Arial" w:hAnsi="Arial" w:cs="Arial"/>
          <w:sz w:val="22"/>
          <w:szCs w:val="22"/>
          <w:lang w:val="en-US"/>
        </w:rPr>
        <w:t xml:space="preserve"> </w:t>
      </w:r>
      <w:r w:rsidRPr="00651CEA">
        <w:rPr>
          <w:rFonts w:ascii="Arial" w:hAnsi="Arial" w:cs="Arial"/>
          <w:sz w:val="22"/>
          <w:szCs w:val="22"/>
          <w:lang w:val="en-US"/>
        </w:rPr>
        <w:t>it</w:t>
      </w:r>
      <w:r w:rsidR="00F44EE2" w:rsidRPr="00651CEA">
        <w:rPr>
          <w:rFonts w:ascii="Arial" w:hAnsi="Arial" w:cs="Arial"/>
          <w:sz w:val="22"/>
          <w:szCs w:val="22"/>
          <w:lang w:val="en-US"/>
        </w:rPr>
        <w:t xml:space="preserve"> an appropriate case study to examine if land-use change can be linked to socio-</w:t>
      </w:r>
      <w:r w:rsidR="00DC4942" w:rsidRPr="00651CEA">
        <w:rPr>
          <w:rFonts w:ascii="Arial" w:hAnsi="Arial" w:cs="Arial"/>
          <w:sz w:val="22"/>
          <w:szCs w:val="22"/>
          <w:lang w:val="en-US"/>
        </w:rPr>
        <w:t>economic</w:t>
      </w:r>
      <w:r w:rsidR="00F44EE2" w:rsidRPr="00651CEA">
        <w:rPr>
          <w:rFonts w:ascii="Arial" w:hAnsi="Arial" w:cs="Arial"/>
          <w:sz w:val="22"/>
          <w:szCs w:val="22"/>
          <w:lang w:val="en-US"/>
        </w:rPr>
        <w:t xml:space="preserve"> events. The two events I will </w:t>
      </w:r>
      <w:r w:rsidR="00586CF5" w:rsidRPr="00651CEA">
        <w:rPr>
          <w:rFonts w:ascii="Arial" w:hAnsi="Arial" w:cs="Arial"/>
          <w:sz w:val="22"/>
          <w:szCs w:val="22"/>
          <w:lang w:val="en-US"/>
        </w:rPr>
        <w:t xml:space="preserve">examine </w:t>
      </w:r>
      <w:r w:rsidR="00F44EE2" w:rsidRPr="00651CEA">
        <w:rPr>
          <w:rFonts w:ascii="Arial" w:hAnsi="Arial" w:cs="Arial"/>
          <w:sz w:val="22"/>
          <w:szCs w:val="22"/>
          <w:lang w:val="en-US"/>
        </w:rPr>
        <w:t>are (1) the Soviet Union collapse in 1991 and (2) the addition of Latvia to the</w:t>
      </w:r>
      <w:r w:rsidR="007A012B" w:rsidRPr="00651CEA">
        <w:rPr>
          <w:rFonts w:ascii="Arial" w:hAnsi="Arial" w:cs="Arial"/>
          <w:sz w:val="22"/>
          <w:szCs w:val="22"/>
          <w:lang w:val="en-US"/>
        </w:rPr>
        <w:t xml:space="preserve"> European Union</w:t>
      </w:r>
      <w:r w:rsidR="00F44EE2" w:rsidRPr="00651CEA">
        <w:rPr>
          <w:rFonts w:ascii="Arial" w:hAnsi="Arial" w:cs="Arial"/>
          <w:sz w:val="22"/>
          <w:szCs w:val="22"/>
          <w:lang w:val="en-US"/>
        </w:rPr>
        <w:t xml:space="preserve"> </w:t>
      </w:r>
      <w:r w:rsidR="007A012B" w:rsidRPr="00651CEA">
        <w:rPr>
          <w:rFonts w:ascii="Arial" w:hAnsi="Arial" w:cs="Arial"/>
          <w:sz w:val="22"/>
          <w:szCs w:val="22"/>
          <w:lang w:val="en-US"/>
        </w:rPr>
        <w:t>(</w:t>
      </w:r>
      <w:r w:rsidR="00F44EE2" w:rsidRPr="00651CEA">
        <w:rPr>
          <w:rFonts w:ascii="Arial" w:hAnsi="Arial" w:cs="Arial"/>
          <w:sz w:val="22"/>
          <w:szCs w:val="22"/>
          <w:lang w:val="en-US"/>
        </w:rPr>
        <w:t>EU</w:t>
      </w:r>
      <w:r w:rsidR="007A012B" w:rsidRPr="00651CEA">
        <w:rPr>
          <w:rFonts w:ascii="Arial" w:hAnsi="Arial" w:cs="Arial"/>
          <w:sz w:val="22"/>
          <w:szCs w:val="22"/>
          <w:lang w:val="en-US"/>
        </w:rPr>
        <w:t xml:space="preserve">) </w:t>
      </w:r>
      <w:r w:rsidR="00F44EE2" w:rsidRPr="00651CEA">
        <w:rPr>
          <w:rFonts w:ascii="Arial" w:hAnsi="Arial" w:cs="Arial"/>
          <w:sz w:val="22"/>
          <w:szCs w:val="22"/>
          <w:lang w:val="en-US"/>
        </w:rPr>
        <w:t xml:space="preserve">in 2004. After the Soviet Union, there was an increase in abandoned land, tree cutting and percent coverage of protected areas </w:t>
      </w:r>
      <w:r w:rsidR="00F44EE2" w:rsidRPr="00651CEA">
        <w:rPr>
          <w:rFonts w:ascii="Arial" w:hAnsi="Arial" w:cs="Arial"/>
          <w:sz w:val="22"/>
          <w:szCs w:val="22"/>
          <w:lang w:val="en-US"/>
        </w:rPr>
        <w:fldChar w:fldCharType="begin"/>
      </w:r>
      <w:r w:rsidR="00E8224F" w:rsidRPr="00651CEA">
        <w:rPr>
          <w:rFonts w:ascii="Arial" w:hAnsi="Arial" w:cs="Arial"/>
          <w:sz w:val="22"/>
          <w:szCs w:val="22"/>
          <w:lang w:val="en-US"/>
        </w:rPr>
        <w:instrText xml:space="preserve"> ADDIN ZOTERO_ITEM CSL_CITATION {"citationID":"CzhQFjI5","properties":{"formattedCitation":"(Prishchepov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8224F" w:rsidRPr="00651CEA">
        <w:rPr>
          <w:rFonts w:ascii="Cambria Math" w:hAnsi="Cambria Math" w:cs="Cambria Math"/>
          <w:sz w:val="22"/>
          <w:szCs w:val="22"/>
          <w:lang w:val="en-US"/>
        </w:rPr>
        <w:instrText>∼</w:instrText>
      </w:r>
      <w:r w:rsidR="00E8224F" w:rsidRPr="00651CEA">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F44EE2" w:rsidRPr="00651CEA">
        <w:rPr>
          <w:rFonts w:ascii="Arial" w:hAnsi="Arial" w:cs="Arial"/>
          <w:sz w:val="22"/>
          <w:szCs w:val="22"/>
          <w:lang w:val="en-US"/>
        </w:rPr>
        <w:fldChar w:fldCharType="separate"/>
      </w:r>
      <w:r w:rsidR="00E8224F" w:rsidRPr="00651CEA">
        <w:rPr>
          <w:rFonts w:ascii="Arial" w:hAnsi="Arial" w:cs="Arial"/>
          <w:sz w:val="22"/>
        </w:rPr>
        <w:t xml:space="preserve">(Prishchepov </w:t>
      </w:r>
      <w:r w:rsidR="00E8224F" w:rsidRPr="00651CEA">
        <w:rPr>
          <w:rFonts w:ascii="Arial" w:hAnsi="Arial" w:cs="Arial"/>
          <w:i/>
          <w:iCs/>
          <w:sz w:val="22"/>
        </w:rPr>
        <w:t>et al.</w:t>
      </w:r>
      <w:r w:rsidR="00E8224F" w:rsidRPr="00651CEA">
        <w:rPr>
          <w:rFonts w:ascii="Arial" w:hAnsi="Arial" w:cs="Arial"/>
          <w:sz w:val="22"/>
        </w:rPr>
        <w:t>, 2013)</w:t>
      </w:r>
      <w:r w:rsidR="00F44EE2" w:rsidRPr="00651CEA">
        <w:rPr>
          <w:rFonts w:ascii="Arial" w:hAnsi="Arial" w:cs="Arial"/>
          <w:sz w:val="22"/>
          <w:szCs w:val="22"/>
          <w:lang w:val="en-US"/>
        </w:rPr>
        <w:fldChar w:fldCharType="end"/>
      </w:r>
      <w:r w:rsidR="00F44EE2" w:rsidRPr="00651CEA">
        <w:rPr>
          <w:rFonts w:ascii="Arial" w:hAnsi="Arial" w:cs="Arial"/>
          <w:sz w:val="22"/>
          <w:szCs w:val="22"/>
          <w:lang w:val="en-US"/>
        </w:rPr>
        <w:t xml:space="preserve">. After joining the EU, the share of large farms (intensive) increased, while the share in small farms (extensive) decreased </w:t>
      </w:r>
      <w:r w:rsidR="00F44EE2" w:rsidRPr="00651CEA">
        <w:rPr>
          <w:rFonts w:ascii="Arial" w:hAnsi="Arial" w:cs="Arial"/>
          <w:sz w:val="22"/>
          <w:szCs w:val="22"/>
          <w:lang w:val="en-US"/>
        </w:rPr>
        <w:fldChar w:fldCharType="begin"/>
      </w:r>
      <w:r w:rsidR="00F44EE2" w:rsidRPr="00651CEA">
        <w:rPr>
          <w:rFonts w:ascii="Arial" w:hAnsi="Arial" w:cs="Arial"/>
          <w:sz w:val="22"/>
          <w:szCs w:val="22"/>
          <w:lang w:val="en-US"/>
        </w:rPr>
        <w:instrText xml:space="preserve"> ADDIN ZOTERO_ITEM CSL_CITATION {"citationID":"MiFaNVwi","properties":{"formattedCitation":"(Csaki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F44EE2" w:rsidRPr="00651CEA">
        <w:rPr>
          <w:rFonts w:ascii="Arial" w:hAnsi="Arial" w:cs="Arial"/>
          <w:sz w:val="22"/>
          <w:szCs w:val="22"/>
          <w:lang w:val="en-US"/>
        </w:rPr>
        <w:fldChar w:fldCharType="separate"/>
      </w:r>
      <w:r w:rsidR="00F44EE2" w:rsidRPr="00651CEA">
        <w:rPr>
          <w:rFonts w:ascii="Arial" w:hAnsi="Arial" w:cs="Arial"/>
          <w:noProof/>
          <w:sz w:val="22"/>
          <w:szCs w:val="22"/>
          <w:lang w:val="en-US"/>
        </w:rPr>
        <w:t>(Csaki and Jambor, 2009)</w:t>
      </w:r>
      <w:r w:rsidR="00F44EE2" w:rsidRPr="00651CEA">
        <w:rPr>
          <w:rFonts w:ascii="Arial" w:hAnsi="Arial" w:cs="Arial"/>
          <w:sz w:val="22"/>
          <w:szCs w:val="22"/>
          <w:lang w:val="en-US"/>
        </w:rPr>
        <w:fldChar w:fldCharType="end"/>
      </w:r>
      <w:r w:rsidR="00F44EE2" w:rsidRPr="00651CEA">
        <w:rPr>
          <w:rFonts w:ascii="Arial" w:hAnsi="Arial" w:cs="Arial"/>
          <w:sz w:val="22"/>
          <w:szCs w:val="22"/>
          <w:lang w:val="en-US"/>
        </w:rPr>
        <w:t>.</w:t>
      </w:r>
      <w:r w:rsidR="007A012B" w:rsidRPr="00651CEA">
        <w:rPr>
          <w:rFonts w:ascii="Arial" w:hAnsi="Arial" w:cs="Arial"/>
          <w:sz w:val="22"/>
          <w:szCs w:val="22"/>
          <w:lang w:val="en-US"/>
        </w:rPr>
        <w:t xml:space="preserve"> </w:t>
      </w:r>
      <w:r w:rsidR="00F44EE2" w:rsidRPr="00651CEA">
        <w:rPr>
          <w:rFonts w:ascii="Arial" w:hAnsi="Arial" w:cs="Arial"/>
          <w:sz w:val="22"/>
          <w:szCs w:val="22"/>
          <w:lang w:val="en-US"/>
        </w:rPr>
        <w:t xml:space="preserve">Ultimately, this type of analysis could be replicated for other countries to outline the impacts of shifting </w:t>
      </w:r>
      <w:r w:rsidR="00DC4942" w:rsidRPr="00651CEA">
        <w:rPr>
          <w:rFonts w:ascii="Arial" w:hAnsi="Arial" w:cs="Arial"/>
          <w:sz w:val="22"/>
          <w:szCs w:val="22"/>
          <w:lang w:val="en-US"/>
        </w:rPr>
        <w:t>economic status</w:t>
      </w:r>
      <w:r w:rsidR="00F44EE2" w:rsidRPr="00651CEA">
        <w:rPr>
          <w:rFonts w:ascii="Arial" w:hAnsi="Arial" w:cs="Arial"/>
          <w:sz w:val="22"/>
          <w:szCs w:val="22"/>
          <w:lang w:val="en-US"/>
        </w:rPr>
        <w:t xml:space="preserve"> on land</w:t>
      </w:r>
      <w:r w:rsidR="0030281D" w:rsidRPr="00651CEA">
        <w:rPr>
          <w:rFonts w:ascii="Arial" w:hAnsi="Arial" w:cs="Arial"/>
          <w:sz w:val="22"/>
          <w:szCs w:val="22"/>
          <w:lang w:val="en-US"/>
        </w:rPr>
        <w:t xml:space="preserve">-use </w:t>
      </w:r>
      <w:r w:rsidR="00F44EE2" w:rsidRPr="00651CEA">
        <w:rPr>
          <w:rFonts w:ascii="Arial" w:hAnsi="Arial" w:cs="Arial"/>
          <w:sz w:val="22"/>
          <w:szCs w:val="22"/>
          <w:lang w:val="en-US"/>
        </w:rPr>
        <w:t>and thus, have implications for wider aspects such as ecosystem services, the economy and human movement</w:t>
      </w:r>
      <w:r w:rsidR="00586CF5" w:rsidRPr="00651CEA">
        <w:rPr>
          <w:rFonts w:ascii="Arial" w:hAnsi="Arial" w:cs="Arial"/>
          <w:sz w:val="22"/>
          <w:szCs w:val="22"/>
          <w:lang w:val="en-US"/>
        </w:rPr>
        <w:t xml:space="preserve"> and </w:t>
      </w:r>
      <w:r w:rsidR="00F44EE2" w:rsidRPr="00651CEA">
        <w:rPr>
          <w:rFonts w:ascii="Arial" w:hAnsi="Arial" w:cs="Arial"/>
          <w:sz w:val="22"/>
          <w:szCs w:val="22"/>
          <w:lang w:val="en-US"/>
        </w:rPr>
        <w:t>urbani</w:t>
      </w:r>
      <w:r w:rsidR="009C7C8E" w:rsidRPr="00651CEA">
        <w:rPr>
          <w:rFonts w:ascii="Arial" w:hAnsi="Arial" w:cs="Arial"/>
          <w:sz w:val="22"/>
          <w:szCs w:val="22"/>
          <w:lang w:val="en-US"/>
        </w:rPr>
        <w:t>s</w:t>
      </w:r>
      <w:r w:rsidR="00F44EE2" w:rsidRPr="00651CEA">
        <w:rPr>
          <w:rFonts w:ascii="Arial" w:hAnsi="Arial" w:cs="Arial"/>
          <w:sz w:val="22"/>
          <w:szCs w:val="22"/>
          <w:lang w:val="en-US"/>
        </w:rPr>
        <w:t xml:space="preserve">ation across Europe and </w:t>
      </w:r>
      <w:r w:rsidR="00586CF5" w:rsidRPr="00651CEA">
        <w:rPr>
          <w:rFonts w:ascii="Arial" w:hAnsi="Arial" w:cs="Arial"/>
          <w:sz w:val="22"/>
          <w:szCs w:val="22"/>
          <w:lang w:val="en-US"/>
        </w:rPr>
        <w:t>globally</w:t>
      </w:r>
      <w:r w:rsidR="00F44EE2" w:rsidRPr="00651CEA">
        <w:rPr>
          <w:rFonts w:ascii="Arial" w:hAnsi="Arial" w:cs="Arial"/>
          <w:sz w:val="22"/>
          <w:szCs w:val="22"/>
          <w:lang w:val="en-US"/>
        </w:rPr>
        <w:t>.</w:t>
      </w:r>
    </w:p>
    <w:p w14:paraId="3034E743" w14:textId="77777777" w:rsidR="005A3B72" w:rsidRPr="00651CEA" w:rsidRDefault="005A3B72">
      <w:pPr>
        <w:spacing w:line="360" w:lineRule="auto"/>
        <w:jc w:val="both"/>
        <w:rPr>
          <w:rFonts w:ascii="Arial" w:hAnsi="Arial" w:cs="Arial"/>
          <w:sz w:val="22"/>
          <w:szCs w:val="22"/>
          <w:u w:val="single"/>
          <w:lang w:val="en-US"/>
        </w:rPr>
        <w:pPrChange w:id="62" w:author="RICH Izzy" w:date="2019-01-31T10:39:00Z">
          <w:pPr>
            <w:spacing w:line="360" w:lineRule="auto"/>
          </w:pPr>
        </w:pPrChange>
      </w:pPr>
    </w:p>
    <w:p w14:paraId="7898BDF1" w14:textId="77777777" w:rsidR="005A3B72" w:rsidRPr="00651CEA" w:rsidRDefault="005A3B72">
      <w:pPr>
        <w:spacing w:line="360" w:lineRule="auto"/>
        <w:jc w:val="both"/>
        <w:rPr>
          <w:rFonts w:ascii="Arial" w:hAnsi="Arial" w:cs="Arial"/>
          <w:b/>
          <w:sz w:val="22"/>
          <w:szCs w:val="22"/>
          <w:lang w:val="en-US"/>
        </w:rPr>
        <w:pPrChange w:id="63" w:author="RICH Izzy" w:date="2019-01-31T10:39:00Z">
          <w:pPr>
            <w:spacing w:line="360" w:lineRule="auto"/>
          </w:pPr>
        </w:pPrChange>
      </w:pPr>
      <w:r w:rsidRPr="00651CEA">
        <w:rPr>
          <w:rFonts w:ascii="Arial" w:hAnsi="Arial" w:cs="Arial"/>
          <w:b/>
          <w:sz w:val="22"/>
          <w:szCs w:val="22"/>
          <w:lang w:val="en-US"/>
        </w:rPr>
        <w:t>Objectives</w:t>
      </w:r>
    </w:p>
    <w:p w14:paraId="3CD30B24" w14:textId="6C2FF94E" w:rsidR="005A3B72" w:rsidRPr="00651CEA" w:rsidDel="00651CEA" w:rsidRDefault="00586CF5">
      <w:pPr>
        <w:spacing w:line="360" w:lineRule="auto"/>
        <w:jc w:val="both"/>
        <w:rPr>
          <w:del w:id="64" w:author="RICH Izzy" w:date="2019-01-31T10:42:00Z"/>
          <w:rFonts w:ascii="Arial" w:hAnsi="Arial" w:cs="Arial"/>
          <w:sz w:val="22"/>
          <w:szCs w:val="22"/>
          <w:lang w:val="en-US"/>
        </w:rPr>
        <w:pPrChange w:id="65" w:author="RICH Izzy" w:date="2019-01-31T10:39:00Z">
          <w:pPr>
            <w:spacing w:line="360" w:lineRule="auto"/>
          </w:pPr>
        </w:pPrChange>
      </w:pPr>
      <w:r w:rsidRPr="00651CEA">
        <w:rPr>
          <w:rFonts w:ascii="Arial" w:hAnsi="Arial" w:cs="Arial"/>
          <w:sz w:val="22"/>
          <w:szCs w:val="22"/>
          <w:lang w:val="en-US"/>
        </w:rPr>
        <w:t>T</w:t>
      </w:r>
      <w:r w:rsidR="00C63A19" w:rsidRPr="00651CEA">
        <w:rPr>
          <w:rFonts w:ascii="Arial" w:hAnsi="Arial" w:cs="Arial"/>
          <w:sz w:val="22"/>
          <w:szCs w:val="22"/>
          <w:lang w:val="en-US"/>
        </w:rPr>
        <w:t>his study aims to investigate the importance of socio-</w:t>
      </w:r>
      <w:r w:rsidR="00DC4942" w:rsidRPr="00651CEA">
        <w:rPr>
          <w:rFonts w:ascii="Arial" w:hAnsi="Arial" w:cs="Arial"/>
          <w:sz w:val="22"/>
          <w:szCs w:val="22"/>
          <w:lang w:val="en-US"/>
        </w:rPr>
        <w:t>economic</w:t>
      </w:r>
      <w:r w:rsidR="00C63A19" w:rsidRPr="00651CEA">
        <w:rPr>
          <w:rFonts w:ascii="Arial" w:hAnsi="Arial" w:cs="Arial"/>
          <w:sz w:val="22"/>
          <w:szCs w:val="22"/>
          <w:lang w:val="en-US"/>
        </w:rPr>
        <w:t xml:space="preserve"> events as drivers of land-use change</w:t>
      </w:r>
      <w:r w:rsidR="003B127E" w:rsidRPr="00651CEA">
        <w:rPr>
          <w:rFonts w:ascii="Arial" w:hAnsi="Arial" w:cs="Arial"/>
          <w:sz w:val="22"/>
          <w:szCs w:val="22"/>
          <w:lang w:val="en-US"/>
        </w:rPr>
        <w:t xml:space="preserve"> </w:t>
      </w:r>
      <w:r w:rsidRPr="00651CEA">
        <w:rPr>
          <w:rFonts w:ascii="Arial" w:hAnsi="Arial" w:cs="Arial"/>
          <w:sz w:val="22"/>
          <w:szCs w:val="22"/>
          <w:lang w:val="en-US"/>
        </w:rPr>
        <w:t xml:space="preserve">in Latvia </w:t>
      </w:r>
      <w:r w:rsidR="003B127E" w:rsidRPr="00651CEA">
        <w:rPr>
          <w:rFonts w:ascii="Arial" w:hAnsi="Arial" w:cs="Arial"/>
          <w:sz w:val="22"/>
          <w:szCs w:val="22"/>
          <w:lang w:val="en-US"/>
        </w:rPr>
        <w:t>through the use of satellite imagery. Although the importance of socio-economic events on land-use change is acknowledged</w:t>
      </w:r>
      <w:r w:rsidR="00526058" w:rsidRPr="00651CEA">
        <w:rPr>
          <w:rFonts w:ascii="Arial" w:hAnsi="Arial" w:cs="Arial"/>
          <w:sz w:val="22"/>
          <w:szCs w:val="22"/>
          <w:lang w:val="en-US"/>
        </w:rPr>
        <w:t xml:space="preserve"> </w:t>
      </w:r>
      <w:r w:rsidR="00526058" w:rsidRPr="00651CEA">
        <w:rPr>
          <w:rFonts w:ascii="Arial" w:hAnsi="Arial" w:cs="Arial"/>
          <w:sz w:val="22"/>
          <w:szCs w:val="22"/>
          <w:lang w:val="en-US"/>
        </w:rPr>
        <w:fldChar w:fldCharType="begin"/>
      </w:r>
      <w:r w:rsidR="00526058" w:rsidRPr="00651CEA">
        <w:rPr>
          <w:rFonts w:ascii="Arial" w:hAnsi="Arial" w:cs="Arial"/>
          <w:sz w:val="22"/>
          <w:szCs w:val="22"/>
          <w:lang w:val="en-US"/>
        </w:rPr>
        <w:instrText xml:space="preserve"> ADDIN ZOTERO_ITEM CSL_CITATION {"citationID":"HWkSLhSs","properties":{"formattedCitation":"(Prishchepov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526058" w:rsidRPr="00651CEA">
        <w:rPr>
          <w:rFonts w:ascii="Arial" w:hAnsi="Arial" w:cs="Arial"/>
          <w:sz w:val="22"/>
          <w:szCs w:val="22"/>
          <w:lang w:val="en-US"/>
        </w:rPr>
        <w:fldChar w:fldCharType="separate"/>
      </w:r>
      <w:r w:rsidR="00526058" w:rsidRPr="00651CEA">
        <w:rPr>
          <w:rFonts w:ascii="Arial" w:hAnsi="Arial" w:cs="Arial"/>
          <w:sz w:val="22"/>
        </w:rPr>
        <w:t xml:space="preserve">(Prishchepov </w:t>
      </w:r>
      <w:r w:rsidR="00526058" w:rsidRPr="00651CEA">
        <w:rPr>
          <w:rFonts w:ascii="Arial" w:hAnsi="Arial" w:cs="Arial"/>
          <w:i/>
          <w:iCs/>
          <w:sz w:val="22"/>
        </w:rPr>
        <w:t>et al.</w:t>
      </w:r>
      <w:r w:rsidR="00526058" w:rsidRPr="00651CEA">
        <w:rPr>
          <w:rFonts w:ascii="Arial" w:hAnsi="Arial" w:cs="Arial"/>
          <w:sz w:val="22"/>
        </w:rPr>
        <w:t>, 2012)</w:t>
      </w:r>
      <w:r w:rsidR="00526058" w:rsidRPr="00651CEA">
        <w:rPr>
          <w:rFonts w:ascii="Arial" w:hAnsi="Arial" w:cs="Arial"/>
          <w:sz w:val="22"/>
          <w:szCs w:val="22"/>
          <w:lang w:val="en-US"/>
        </w:rPr>
        <w:fldChar w:fldCharType="end"/>
      </w:r>
      <w:r w:rsidR="003B127E" w:rsidRPr="00651CEA">
        <w:rPr>
          <w:rFonts w:ascii="Arial" w:hAnsi="Arial" w:cs="Arial"/>
          <w:sz w:val="22"/>
          <w:szCs w:val="22"/>
          <w:lang w:val="en-US"/>
        </w:rPr>
        <w:t xml:space="preserve">, it remains unclear whether a recognisable, country-scale signature is left on the landscape. Using satellite imagery, pixel-scale analysis can be completed to determine specific </w:t>
      </w:r>
      <w:r w:rsidR="0046174E" w:rsidRPr="00651CEA">
        <w:rPr>
          <w:rFonts w:ascii="Arial" w:hAnsi="Arial" w:cs="Arial"/>
          <w:sz w:val="22"/>
          <w:szCs w:val="22"/>
          <w:lang w:val="en-US"/>
        </w:rPr>
        <w:t>land</w:t>
      </w:r>
      <w:ins w:id="66" w:author="RICH Izzy" w:date="2019-01-31T10:41:00Z">
        <w:r w:rsidR="00651CEA" w:rsidRPr="00651CEA">
          <w:rPr>
            <w:rFonts w:ascii="Arial" w:hAnsi="Arial" w:cs="Arial"/>
            <w:sz w:val="22"/>
            <w:szCs w:val="22"/>
            <w:lang w:val="en-US"/>
          </w:rPr>
          <w:t xml:space="preserve"> </w:t>
        </w:r>
      </w:ins>
      <w:del w:id="67" w:author="RICH Izzy" w:date="2019-01-31T10:41:00Z">
        <w:r w:rsidR="0046174E" w:rsidRPr="00651CEA" w:rsidDel="00651CEA">
          <w:rPr>
            <w:rFonts w:ascii="Arial" w:hAnsi="Arial" w:cs="Arial"/>
            <w:sz w:val="22"/>
            <w:szCs w:val="22"/>
            <w:lang w:val="en-US"/>
          </w:rPr>
          <w:delText xml:space="preserve"> </w:delText>
        </w:r>
      </w:del>
      <w:r w:rsidR="0046174E" w:rsidRPr="00651CEA">
        <w:rPr>
          <w:rFonts w:ascii="Arial" w:hAnsi="Arial" w:cs="Arial"/>
          <w:sz w:val="22"/>
          <w:szCs w:val="22"/>
          <w:lang w:val="en-US"/>
        </w:rPr>
        <w:t>cover</w:t>
      </w:r>
      <w:r w:rsidR="003B127E" w:rsidRPr="00651CEA">
        <w:rPr>
          <w:rFonts w:ascii="Arial" w:hAnsi="Arial" w:cs="Arial"/>
          <w:sz w:val="22"/>
          <w:szCs w:val="22"/>
          <w:lang w:val="en-US"/>
        </w:rPr>
        <w:t xml:space="preserve"> transitions over time, potentially unveiling a link between socio-economic events and land-use change. My findings will give insight into the homogeneity, or lack thereof, of the effects of socio-economic events on a country-scale. Results will </w:t>
      </w:r>
      <w:del w:id="68" w:author="RICH Izzy" w:date="2019-01-31T10:42:00Z">
        <w:r w:rsidR="003B127E" w:rsidRPr="00651CEA" w:rsidDel="00651CEA">
          <w:rPr>
            <w:rFonts w:ascii="Arial" w:hAnsi="Arial" w:cs="Arial"/>
            <w:sz w:val="22"/>
            <w:szCs w:val="22"/>
            <w:lang w:val="en-US"/>
          </w:rPr>
          <w:delText xml:space="preserve">further </w:delText>
        </w:r>
      </w:del>
      <w:r w:rsidR="0046174E" w:rsidRPr="00651CEA">
        <w:rPr>
          <w:rFonts w:ascii="Arial" w:hAnsi="Arial" w:cs="Arial"/>
          <w:sz w:val="22"/>
          <w:szCs w:val="22"/>
          <w:lang w:val="en-US"/>
        </w:rPr>
        <w:t>reveal</w:t>
      </w:r>
      <w:r w:rsidR="003B127E" w:rsidRPr="00651CEA">
        <w:rPr>
          <w:rFonts w:ascii="Arial" w:hAnsi="Arial" w:cs="Arial"/>
          <w:sz w:val="22"/>
          <w:szCs w:val="22"/>
          <w:lang w:val="en-US"/>
        </w:rPr>
        <w:t xml:space="preserve"> the </w:t>
      </w:r>
      <w:ins w:id="69" w:author="RICH Izzy" w:date="2019-01-31T10:42:00Z">
        <w:r w:rsidR="00651CEA" w:rsidRPr="00651CEA">
          <w:rPr>
            <w:rFonts w:ascii="Arial" w:hAnsi="Arial" w:cs="Arial"/>
            <w:sz w:val="22"/>
            <w:szCs w:val="22"/>
            <w:lang w:val="en-US"/>
          </w:rPr>
          <w:t xml:space="preserve">transition </w:t>
        </w:r>
      </w:ins>
      <w:r w:rsidR="003B127E" w:rsidRPr="00651CEA">
        <w:rPr>
          <w:rFonts w:ascii="Arial" w:hAnsi="Arial" w:cs="Arial"/>
          <w:sz w:val="22"/>
          <w:szCs w:val="22"/>
          <w:lang w:val="en-US"/>
        </w:rPr>
        <w:t xml:space="preserve">patterns </w:t>
      </w:r>
      <w:del w:id="70" w:author="RICH Izzy" w:date="2019-01-31T10:42:00Z">
        <w:r w:rsidR="0046174E" w:rsidRPr="00651CEA" w:rsidDel="00651CEA">
          <w:rPr>
            <w:rFonts w:ascii="Arial" w:hAnsi="Arial" w:cs="Arial"/>
            <w:sz w:val="22"/>
            <w:szCs w:val="22"/>
            <w:lang w:val="en-US"/>
          </w:rPr>
          <w:delText xml:space="preserve">of transition </w:delText>
        </w:r>
      </w:del>
      <w:r w:rsidR="003B127E" w:rsidRPr="00651CEA">
        <w:rPr>
          <w:rFonts w:ascii="Arial" w:hAnsi="Arial" w:cs="Arial"/>
          <w:sz w:val="22"/>
          <w:szCs w:val="22"/>
          <w:lang w:val="en-US"/>
        </w:rPr>
        <w:t>between each land-use type, including extensive, intensive and abandoned land. Ultimately,</w:t>
      </w:r>
      <w:ins w:id="71" w:author="RICH Izzy" w:date="2019-01-30T21:35:00Z">
        <w:r w:rsidR="00051378" w:rsidRPr="00651CEA">
          <w:rPr>
            <w:rFonts w:ascii="Arial" w:hAnsi="Arial" w:cs="Arial"/>
            <w:sz w:val="22"/>
            <w:szCs w:val="22"/>
            <w:lang w:val="en-US"/>
          </w:rPr>
          <w:t xml:space="preserve"> my study will uncover</w:t>
        </w:r>
      </w:ins>
      <w:r w:rsidR="003B127E" w:rsidRPr="00651CEA">
        <w:rPr>
          <w:rFonts w:ascii="Arial" w:hAnsi="Arial" w:cs="Arial"/>
          <w:sz w:val="22"/>
          <w:szCs w:val="22"/>
          <w:lang w:val="en-US"/>
        </w:rPr>
        <w:t xml:space="preserve"> the importance of socio-economic events as a driver of land-use change </w:t>
      </w:r>
      <w:del w:id="72" w:author="RICH Izzy" w:date="2019-01-30T21:35:00Z">
        <w:r w:rsidR="003B127E" w:rsidRPr="00651CEA" w:rsidDel="00051378">
          <w:rPr>
            <w:rFonts w:ascii="Arial" w:hAnsi="Arial" w:cs="Arial"/>
            <w:sz w:val="22"/>
            <w:szCs w:val="22"/>
            <w:lang w:val="en-US"/>
          </w:rPr>
          <w:delText>will be obtained</w:delText>
        </w:r>
      </w:del>
      <w:ins w:id="73" w:author="RICH Izzy" w:date="2019-01-30T21:35:00Z">
        <w:r w:rsidR="00051378" w:rsidRPr="00651CEA">
          <w:rPr>
            <w:rFonts w:ascii="Arial" w:hAnsi="Arial" w:cs="Arial"/>
            <w:sz w:val="22"/>
            <w:szCs w:val="22"/>
            <w:lang w:val="en-US"/>
          </w:rPr>
          <w:t>in Latvia</w:t>
        </w:r>
      </w:ins>
      <w:r w:rsidR="003B127E" w:rsidRPr="00651CEA">
        <w:rPr>
          <w:rFonts w:ascii="Arial" w:hAnsi="Arial" w:cs="Arial"/>
          <w:sz w:val="22"/>
          <w:szCs w:val="22"/>
          <w:lang w:val="en-US"/>
        </w:rPr>
        <w:t>, permitting predictions about land-use under changing socio-economic conditions to be made.</w:t>
      </w:r>
    </w:p>
    <w:p w14:paraId="27271BAB" w14:textId="77777777" w:rsidR="0046174E" w:rsidRPr="00651CEA" w:rsidRDefault="0046174E">
      <w:pPr>
        <w:spacing w:line="360" w:lineRule="auto"/>
        <w:jc w:val="both"/>
        <w:rPr>
          <w:rFonts w:ascii="Arial" w:hAnsi="Arial" w:cs="Arial"/>
          <w:sz w:val="22"/>
          <w:szCs w:val="22"/>
          <w:lang w:val="en-US"/>
        </w:rPr>
        <w:pPrChange w:id="74" w:author="RICH Izzy" w:date="2019-01-31T10:39:00Z">
          <w:pPr>
            <w:spacing w:line="360" w:lineRule="auto"/>
          </w:pPr>
        </w:pPrChange>
      </w:pPr>
    </w:p>
    <w:p w14:paraId="075F28DE" w14:textId="08EEDE75" w:rsidR="005A3B72" w:rsidRPr="00651CEA" w:rsidRDefault="005A3B72">
      <w:pPr>
        <w:spacing w:line="360" w:lineRule="auto"/>
        <w:jc w:val="both"/>
        <w:rPr>
          <w:rFonts w:ascii="Arial" w:hAnsi="Arial" w:cs="Arial"/>
          <w:b/>
          <w:sz w:val="22"/>
          <w:szCs w:val="22"/>
          <w:lang w:val="en-US"/>
        </w:rPr>
        <w:pPrChange w:id="75" w:author="RICH Izzy" w:date="2019-01-31T10:39:00Z">
          <w:pPr>
            <w:spacing w:line="360" w:lineRule="auto"/>
          </w:pPr>
        </w:pPrChange>
      </w:pPr>
      <w:r w:rsidRPr="00651CEA">
        <w:rPr>
          <w:rFonts w:ascii="Arial" w:hAnsi="Arial" w:cs="Arial"/>
          <w:b/>
          <w:sz w:val="22"/>
          <w:szCs w:val="22"/>
          <w:lang w:val="en-US"/>
        </w:rPr>
        <w:lastRenderedPageBreak/>
        <w:t>Research questions</w:t>
      </w:r>
      <w:r w:rsidR="00BE1E9B" w:rsidRPr="00651CEA">
        <w:rPr>
          <w:rFonts w:ascii="Arial" w:hAnsi="Arial" w:cs="Arial"/>
          <w:b/>
          <w:sz w:val="22"/>
          <w:szCs w:val="22"/>
          <w:lang w:val="en-US"/>
        </w:rPr>
        <w:t xml:space="preserve"> and hypotheses </w:t>
      </w:r>
    </w:p>
    <w:p w14:paraId="78576E50" w14:textId="6B7F6A4E" w:rsidR="00BE1E9B" w:rsidRPr="00651CEA" w:rsidRDefault="00586CF5">
      <w:pPr>
        <w:spacing w:line="360" w:lineRule="auto"/>
        <w:jc w:val="both"/>
        <w:rPr>
          <w:rFonts w:ascii="Arial" w:hAnsi="Arial" w:cs="Arial"/>
          <w:sz w:val="22"/>
          <w:szCs w:val="22"/>
          <w:lang w:val="en-US"/>
        </w:rPr>
        <w:pPrChange w:id="76" w:author="RICH Izzy" w:date="2019-01-31T10:39:00Z">
          <w:pPr>
            <w:spacing w:line="360" w:lineRule="auto"/>
          </w:pPr>
        </w:pPrChange>
      </w:pPr>
      <w:r w:rsidRPr="00651CEA">
        <w:rPr>
          <w:rFonts w:ascii="Arial" w:hAnsi="Arial" w:cs="Arial"/>
          <w:sz w:val="22"/>
          <w:szCs w:val="22"/>
          <w:lang w:val="en-US"/>
        </w:rPr>
        <w:t>The specific questions I will address are as follows:</w:t>
      </w:r>
    </w:p>
    <w:p w14:paraId="51694D5A" w14:textId="22DDA3FD" w:rsidR="00BE1E9B" w:rsidRPr="00651CEA" w:rsidRDefault="00BE1E9B">
      <w:pPr>
        <w:spacing w:line="360" w:lineRule="auto"/>
        <w:jc w:val="both"/>
        <w:rPr>
          <w:rFonts w:ascii="Arial" w:hAnsi="Arial" w:cs="Arial"/>
          <w:sz w:val="22"/>
          <w:szCs w:val="22"/>
          <w:lang w:val="en-US"/>
        </w:rPr>
        <w:pPrChange w:id="77" w:author="RICH Izzy" w:date="2019-01-31T10:39:00Z">
          <w:pPr>
            <w:spacing w:line="360" w:lineRule="auto"/>
          </w:pPr>
        </w:pPrChange>
      </w:pPr>
      <w:r w:rsidRPr="00651CEA">
        <w:rPr>
          <w:rFonts w:ascii="Arial" w:hAnsi="Arial" w:cs="Arial"/>
          <w:sz w:val="22"/>
          <w:szCs w:val="22"/>
          <w:u w:val="single"/>
          <w:lang w:val="en-US"/>
        </w:rPr>
        <w:t>Question 1</w:t>
      </w:r>
      <w:r w:rsidRPr="00651CEA">
        <w:rPr>
          <w:rFonts w:ascii="Arial" w:hAnsi="Arial" w:cs="Arial"/>
          <w:sz w:val="22"/>
          <w:szCs w:val="22"/>
          <w:lang w:val="en-US"/>
        </w:rPr>
        <w:t xml:space="preserve">: </w:t>
      </w:r>
      <w:r w:rsidR="00781833" w:rsidRPr="00651CEA">
        <w:rPr>
          <w:rFonts w:ascii="Arial" w:hAnsi="Arial" w:cs="Arial"/>
          <w:sz w:val="22"/>
          <w:szCs w:val="22"/>
          <w:lang w:val="en-US"/>
        </w:rPr>
        <w:t>Is there a clea</w:t>
      </w:r>
      <w:ins w:id="78" w:author="RICH Izzy" w:date="2019-01-30T17:36:00Z">
        <w:r w:rsidR="00E47EA6" w:rsidRPr="00651CEA">
          <w:rPr>
            <w:rFonts w:ascii="Arial" w:hAnsi="Arial" w:cs="Arial"/>
            <w:sz w:val="22"/>
            <w:szCs w:val="22"/>
            <w:lang w:val="en-US"/>
          </w:rPr>
          <w:t>r</w:t>
        </w:r>
      </w:ins>
      <w:del w:id="79" w:author="RICH Izzy" w:date="2019-01-30T17:36:00Z">
        <w:r w:rsidR="00781833" w:rsidRPr="00651CEA" w:rsidDel="00E47EA6">
          <w:rPr>
            <w:rFonts w:ascii="Arial" w:hAnsi="Arial" w:cs="Arial"/>
            <w:sz w:val="22"/>
            <w:szCs w:val="22"/>
            <w:lang w:val="en-US"/>
          </w:rPr>
          <w:delText>r, marked</w:delText>
        </w:r>
      </w:del>
      <w:r w:rsidR="00781833" w:rsidRPr="00651CEA">
        <w:rPr>
          <w:rFonts w:ascii="Arial" w:hAnsi="Arial" w:cs="Arial"/>
          <w:sz w:val="22"/>
          <w:szCs w:val="22"/>
          <w:lang w:val="en-US"/>
        </w:rPr>
        <w:t xml:space="preserve"> link between key socio-</w:t>
      </w:r>
      <w:r w:rsidR="00DC4942" w:rsidRPr="00651CEA">
        <w:rPr>
          <w:rFonts w:ascii="Arial" w:hAnsi="Arial" w:cs="Arial"/>
          <w:sz w:val="22"/>
          <w:szCs w:val="22"/>
          <w:lang w:val="en-US"/>
        </w:rPr>
        <w:t>economic</w:t>
      </w:r>
      <w:r w:rsidR="00781833" w:rsidRPr="00651CEA">
        <w:rPr>
          <w:rFonts w:ascii="Arial" w:hAnsi="Arial" w:cs="Arial"/>
          <w:sz w:val="22"/>
          <w:szCs w:val="22"/>
          <w:lang w:val="en-US"/>
        </w:rPr>
        <w:t xml:space="preserve"> events and land-use change in Latvia?</w:t>
      </w:r>
    </w:p>
    <w:p w14:paraId="1B8F5DDB" w14:textId="6FA3A4AA" w:rsidR="00BE1E9B" w:rsidRPr="00651CEA" w:rsidRDefault="00BE1E9B">
      <w:pPr>
        <w:spacing w:line="360" w:lineRule="auto"/>
        <w:jc w:val="both"/>
        <w:rPr>
          <w:rFonts w:ascii="Arial" w:hAnsi="Arial" w:cs="Arial"/>
          <w:sz w:val="22"/>
          <w:szCs w:val="22"/>
          <w:lang w:val="en-US"/>
        </w:rPr>
        <w:pPrChange w:id="80" w:author="RICH Izzy" w:date="2019-01-31T10:39:00Z">
          <w:pPr>
            <w:spacing w:line="360" w:lineRule="auto"/>
          </w:pPr>
        </w:pPrChange>
      </w:pPr>
      <w:r w:rsidRPr="00651CEA">
        <w:rPr>
          <w:rFonts w:ascii="Arial" w:hAnsi="Arial" w:cs="Arial"/>
          <w:b/>
          <w:sz w:val="22"/>
          <w:szCs w:val="22"/>
          <w:lang w:val="en-US"/>
        </w:rPr>
        <w:t>H</w:t>
      </w:r>
      <w:r w:rsidRPr="00651CEA">
        <w:rPr>
          <w:rFonts w:ascii="Arial" w:hAnsi="Arial" w:cs="Arial"/>
          <w:b/>
          <w:sz w:val="22"/>
          <w:szCs w:val="22"/>
          <w:vertAlign w:val="subscript"/>
          <w:lang w:val="en-US"/>
        </w:rPr>
        <w:t>1</w:t>
      </w:r>
      <w:r w:rsidRPr="00651CEA">
        <w:rPr>
          <w:rFonts w:ascii="Arial" w:hAnsi="Arial" w:cs="Arial"/>
          <w:sz w:val="22"/>
          <w:szCs w:val="22"/>
          <w:lang w:val="en-US"/>
        </w:rPr>
        <w:t xml:space="preserve">: There is an observable, uniform link between the Soviet Union collapse and land-use change </w:t>
      </w:r>
      <w:r w:rsidR="00E73D86" w:rsidRPr="00651CEA">
        <w:rPr>
          <w:rFonts w:ascii="Arial" w:hAnsi="Arial" w:cs="Arial"/>
          <w:sz w:val="22"/>
          <w:szCs w:val="22"/>
          <w:lang w:val="en-US"/>
        </w:rPr>
        <w:t>in Latvia at</w:t>
      </w:r>
      <w:r w:rsidR="00586CF5" w:rsidRPr="00651CEA">
        <w:rPr>
          <w:rFonts w:ascii="Arial" w:hAnsi="Arial" w:cs="Arial"/>
          <w:sz w:val="22"/>
          <w:szCs w:val="22"/>
          <w:lang w:val="en-US"/>
        </w:rPr>
        <w:t xml:space="preserve"> a</w:t>
      </w:r>
      <w:r w:rsidR="00E73D86" w:rsidRPr="00651CEA">
        <w:rPr>
          <w:rFonts w:ascii="Arial" w:hAnsi="Arial" w:cs="Arial"/>
          <w:sz w:val="22"/>
          <w:szCs w:val="22"/>
          <w:lang w:val="en-US"/>
        </w:rPr>
        <w:t xml:space="preserve"> country-scale</w:t>
      </w:r>
      <w:r w:rsidRPr="00651CEA">
        <w:rPr>
          <w:rFonts w:ascii="Arial" w:hAnsi="Arial" w:cs="Arial"/>
          <w:sz w:val="22"/>
          <w:szCs w:val="22"/>
          <w:lang w:val="en-US"/>
        </w:rPr>
        <w:t>. There is no homogeneous link between land-use change and the addition of Latvia to the EU</w:t>
      </w:r>
      <w:r w:rsidR="00E73D86" w:rsidRPr="00651CEA">
        <w:rPr>
          <w:rFonts w:ascii="Arial" w:hAnsi="Arial" w:cs="Arial"/>
          <w:sz w:val="22"/>
          <w:szCs w:val="22"/>
          <w:lang w:val="en-US"/>
        </w:rPr>
        <w:t xml:space="preserve"> at </w:t>
      </w:r>
      <w:r w:rsidR="00586CF5" w:rsidRPr="00651CEA">
        <w:rPr>
          <w:rFonts w:ascii="Arial" w:hAnsi="Arial" w:cs="Arial"/>
          <w:sz w:val="22"/>
          <w:szCs w:val="22"/>
          <w:lang w:val="en-US"/>
        </w:rPr>
        <w:t xml:space="preserve">a </w:t>
      </w:r>
      <w:r w:rsidR="00E73D86" w:rsidRPr="00651CEA">
        <w:rPr>
          <w:rFonts w:ascii="Arial" w:hAnsi="Arial" w:cs="Arial"/>
          <w:sz w:val="22"/>
          <w:szCs w:val="22"/>
          <w:lang w:val="en-US"/>
        </w:rPr>
        <w:t>country-scale.</w:t>
      </w:r>
    </w:p>
    <w:p w14:paraId="15576AF0" w14:textId="7D3C3B87" w:rsidR="00BE1E9B" w:rsidRPr="00651CEA" w:rsidDel="00651CEA" w:rsidRDefault="00BE1E9B">
      <w:pPr>
        <w:spacing w:line="360" w:lineRule="auto"/>
        <w:jc w:val="both"/>
        <w:rPr>
          <w:del w:id="81" w:author="RICH Izzy" w:date="2019-01-31T10:39:00Z"/>
          <w:rFonts w:ascii="Arial" w:hAnsi="Arial" w:cs="Arial"/>
          <w:sz w:val="22"/>
          <w:szCs w:val="22"/>
          <w:lang w:val="en-US"/>
        </w:rPr>
        <w:pPrChange w:id="82" w:author="RICH Izzy" w:date="2019-01-31T10:39:00Z">
          <w:pPr>
            <w:spacing w:line="360" w:lineRule="auto"/>
          </w:pPr>
        </w:pPrChange>
      </w:pPr>
      <w:r w:rsidRPr="00651CEA">
        <w:rPr>
          <w:rFonts w:ascii="Arial" w:hAnsi="Arial" w:cs="Arial"/>
          <w:b/>
          <w:sz w:val="22"/>
          <w:szCs w:val="22"/>
          <w:lang w:val="en-US"/>
        </w:rPr>
        <w:t>H</w:t>
      </w:r>
      <w:r w:rsidRPr="00651CEA">
        <w:rPr>
          <w:rFonts w:ascii="Arial" w:hAnsi="Arial" w:cs="Arial"/>
          <w:b/>
          <w:sz w:val="22"/>
          <w:szCs w:val="22"/>
          <w:vertAlign w:val="subscript"/>
          <w:lang w:val="en-US"/>
        </w:rPr>
        <w:t>0</w:t>
      </w:r>
      <w:r w:rsidRPr="00651CEA">
        <w:rPr>
          <w:rFonts w:ascii="Arial" w:hAnsi="Arial" w:cs="Arial"/>
          <w:sz w:val="22"/>
          <w:szCs w:val="22"/>
          <w:lang w:val="en-US"/>
        </w:rPr>
        <w:t>: There is no relationship between socio-economic events and land-use change</w:t>
      </w:r>
      <w:r w:rsidR="00E73D86" w:rsidRPr="00651CEA">
        <w:rPr>
          <w:rFonts w:ascii="Arial" w:hAnsi="Arial" w:cs="Arial"/>
          <w:sz w:val="22"/>
          <w:szCs w:val="22"/>
          <w:lang w:val="en-US"/>
        </w:rPr>
        <w:t xml:space="preserve"> at </w:t>
      </w:r>
      <w:r w:rsidR="00586CF5" w:rsidRPr="00651CEA">
        <w:rPr>
          <w:rFonts w:ascii="Arial" w:hAnsi="Arial" w:cs="Arial"/>
          <w:sz w:val="22"/>
          <w:szCs w:val="22"/>
          <w:lang w:val="en-US"/>
        </w:rPr>
        <w:t xml:space="preserve">a </w:t>
      </w:r>
      <w:r w:rsidR="00E73D86" w:rsidRPr="00651CEA">
        <w:rPr>
          <w:rFonts w:ascii="Arial" w:hAnsi="Arial" w:cs="Arial"/>
          <w:sz w:val="22"/>
          <w:szCs w:val="22"/>
          <w:lang w:val="en-US"/>
        </w:rPr>
        <w:t>country-scale.</w:t>
      </w:r>
    </w:p>
    <w:p w14:paraId="1C5D4C1F" w14:textId="77777777" w:rsidR="00BE1E9B" w:rsidRPr="00651CEA" w:rsidRDefault="00BE1E9B">
      <w:pPr>
        <w:spacing w:line="360" w:lineRule="auto"/>
        <w:jc w:val="both"/>
        <w:rPr>
          <w:rFonts w:ascii="Arial" w:hAnsi="Arial" w:cs="Arial"/>
          <w:sz w:val="22"/>
          <w:szCs w:val="22"/>
          <w:lang w:val="en-US"/>
        </w:rPr>
        <w:pPrChange w:id="83" w:author="RICH Izzy" w:date="2019-01-31T10:39:00Z">
          <w:pPr>
            <w:spacing w:line="360" w:lineRule="auto"/>
          </w:pPr>
        </w:pPrChange>
      </w:pPr>
    </w:p>
    <w:p w14:paraId="51560036" w14:textId="121E1266" w:rsidR="00781833" w:rsidRPr="00651CEA" w:rsidRDefault="00BE1E9B">
      <w:pPr>
        <w:spacing w:line="360" w:lineRule="auto"/>
        <w:jc w:val="both"/>
        <w:rPr>
          <w:rFonts w:ascii="Arial" w:hAnsi="Arial" w:cs="Arial"/>
          <w:sz w:val="22"/>
          <w:szCs w:val="22"/>
          <w:lang w:val="en-US"/>
        </w:rPr>
        <w:pPrChange w:id="84" w:author="RICH Izzy" w:date="2019-01-31T10:39:00Z">
          <w:pPr>
            <w:spacing w:line="360" w:lineRule="auto"/>
          </w:pPr>
        </w:pPrChange>
      </w:pPr>
      <w:r w:rsidRPr="00651CEA">
        <w:rPr>
          <w:rFonts w:ascii="Arial" w:hAnsi="Arial" w:cs="Arial"/>
          <w:sz w:val="22"/>
          <w:szCs w:val="22"/>
          <w:u w:val="single"/>
          <w:lang w:val="en-US"/>
        </w:rPr>
        <w:t>Question 2</w:t>
      </w:r>
      <w:r w:rsidRPr="00651CEA">
        <w:rPr>
          <w:rFonts w:ascii="Arial" w:hAnsi="Arial" w:cs="Arial"/>
          <w:sz w:val="22"/>
          <w:szCs w:val="22"/>
          <w:lang w:val="en-US"/>
        </w:rPr>
        <w:t xml:space="preserve">: </w:t>
      </w:r>
      <w:r w:rsidR="00781833" w:rsidRPr="00651CEA">
        <w:rPr>
          <w:rFonts w:ascii="Arial" w:hAnsi="Arial" w:cs="Arial"/>
          <w:sz w:val="22"/>
          <w:szCs w:val="22"/>
          <w:lang w:val="en-US"/>
        </w:rPr>
        <w:t xml:space="preserve">Is the strength and direction of land-use change different </w:t>
      </w:r>
      <w:r w:rsidR="00586CF5" w:rsidRPr="00651CEA">
        <w:rPr>
          <w:rFonts w:ascii="Arial" w:hAnsi="Arial" w:cs="Arial"/>
          <w:sz w:val="22"/>
          <w:szCs w:val="22"/>
          <w:lang w:val="en-US"/>
        </w:rPr>
        <w:t xml:space="preserve">among </w:t>
      </w:r>
      <w:r w:rsidR="00781833" w:rsidRPr="00651CEA">
        <w:rPr>
          <w:rFonts w:ascii="Arial" w:hAnsi="Arial" w:cs="Arial"/>
          <w:sz w:val="22"/>
          <w:szCs w:val="22"/>
          <w:lang w:val="en-US"/>
        </w:rPr>
        <w:t>extensive, intensive and abandoned land</w:t>
      </w:r>
      <w:r w:rsidR="00586CF5" w:rsidRPr="00651CEA">
        <w:rPr>
          <w:rFonts w:ascii="Arial" w:hAnsi="Arial" w:cs="Arial"/>
          <w:sz w:val="22"/>
          <w:szCs w:val="22"/>
          <w:lang w:val="en-US"/>
        </w:rPr>
        <w:t>-use</w:t>
      </w:r>
      <w:r w:rsidR="00B3600A" w:rsidRPr="00651CEA">
        <w:rPr>
          <w:rFonts w:ascii="Arial" w:hAnsi="Arial" w:cs="Arial"/>
          <w:sz w:val="22"/>
          <w:szCs w:val="22"/>
          <w:lang w:val="en-US"/>
        </w:rPr>
        <w:t xml:space="preserve"> types</w:t>
      </w:r>
      <w:r w:rsidR="00781833" w:rsidRPr="00651CEA">
        <w:rPr>
          <w:rFonts w:ascii="Arial" w:hAnsi="Arial" w:cs="Arial"/>
          <w:sz w:val="22"/>
          <w:szCs w:val="22"/>
          <w:lang w:val="en-US"/>
        </w:rPr>
        <w:t>?</w:t>
      </w:r>
    </w:p>
    <w:p w14:paraId="70E9A7DE" w14:textId="3C0F7B1E" w:rsidR="00BE1E9B" w:rsidRPr="00651CEA" w:rsidRDefault="00BE1E9B">
      <w:pPr>
        <w:spacing w:line="360" w:lineRule="auto"/>
        <w:jc w:val="both"/>
        <w:rPr>
          <w:rFonts w:ascii="Arial" w:hAnsi="Arial" w:cs="Arial"/>
          <w:sz w:val="22"/>
          <w:szCs w:val="22"/>
          <w:lang w:val="en-US"/>
        </w:rPr>
        <w:pPrChange w:id="85" w:author="RICH Izzy" w:date="2019-01-31T10:39:00Z">
          <w:pPr>
            <w:spacing w:line="360" w:lineRule="auto"/>
          </w:pPr>
        </w:pPrChange>
      </w:pPr>
      <w:r w:rsidRPr="00651CEA">
        <w:rPr>
          <w:rFonts w:ascii="Arial" w:hAnsi="Arial" w:cs="Arial"/>
          <w:b/>
          <w:sz w:val="22"/>
          <w:szCs w:val="22"/>
          <w:lang w:val="en-US"/>
        </w:rPr>
        <w:t>H</w:t>
      </w:r>
      <w:r w:rsidRPr="00651CEA">
        <w:rPr>
          <w:rFonts w:ascii="Arial" w:hAnsi="Arial" w:cs="Arial"/>
          <w:b/>
          <w:sz w:val="22"/>
          <w:szCs w:val="22"/>
          <w:vertAlign w:val="subscript"/>
          <w:lang w:val="en-US"/>
        </w:rPr>
        <w:t>1</w:t>
      </w:r>
      <w:r w:rsidRPr="00651CEA">
        <w:rPr>
          <w:rFonts w:ascii="Arial" w:hAnsi="Arial" w:cs="Arial"/>
          <w:sz w:val="22"/>
          <w:szCs w:val="22"/>
          <w:lang w:val="en-US"/>
        </w:rPr>
        <w:t xml:space="preserve">: The strength and direction of land-use change </w:t>
      </w:r>
      <w:r w:rsidR="00E73D86" w:rsidRPr="00651CEA">
        <w:rPr>
          <w:rFonts w:ascii="Arial" w:hAnsi="Arial" w:cs="Arial"/>
          <w:sz w:val="22"/>
          <w:szCs w:val="22"/>
          <w:lang w:val="en-US"/>
        </w:rPr>
        <w:t>is</w:t>
      </w:r>
      <w:r w:rsidRPr="00651CEA">
        <w:rPr>
          <w:rFonts w:ascii="Arial" w:hAnsi="Arial" w:cs="Arial"/>
          <w:sz w:val="22"/>
          <w:szCs w:val="22"/>
          <w:lang w:val="en-US"/>
        </w:rPr>
        <w:t xml:space="preserve"> different for extensive, intensive and abandoned land types</w:t>
      </w:r>
      <w:r w:rsidR="00E73D86" w:rsidRPr="00651CEA">
        <w:rPr>
          <w:rFonts w:ascii="Arial" w:hAnsi="Arial" w:cs="Arial"/>
          <w:sz w:val="22"/>
          <w:szCs w:val="22"/>
          <w:lang w:val="en-US"/>
        </w:rPr>
        <w:t xml:space="preserve"> at pixel-scale</w:t>
      </w:r>
      <w:ins w:id="86" w:author="RICH Izzy" w:date="2019-01-31T11:13:00Z">
        <w:r w:rsidR="00651CEA" w:rsidRPr="00651CEA">
          <w:rPr>
            <w:rFonts w:ascii="Arial" w:hAnsi="Arial" w:cs="Arial"/>
            <w:sz w:val="22"/>
            <w:szCs w:val="22"/>
            <w:lang w:val="en-US"/>
          </w:rPr>
          <w:t xml:space="preserve">, with the transition to abandoned land strongest after the Soviet Union collapse </w:t>
        </w:r>
      </w:ins>
      <w:ins w:id="87" w:author="RICH Izzy" w:date="2019-01-31T11:14:00Z">
        <w:r w:rsidR="00651CEA" w:rsidRPr="00651CEA">
          <w:rPr>
            <w:rFonts w:ascii="Arial" w:hAnsi="Arial" w:cs="Arial"/>
            <w:sz w:val="22"/>
            <w:szCs w:val="22"/>
            <w:lang w:val="en-US"/>
          </w:rPr>
          <w:t>and the transition to intensive land strongest after EU accession.</w:t>
        </w:r>
      </w:ins>
      <w:del w:id="88" w:author="RICH Izzy" w:date="2019-01-31T11:13:00Z">
        <w:r w:rsidR="00E73D86" w:rsidRPr="00651CEA" w:rsidDel="00651CEA">
          <w:rPr>
            <w:rFonts w:ascii="Arial" w:hAnsi="Arial" w:cs="Arial"/>
            <w:sz w:val="22"/>
            <w:szCs w:val="22"/>
            <w:lang w:val="en-US"/>
          </w:rPr>
          <w:delText xml:space="preserve">. </w:delText>
        </w:r>
      </w:del>
    </w:p>
    <w:p w14:paraId="11AE71F9" w14:textId="7A1AA2DA" w:rsidR="00BE1E9B" w:rsidRPr="00651CEA" w:rsidDel="00651CEA" w:rsidRDefault="00BE1E9B">
      <w:pPr>
        <w:spacing w:line="360" w:lineRule="auto"/>
        <w:jc w:val="both"/>
        <w:rPr>
          <w:del w:id="89" w:author="RICH Izzy" w:date="2019-01-31T10:39:00Z"/>
          <w:rFonts w:ascii="Arial" w:hAnsi="Arial" w:cs="Arial"/>
          <w:sz w:val="22"/>
          <w:szCs w:val="22"/>
          <w:lang w:val="en-US"/>
        </w:rPr>
        <w:pPrChange w:id="90" w:author="RICH Izzy" w:date="2019-01-31T10:39:00Z">
          <w:pPr>
            <w:spacing w:line="360" w:lineRule="auto"/>
          </w:pPr>
        </w:pPrChange>
      </w:pPr>
      <w:r w:rsidRPr="00651CEA">
        <w:rPr>
          <w:rFonts w:ascii="Arial" w:hAnsi="Arial" w:cs="Arial"/>
          <w:b/>
          <w:sz w:val="22"/>
          <w:szCs w:val="22"/>
          <w:lang w:val="en-US"/>
        </w:rPr>
        <w:t>H</w:t>
      </w:r>
      <w:r w:rsidRPr="00651CEA">
        <w:rPr>
          <w:rFonts w:ascii="Arial" w:hAnsi="Arial" w:cs="Arial"/>
          <w:b/>
          <w:sz w:val="22"/>
          <w:szCs w:val="22"/>
          <w:vertAlign w:val="subscript"/>
          <w:lang w:val="en-US"/>
        </w:rPr>
        <w:t>0</w:t>
      </w:r>
      <w:r w:rsidRPr="00651CEA">
        <w:rPr>
          <w:rFonts w:ascii="Arial" w:hAnsi="Arial" w:cs="Arial"/>
          <w:sz w:val="22"/>
          <w:szCs w:val="22"/>
          <w:lang w:val="en-US"/>
        </w:rPr>
        <w:t xml:space="preserve">: The strength and direction of land-use change is uniform across </w:t>
      </w:r>
      <w:del w:id="91" w:author="RICH Izzy" w:date="2019-01-31T11:14:00Z">
        <w:r w:rsidRPr="00651CEA" w:rsidDel="00651CEA">
          <w:rPr>
            <w:rFonts w:ascii="Arial" w:hAnsi="Arial" w:cs="Arial"/>
            <w:sz w:val="22"/>
            <w:szCs w:val="22"/>
            <w:lang w:val="en-US"/>
          </w:rPr>
          <w:delText xml:space="preserve">all </w:delText>
        </w:r>
      </w:del>
      <w:r w:rsidRPr="00651CEA">
        <w:rPr>
          <w:rFonts w:ascii="Arial" w:hAnsi="Arial" w:cs="Arial"/>
          <w:sz w:val="22"/>
          <w:szCs w:val="22"/>
          <w:lang w:val="en-US"/>
        </w:rPr>
        <w:t>land types</w:t>
      </w:r>
      <w:r w:rsidR="00E73D86" w:rsidRPr="00651CEA">
        <w:rPr>
          <w:rFonts w:ascii="Arial" w:hAnsi="Arial" w:cs="Arial"/>
          <w:sz w:val="22"/>
          <w:szCs w:val="22"/>
          <w:lang w:val="en-US"/>
        </w:rPr>
        <w:t xml:space="preserve"> at pixel-scale.</w:t>
      </w:r>
      <w:r w:rsidRPr="00651CEA">
        <w:rPr>
          <w:rFonts w:ascii="Arial" w:hAnsi="Arial" w:cs="Arial"/>
          <w:sz w:val="22"/>
          <w:szCs w:val="22"/>
          <w:lang w:val="en-US"/>
        </w:rPr>
        <w:t xml:space="preserve"> </w:t>
      </w:r>
    </w:p>
    <w:p w14:paraId="22CCFB17" w14:textId="77777777" w:rsidR="00BE1E9B" w:rsidRPr="00651CEA" w:rsidRDefault="00BE1E9B">
      <w:pPr>
        <w:spacing w:line="360" w:lineRule="auto"/>
        <w:jc w:val="both"/>
        <w:rPr>
          <w:rFonts w:ascii="Arial" w:hAnsi="Arial" w:cs="Arial"/>
          <w:sz w:val="22"/>
          <w:szCs w:val="22"/>
          <w:lang w:val="en-US"/>
        </w:rPr>
        <w:pPrChange w:id="92" w:author="RICH Izzy" w:date="2019-01-31T10:39:00Z">
          <w:pPr>
            <w:spacing w:line="360" w:lineRule="auto"/>
          </w:pPr>
        </w:pPrChange>
      </w:pPr>
    </w:p>
    <w:p w14:paraId="6B5301DD" w14:textId="4FC965F0" w:rsidR="00781833" w:rsidRPr="00651CEA" w:rsidRDefault="00BE1E9B">
      <w:pPr>
        <w:spacing w:line="360" w:lineRule="auto"/>
        <w:jc w:val="both"/>
        <w:rPr>
          <w:rFonts w:ascii="Arial" w:hAnsi="Arial" w:cs="Arial"/>
          <w:sz w:val="22"/>
          <w:szCs w:val="22"/>
          <w:lang w:val="en-US"/>
        </w:rPr>
        <w:pPrChange w:id="93" w:author="RICH Izzy" w:date="2019-01-31T10:39:00Z">
          <w:pPr>
            <w:spacing w:line="360" w:lineRule="auto"/>
          </w:pPr>
        </w:pPrChange>
      </w:pPr>
      <w:r w:rsidRPr="00651CEA">
        <w:rPr>
          <w:rFonts w:ascii="Arial" w:hAnsi="Arial" w:cs="Arial"/>
          <w:sz w:val="22"/>
          <w:szCs w:val="22"/>
          <w:u w:val="single"/>
          <w:lang w:val="en-US"/>
        </w:rPr>
        <w:t>Question 3</w:t>
      </w:r>
      <w:r w:rsidRPr="00651CEA">
        <w:rPr>
          <w:rFonts w:ascii="Arial" w:hAnsi="Arial" w:cs="Arial"/>
          <w:sz w:val="22"/>
          <w:szCs w:val="22"/>
          <w:lang w:val="en-US"/>
        </w:rPr>
        <w:t xml:space="preserve">: </w:t>
      </w:r>
      <w:r w:rsidR="00781833" w:rsidRPr="00651CEA">
        <w:rPr>
          <w:rFonts w:ascii="Arial" w:hAnsi="Arial" w:cs="Arial"/>
          <w:sz w:val="22"/>
          <w:szCs w:val="22"/>
          <w:lang w:val="en-US"/>
        </w:rPr>
        <w:t>Is there a time lag between socio-</w:t>
      </w:r>
      <w:r w:rsidR="00DC4942" w:rsidRPr="00651CEA">
        <w:rPr>
          <w:rFonts w:ascii="Arial" w:hAnsi="Arial" w:cs="Arial"/>
          <w:sz w:val="22"/>
          <w:szCs w:val="22"/>
          <w:lang w:val="en-US"/>
        </w:rPr>
        <w:t>economic</w:t>
      </w:r>
      <w:r w:rsidR="00781833" w:rsidRPr="00651CEA">
        <w:rPr>
          <w:rFonts w:ascii="Arial" w:hAnsi="Arial" w:cs="Arial"/>
          <w:sz w:val="22"/>
          <w:szCs w:val="22"/>
          <w:lang w:val="en-US"/>
        </w:rPr>
        <w:t xml:space="preserve"> events and the occurrence of land-use change? Does this differ between land-use type? </w:t>
      </w:r>
    </w:p>
    <w:p w14:paraId="3244BF4D" w14:textId="2974C54B" w:rsidR="00E8224F" w:rsidRPr="00651CEA" w:rsidRDefault="00BE1E9B">
      <w:pPr>
        <w:spacing w:line="360" w:lineRule="auto"/>
        <w:jc w:val="both"/>
        <w:rPr>
          <w:rFonts w:ascii="Arial" w:hAnsi="Arial" w:cs="Arial"/>
          <w:sz w:val="22"/>
          <w:szCs w:val="22"/>
          <w:lang w:val="en-US"/>
        </w:rPr>
        <w:pPrChange w:id="94" w:author="RICH Izzy" w:date="2019-01-31T10:39:00Z">
          <w:pPr>
            <w:spacing w:line="360" w:lineRule="auto"/>
          </w:pPr>
        </w:pPrChange>
      </w:pPr>
      <w:r w:rsidRPr="00651CEA">
        <w:rPr>
          <w:rFonts w:ascii="Arial" w:hAnsi="Arial" w:cs="Arial"/>
          <w:b/>
          <w:sz w:val="22"/>
          <w:szCs w:val="22"/>
          <w:lang w:val="en-US"/>
        </w:rPr>
        <w:t>H</w:t>
      </w:r>
      <w:r w:rsidRPr="00651CEA">
        <w:rPr>
          <w:rFonts w:ascii="Arial" w:hAnsi="Arial" w:cs="Arial"/>
          <w:b/>
          <w:sz w:val="22"/>
          <w:szCs w:val="22"/>
          <w:vertAlign w:val="subscript"/>
          <w:lang w:val="en-US"/>
        </w:rPr>
        <w:t>1</w:t>
      </w:r>
      <w:r w:rsidRPr="00651CEA">
        <w:rPr>
          <w:rFonts w:ascii="Arial" w:hAnsi="Arial" w:cs="Arial"/>
          <w:sz w:val="22"/>
          <w:szCs w:val="22"/>
          <w:lang w:val="en-US"/>
        </w:rPr>
        <w:t xml:space="preserve">: </w:t>
      </w:r>
      <w:r w:rsidR="00E8224F" w:rsidRPr="00651CEA">
        <w:rPr>
          <w:rFonts w:ascii="Arial" w:hAnsi="Arial" w:cs="Arial"/>
          <w:sz w:val="22"/>
          <w:szCs w:val="22"/>
          <w:lang w:val="en-US"/>
        </w:rPr>
        <w:t>Land-use change is observed directly following the Soviet Union collapse</w:t>
      </w:r>
      <w:r w:rsidR="00E73D86" w:rsidRPr="00651CEA">
        <w:rPr>
          <w:rFonts w:ascii="Arial" w:hAnsi="Arial" w:cs="Arial"/>
          <w:sz w:val="22"/>
          <w:szCs w:val="22"/>
          <w:lang w:val="en-US"/>
        </w:rPr>
        <w:t xml:space="preserve"> at country-scale.</w:t>
      </w:r>
      <w:r w:rsidR="00E8224F" w:rsidRPr="00651CEA">
        <w:rPr>
          <w:rFonts w:ascii="Arial" w:hAnsi="Arial" w:cs="Arial"/>
          <w:sz w:val="22"/>
          <w:szCs w:val="22"/>
          <w:lang w:val="en-US"/>
        </w:rPr>
        <w:t xml:space="preserve"> There is a time lag on when land-use change is observed </w:t>
      </w:r>
      <w:r w:rsidR="004A4CA4" w:rsidRPr="00651CEA">
        <w:rPr>
          <w:rFonts w:ascii="Arial" w:hAnsi="Arial" w:cs="Arial"/>
          <w:sz w:val="22"/>
          <w:szCs w:val="22"/>
          <w:lang w:val="en-US"/>
        </w:rPr>
        <w:t xml:space="preserve">at country-scale </w:t>
      </w:r>
      <w:r w:rsidR="00E8224F" w:rsidRPr="00651CEA">
        <w:rPr>
          <w:rFonts w:ascii="Arial" w:hAnsi="Arial" w:cs="Arial"/>
          <w:sz w:val="22"/>
          <w:szCs w:val="22"/>
          <w:lang w:val="en-US"/>
        </w:rPr>
        <w:t>following Latvia joining the EU. Time lags are different across land-use types</w:t>
      </w:r>
      <w:r w:rsidR="00E73D86" w:rsidRPr="00651CEA">
        <w:rPr>
          <w:rFonts w:ascii="Arial" w:hAnsi="Arial" w:cs="Arial"/>
          <w:sz w:val="22"/>
          <w:szCs w:val="22"/>
          <w:lang w:val="en-US"/>
        </w:rPr>
        <w:t xml:space="preserve"> at pixel-scale.</w:t>
      </w:r>
    </w:p>
    <w:p w14:paraId="10E6DF4E" w14:textId="57D1F1EF" w:rsidR="007A012B" w:rsidRPr="00651CEA" w:rsidRDefault="00E8224F">
      <w:pPr>
        <w:spacing w:line="360" w:lineRule="auto"/>
        <w:jc w:val="both"/>
        <w:rPr>
          <w:rFonts w:ascii="Arial" w:hAnsi="Arial" w:cs="Arial"/>
          <w:sz w:val="22"/>
          <w:szCs w:val="22"/>
          <w:lang w:val="en-US"/>
        </w:rPr>
        <w:pPrChange w:id="95" w:author="RICH Izzy" w:date="2019-01-31T10:39:00Z">
          <w:pPr>
            <w:spacing w:line="360" w:lineRule="auto"/>
          </w:pPr>
        </w:pPrChange>
      </w:pPr>
      <w:r w:rsidRPr="00651CEA">
        <w:rPr>
          <w:rFonts w:ascii="Arial" w:hAnsi="Arial" w:cs="Arial"/>
          <w:b/>
          <w:sz w:val="22"/>
          <w:szCs w:val="22"/>
          <w:lang w:val="en-US"/>
        </w:rPr>
        <w:t>H</w:t>
      </w:r>
      <w:r w:rsidRPr="00651CEA">
        <w:rPr>
          <w:rFonts w:ascii="Arial" w:hAnsi="Arial" w:cs="Arial"/>
          <w:b/>
          <w:sz w:val="22"/>
          <w:szCs w:val="22"/>
          <w:vertAlign w:val="subscript"/>
          <w:lang w:val="en-US"/>
        </w:rPr>
        <w:t>0</w:t>
      </w:r>
      <w:r w:rsidRPr="00651CEA">
        <w:rPr>
          <w:rFonts w:ascii="Arial" w:hAnsi="Arial" w:cs="Arial"/>
          <w:sz w:val="22"/>
          <w:szCs w:val="22"/>
          <w:lang w:val="en-US"/>
        </w:rPr>
        <w:t>: There is no relationship between socio-economic events and land-use change.</w:t>
      </w:r>
    </w:p>
    <w:p w14:paraId="2C3B3100" w14:textId="77777777" w:rsidR="00E8224F" w:rsidRPr="00651CEA" w:rsidRDefault="00E8224F">
      <w:pPr>
        <w:spacing w:line="360" w:lineRule="auto"/>
        <w:jc w:val="both"/>
        <w:rPr>
          <w:rFonts w:ascii="Arial" w:hAnsi="Arial" w:cs="Arial"/>
          <w:sz w:val="22"/>
          <w:szCs w:val="22"/>
          <w:lang w:val="en-US"/>
        </w:rPr>
        <w:pPrChange w:id="96" w:author="RICH Izzy" w:date="2019-01-31T10:39:00Z">
          <w:pPr>
            <w:spacing w:line="360" w:lineRule="auto"/>
          </w:pPr>
        </w:pPrChange>
      </w:pPr>
    </w:p>
    <w:p w14:paraId="42224343" w14:textId="631758D4" w:rsidR="004A3543" w:rsidRPr="00651CEA" w:rsidRDefault="007A012B">
      <w:pPr>
        <w:spacing w:line="360" w:lineRule="auto"/>
        <w:jc w:val="both"/>
        <w:rPr>
          <w:rFonts w:ascii="Arial" w:hAnsi="Arial" w:cs="Arial"/>
          <w:b/>
          <w:sz w:val="22"/>
          <w:szCs w:val="22"/>
          <w:lang w:val="en-US"/>
        </w:rPr>
        <w:pPrChange w:id="97" w:author="RICH Izzy" w:date="2019-01-31T10:39:00Z">
          <w:pPr>
            <w:spacing w:line="360" w:lineRule="auto"/>
          </w:pPr>
        </w:pPrChange>
      </w:pPr>
      <w:r w:rsidRPr="00651CEA">
        <w:rPr>
          <w:rFonts w:ascii="Arial" w:hAnsi="Arial" w:cs="Arial"/>
          <w:b/>
          <w:sz w:val="22"/>
          <w:szCs w:val="22"/>
          <w:lang w:val="en-US"/>
        </w:rPr>
        <w:t>Predictions</w:t>
      </w:r>
    </w:p>
    <w:p w14:paraId="11B7B282" w14:textId="40F83FFE" w:rsidR="00E8224F" w:rsidRPr="00651CEA" w:rsidRDefault="00E8224F">
      <w:pPr>
        <w:spacing w:line="360" w:lineRule="auto"/>
        <w:jc w:val="both"/>
        <w:rPr>
          <w:rFonts w:ascii="Arial" w:hAnsi="Arial" w:cs="Arial"/>
          <w:sz w:val="22"/>
          <w:szCs w:val="22"/>
          <w:lang w:val="en-US"/>
        </w:rPr>
        <w:pPrChange w:id="98" w:author="RICH Izzy" w:date="2019-01-31T10:39:00Z">
          <w:pPr>
            <w:spacing w:line="360" w:lineRule="auto"/>
          </w:pPr>
        </w:pPrChange>
      </w:pPr>
      <w:r w:rsidRPr="00651CEA">
        <w:rPr>
          <w:rFonts w:ascii="Arial" w:hAnsi="Arial" w:cs="Arial"/>
          <w:sz w:val="22"/>
          <w:szCs w:val="22"/>
          <w:lang w:val="en-US"/>
        </w:rPr>
        <w:t xml:space="preserve">I predict that there is an observable link between the Soviet Union collapse and land-use change in Latvia, due to the sharp decline of the agricultural sector, resulting in the highest level of agricultural abandonment out of all post-Soviet countries </w:t>
      </w:r>
      <w:r w:rsidRPr="00651CEA">
        <w:rPr>
          <w:rFonts w:ascii="Arial" w:hAnsi="Arial" w:cs="Arial"/>
          <w:sz w:val="22"/>
          <w:szCs w:val="22"/>
          <w:lang w:val="en-US"/>
        </w:rPr>
        <w:fldChar w:fldCharType="begin"/>
      </w:r>
      <w:r w:rsidRPr="00651CEA">
        <w:rPr>
          <w:rFonts w:ascii="Arial" w:hAnsi="Arial" w:cs="Arial"/>
          <w:sz w:val="22"/>
          <w:szCs w:val="22"/>
          <w:lang w:val="en-US"/>
        </w:rPr>
        <w:instrText xml:space="preserve"> ADDIN ZOTERO_ITEM CSL_CITATION {"citationID":"RPbIOXC5","properties":{"formattedCitation":"(Prishchepov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Pr="00651CEA">
        <w:rPr>
          <w:rFonts w:ascii="Arial" w:hAnsi="Arial" w:cs="Arial"/>
          <w:sz w:val="22"/>
          <w:szCs w:val="22"/>
          <w:lang w:val="en-US"/>
        </w:rPr>
        <w:fldChar w:fldCharType="separate"/>
      </w:r>
      <w:r w:rsidRPr="00651CEA">
        <w:rPr>
          <w:rFonts w:ascii="Arial" w:hAnsi="Arial" w:cs="Arial"/>
          <w:sz w:val="22"/>
        </w:rPr>
        <w:t xml:space="preserve">(Prishchepov </w:t>
      </w:r>
      <w:r w:rsidRPr="00651CEA">
        <w:rPr>
          <w:rFonts w:ascii="Arial" w:hAnsi="Arial" w:cs="Arial"/>
          <w:i/>
          <w:iCs/>
          <w:sz w:val="22"/>
        </w:rPr>
        <w:t>et al.</w:t>
      </w:r>
      <w:r w:rsidRPr="00651CEA">
        <w:rPr>
          <w:rFonts w:ascii="Arial" w:hAnsi="Arial" w:cs="Arial"/>
          <w:sz w:val="22"/>
        </w:rPr>
        <w:t>, 2012)</w:t>
      </w:r>
      <w:r w:rsidRPr="00651CEA">
        <w:rPr>
          <w:rFonts w:ascii="Arial" w:hAnsi="Arial" w:cs="Arial"/>
          <w:sz w:val="22"/>
          <w:szCs w:val="22"/>
          <w:lang w:val="en-US"/>
        </w:rPr>
        <w:fldChar w:fldCharType="end"/>
      </w:r>
      <w:r w:rsidRPr="00651CEA">
        <w:rPr>
          <w:rFonts w:ascii="Arial" w:hAnsi="Arial" w:cs="Arial"/>
          <w:sz w:val="22"/>
          <w:szCs w:val="22"/>
          <w:lang w:val="en-US"/>
        </w:rPr>
        <w:t xml:space="preserve">. I predict that such a link will not be observable following the addition of Latvia to the EU, </w:t>
      </w:r>
      <w:r w:rsidR="00860EAD" w:rsidRPr="00651CEA">
        <w:rPr>
          <w:rFonts w:ascii="Arial" w:hAnsi="Arial" w:cs="Arial"/>
          <w:sz w:val="22"/>
          <w:szCs w:val="22"/>
          <w:lang w:val="en-US"/>
        </w:rPr>
        <w:t xml:space="preserve">as agricultural area </w:t>
      </w:r>
      <w:r w:rsidR="00E73D86" w:rsidRPr="00651CEA">
        <w:rPr>
          <w:rFonts w:ascii="Arial" w:hAnsi="Arial" w:cs="Arial"/>
          <w:sz w:val="22"/>
          <w:szCs w:val="22"/>
          <w:lang w:val="en-US"/>
        </w:rPr>
        <w:t>merely</w:t>
      </w:r>
      <w:r w:rsidR="00860EAD" w:rsidRPr="00651CEA">
        <w:rPr>
          <w:rFonts w:ascii="Arial" w:hAnsi="Arial" w:cs="Arial"/>
          <w:sz w:val="22"/>
          <w:szCs w:val="22"/>
          <w:lang w:val="en-US"/>
        </w:rPr>
        <w:t xml:space="preserve"> increased by 3% within two years of EU accession </w:t>
      </w:r>
      <w:r w:rsidR="00860EAD" w:rsidRPr="00651CEA">
        <w:rPr>
          <w:rFonts w:ascii="Arial" w:hAnsi="Arial" w:cs="Arial"/>
          <w:sz w:val="22"/>
          <w:szCs w:val="22"/>
          <w:lang w:val="en-US"/>
        </w:rPr>
        <w:fldChar w:fldCharType="begin"/>
      </w:r>
      <w:r w:rsidR="00860EAD" w:rsidRPr="00651CEA">
        <w:rPr>
          <w:rFonts w:ascii="Arial" w:hAnsi="Arial" w:cs="Arial"/>
          <w:sz w:val="22"/>
          <w:szCs w:val="22"/>
          <w:lang w:val="en-US"/>
        </w:rPr>
        <w:instrText xml:space="preserve"> ADDIN ZOTERO_ITEM CSL_CITATION {"citationID":"afs7EHsY","properties":{"formattedCitation":"(Csaki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860EAD" w:rsidRPr="00651CEA">
        <w:rPr>
          <w:rFonts w:ascii="Arial" w:hAnsi="Arial" w:cs="Arial"/>
          <w:sz w:val="22"/>
          <w:szCs w:val="22"/>
          <w:lang w:val="en-US"/>
        </w:rPr>
        <w:fldChar w:fldCharType="separate"/>
      </w:r>
      <w:r w:rsidR="00860EAD" w:rsidRPr="00651CEA">
        <w:rPr>
          <w:rFonts w:ascii="Arial" w:hAnsi="Arial" w:cs="Arial"/>
          <w:noProof/>
          <w:sz w:val="22"/>
          <w:szCs w:val="22"/>
          <w:lang w:val="en-US"/>
        </w:rPr>
        <w:t>(Csaki and Jambor, 2009)</w:t>
      </w:r>
      <w:r w:rsidR="00860EAD" w:rsidRPr="00651CEA">
        <w:rPr>
          <w:rFonts w:ascii="Arial" w:hAnsi="Arial" w:cs="Arial"/>
          <w:sz w:val="22"/>
          <w:szCs w:val="22"/>
          <w:lang w:val="en-US"/>
        </w:rPr>
        <w:fldChar w:fldCharType="end"/>
      </w:r>
      <w:r w:rsidR="00860EAD" w:rsidRPr="00651CEA">
        <w:rPr>
          <w:rFonts w:ascii="Arial" w:hAnsi="Arial" w:cs="Arial"/>
          <w:sz w:val="22"/>
          <w:szCs w:val="22"/>
          <w:lang w:val="en-US"/>
        </w:rPr>
        <w:t xml:space="preserve">. If a marked link is observed at </w:t>
      </w:r>
      <w:r w:rsidR="00E73D86" w:rsidRPr="00651CEA">
        <w:rPr>
          <w:rFonts w:ascii="Arial" w:hAnsi="Arial" w:cs="Arial"/>
          <w:sz w:val="22"/>
          <w:szCs w:val="22"/>
          <w:lang w:val="en-US"/>
        </w:rPr>
        <w:t xml:space="preserve">country-scale </w:t>
      </w:r>
      <w:r w:rsidR="00860EAD" w:rsidRPr="00651CEA">
        <w:rPr>
          <w:rFonts w:ascii="Arial" w:hAnsi="Arial" w:cs="Arial"/>
          <w:sz w:val="22"/>
          <w:szCs w:val="22"/>
          <w:lang w:val="en-US"/>
        </w:rPr>
        <w:t xml:space="preserve">through a homogeneous land cover transition, the socio-economic event can be seen as the main driver of land-use change. If no link is observed, heterogeneous </w:t>
      </w:r>
      <w:ins w:id="99" w:author="RICH Izzy" w:date="2019-01-30T17:36:00Z">
        <w:r w:rsidR="00E47EA6" w:rsidRPr="00651CEA">
          <w:rPr>
            <w:rFonts w:ascii="Arial" w:hAnsi="Arial" w:cs="Arial"/>
            <w:sz w:val="22"/>
            <w:szCs w:val="22"/>
            <w:lang w:val="en-US"/>
          </w:rPr>
          <w:t>land-use c</w:t>
        </w:r>
      </w:ins>
      <w:ins w:id="100" w:author="RICH Izzy" w:date="2019-01-30T17:37:00Z">
        <w:r w:rsidR="00E47EA6" w:rsidRPr="00651CEA">
          <w:rPr>
            <w:rFonts w:ascii="Arial" w:hAnsi="Arial" w:cs="Arial"/>
            <w:sz w:val="22"/>
            <w:szCs w:val="22"/>
            <w:lang w:val="en-US"/>
          </w:rPr>
          <w:t>hange</w:t>
        </w:r>
      </w:ins>
      <w:del w:id="101" w:author="RICH Izzy" w:date="2019-01-30T17:37:00Z">
        <w:r w:rsidR="00860EAD" w:rsidRPr="00651CEA" w:rsidDel="00E47EA6">
          <w:rPr>
            <w:rFonts w:ascii="Arial" w:hAnsi="Arial" w:cs="Arial"/>
            <w:sz w:val="22"/>
            <w:szCs w:val="22"/>
            <w:lang w:val="en-US"/>
          </w:rPr>
          <w:delText>effects</w:delText>
        </w:r>
      </w:del>
      <w:r w:rsidR="00860EAD" w:rsidRPr="00651CEA">
        <w:rPr>
          <w:rFonts w:ascii="Arial" w:hAnsi="Arial" w:cs="Arial"/>
          <w:sz w:val="22"/>
          <w:szCs w:val="22"/>
          <w:lang w:val="en-US"/>
        </w:rPr>
        <w:t xml:space="preserve"> will be seen, with different </w:t>
      </w:r>
      <w:r w:rsidR="00E73D86" w:rsidRPr="00651CEA">
        <w:rPr>
          <w:rFonts w:ascii="Arial" w:hAnsi="Arial" w:cs="Arial"/>
          <w:sz w:val="22"/>
          <w:szCs w:val="22"/>
          <w:lang w:val="en-US"/>
        </w:rPr>
        <w:t>areas</w:t>
      </w:r>
      <w:r w:rsidR="00860EAD" w:rsidRPr="00651CEA">
        <w:rPr>
          <w:rFonts w:ascii="Arial" w:hAnsi="Arial" w:cs="Arial"/>
          <w:sz w:val="22"/>
          <w:szCs w:val="22"/>
          <w:lang w:val="en-US"/>
        </w:rPr>
        <w:t xml:space="preserve"> experiencing change with differing strengths and directions.</w:t>
      </w:r>
      <w:r w:rsidR="00E73D86" w:rsidRPr="00651CEA">
        <w:rPr>
          <w:rFonts w:ascii="Arial" w:hAnsi="Arial" w:cs="Arial"/>
          <w:sz w:val="22"/>
          <w:szCs w:val="22"/>
          <w:lang w:val="en-US"/>
        </w:rPr>
        <w:t xml:space="preserve"> Heterogeneous effects would signify that the socio-economic event was not the main driver of land-use change.</w:t>
      </w:r>
      <w:r w:rsidR="00860EAD" w:rsidRPr="00651CEA">
        <w:rPr>
          <w:rFonts w:ascii="Arial" w:hAnsi="Arial" w:cs="Arial"/>
          <w:sz w:val="22"/>
          <w:szCs w:val="22"/>
          <w:lang w:val="en-US"/>
        </w:rPr>
        <w:t xml:space="preserve"> I predict the strength and direction of land-use change will be different between land-use types, with a strong transition to abandoned land after the Soviet Union collapse and intensive land after EU accession. I predict land-use change to be observed directly </w:t>
      </w:r>
      <w:r w:rsidR="00E73D86" w:rsidRPr="00651CEA">
        <w:rPr>
          <w:rFonts w:ascii="Arial" w:hAnsi="Arial" w:cs="Arial"/>
          <w:sz w:val="22"/>
          <w:szCs w:val="22"/>
          <w:lang w:val="en-US"/>
        </w:rPr>
        <w:t xml:space="preserve">(within 3 years) </w:t>
      </w:r>
      <w:r w:rsidR="00860EAD" w:rsidRPr="00651CEA">
        <w:rPr>
          <w:rFonts w:ascii="Arial" w:hAnsi="Arial" w:cs="Arial"/>
          <w:sz w:val="22"/>
          <w:szCs w:val="22"/>
          <w:lang w:val="en-US"/>
        </w:rPr>
        <w:t xml:space="preserve">following the </w:t>
      </w:r>
      <w:r w:rsidR="00860EAD" w:rsidRPr="00651CEA">
        <w:rPr>
          <w:rFonts w:ascii="Arial" w:hAnsi="Arial" w:cs="Arial"/>
          <w:sz w:val="22"/>
          <w:szCs w:val="22"/>
          <w:lang w:val="en-US"/>
        </w:rPr>
        <w:lastRenderedPageBreak/>
        <w:t>Soviet Union collapse</w:t>
      </w:r>
      <w:r w:rsidR="00E73D86" w:rsidRPr="00651CEA">
        <w:rPr>
          <w:rFonts w:ascii="Arial" w:hAnsi="Arial" w:cs="Arial"/>
          <w:sz w:val="22"/>
          <w:szCs w:val="22"/>
          <w:lang w:val="en-US"/>
        </w:rPr>
        <w:t xml:space="preserve"> due to the rapid transition from a state-controlled to a market driven economy </w:t>
      </w:r>
      <w:r w:rsidR="00E73D86" w:rsidRPr="00651CEA">
        <w:rPr>
          <w:rFonts w:ascii="Arial" w:hAnsi="Arial" w:cs="Arial"/>
          <w:sz w:val="22"/>
          <w:szCs w:val="22"/>
          <w:lang w:val="en-US"/>
        </w:rPr>
        <w:fldChar w:fldCharType="begin"/>
      </w:r>
      <w:r w:rsidR="00E73D86" w:rsidRPr="00651CEA">
        <w:rPr>
          <w:rFonts w:ascii="Arial" w:hAnsi="Arial" w:cs="Arial"/>
          <w:sz w:val="22"/>
          <w:szCs w:val="22"/>
          <w:lang w:val="en-US"/>
        </w:rPr>
        <w:instrText xml:space="preserve"> ADDIN ZOTERO_ITEM CSL_CITATION {"citationID":"bJ4Lv1Tm","properties":{"formattedCitation":"(Prishchepov {\\i{}et al.}, 2013)","plainCitation":"(Prishchepov et al., 2013)","noteIndex":0},"citationItems":[{"id":7,"uris":["http://zotero.org/users/5200241/items/CWAUVXZF"],"uri":["http://zotero.org/users/5200241/items/CWAUVXZF"],"itemData":{"id":7,"type":"article-journal","title":"Determinants of agricultural land abandonment in post-Soviet European Russia","container-title":"Land Use Policy","page":"873-884","volume":"30","issue":"1","source":"Crossref","abstract":"The breakdown of socialism caused massive socio-economic and institutional changes that led to substantial agricultural land abandonment. The goal of our study was to identify the determinants of agricultural land abandonment in post-Soviet Russia during the ﬁrst decade of transition from a state-controlled economy to a market-driven economy (1990–2000). We analyzed the determinants of agricultural land abandonment for approximately 150,550 km2 of land area in the provinces (oblasts) of Kaluga, Rjazan, Smolensk, Tula and Vladimir in European Russia. Based on the economic assumptions of proﬁt maximization, we integrated maps of abandoned agricultural land from ﬁve </w:instrText>
      </w:r>
      <w:r w:rsidR="00E73D86" w:rsidRPr="00651CEA">
        <w:rPr>
          <w:rFonts w:ascii="Cambria Math" w:hAnsi="Cambria Math" w:cs="Cambria Math"/>
          <w:sz w:val="22"/>
          <w:szCs w:val="22"/>
          <w:lang w:val="en-US"/>
        </w:rPr>
        <w:instrText>∼</w:instrText>
      </w:r>
      <w:r w:rsidR="00E73D86" w:rsidRPr="00651CEA">
        <w:rPr>
          <w:rFonts w:ascii="Arial" w:hAnsi="Arial" w:cs="Arial"/>
          <w:sz w:val="22"/>
          <w:szCs w:val="22"/>
          <w:lang w:val="en-US"/>
        </w:rPr>
        <w:instrText xml:space="preserve">185 km × 185 km Landsat TM/ETM+ footprints with socio-economic, environmental and geographic variables, and we estimated logistic regressions at the pixel level to identify the determinants of agricultural land abandonment. Our results showed that a higher likelihood of agricultural land abandonment was signiﬁcantly associated with lower average grain yields in the late 1980s and with higher distances from the nearest settlements, municipality centers, and settlements with more than 500 citizens. Hierarchical partitioning showed that the average grain yields in the late 1980s had the greatest power to explain agricultural land abandonment in our models, followed by the locational attributes of the agricultural land. We hypothesize that the termination of 90% of state subsidies for agriculture from 1990 to 2000 was an important underlying cause for the decrease of cultivation in economically and environmentally marginal agriculture areas. Thus, whereas the spatial patterns corresponded to the land rent theory of von Thünen, it was primarily the macro-scale driving forces that fostered agricultural abandonment. Our study highlighted the value of spatially explicit statistical models for studying the determinants of land-use and land-cover change in large areas.","DOI":"10.1016/j.landusepol.2012.06.011","ISSN":"02648377","language":"en","author":[{"family":"Prishchepov","given":"Alexander V."},{"family":"Müller","given":"Daniel"},{"family":"Dubinin","given":"Maxim"},{"family":"Baumann","given":"Matthias"},{"family":"Radeloff","given":"Volker C."}],"issued":{"date-parts":[["2013",1]]}}}],"schema":"https://github.com/citation-style-language/schema/raw/master/csl-citation.json"} </w:instrText>
      </w:r>
      <w:r w:rsidR="00E73D86" w:rsidRPr="00651CEA">
        <w:rPr>
          <w:rFonts w:ascii="Arial" w:hAnsi="Arial" w:cs="Arial"/>
          <w:sz w:val="22"/>
          <w:szCs w:val="22"/>
          <w:lang w:val="en-US"/>
        </w:rPr>
        <w:fldChar w:fldCharType="separate"/>
      </w:r>
      <w:r w:rsidR="00E73D86" w:rsidRPr="00651CEA">
        <w:rPr>
          <w:rFonts w:ascii="Arial" w:hAnsi="Arial" w:cs="Arial"/>
          <w:sz w:val="22"/>
        </w:rPr>
        <w:t xml:space="preserve">(Prishchepov </w:t>
      </w:r>
      <w:r w:rsidR="00E73D86" w:rsidRPr="00651CEA">
        <w:rPr>
          <w:rFonts w:ascii="Arial" w:hAnsi="Arial" w:cs="Arial"/>
          <w:i/>
          <w:iCs/>
          <w:sz w:val="22"/>
        </w:rPr>
        <w:t>et al.</w:t>
      </w:r>
      <w:r w:rsidR="00E73D86" w:rsidRPr="00651CEA">
        <w:rPr>
          <w:rFonts w:ascii="Arial" w:hAnsi="Arial" w:cs="Arial"/>
          <w:sz w:val="22"/>
        </w:rPr>
        <w:t>, 2013)</w:t>
      </w:r>
      <w:r w:rsidR="00E73D86" w:rsidRPr="00651CEA">
        <w:rPr>
          <w:rFonts w:ascii="Arial" w:hAnsi="Arial" w:cs="Arial"/>
          <w:sz w:val="22"/>
          <w:szCs w:val="22"/>
          <w:lang w:val="en-US"/>
        </w:rPr>
        <w:fldChar w:fldCharType="end"/>
      </w:r>
      <w:r w:rsidR="00E73D86" w:rsidRPr="00651CEA">
        <w:rPr>
          <w:rFonts w:ascii="Arial" w:hAnsi="Arial" w:cs="Arial"/>
          <w:sz w:val="22"/>
          <w:szCs w:val="22"/>
          <w:lang w:val="en-US"/>
        </w:rPr>
        <w:t xml:space="preserve">, resulting in large-scale abandonment and changes in forestry practices </w:t>
      </w:r>
      <w:r w:rsidR="00E73D86" w:rsidRPr="00651CEA">
        <w:rPr>
          <w:rFonts w:ascii="Arial" w:hAnsi="Arial" w:cs="Arial"/>
          <w:sz w:val="22"/>
          <w:szCs w:val="22"/>
          <w:lang w:val="en-US"/>
        </w:rPr>
        <w:fldChar w:fldCharType="begin"/>
      </w:r>
      <w:r w:rsidR="00E73D86" w:rsidRPr="00651CEA">
        <w:rPr>
          <w:rFonts w:ascii="Arial" w:hAnsi="Arial" w:cs="Arial"/>
          <w:sz w:val="22"/>
          <w:szCs w:val="22"/>
          <w:lang w:val="en-US"/>
        </w:rPr>
        <w:instrText xml:space="preserve"> ADDIN ZOTERO_ITEM CSL_CITATION {"citationID":"YPHtc262","properties":{"formattedCitation":"(Sieber {\\i{}et al.}, 2015)","plainCitation":"(Sieber et al., 2015)","noteIndex":0},"citationItems":[{"id":239,"uris":["http://zotero.org/users/5200241/items/A72B7T69"],"uri":["http://zotero.org/users/5200241/items/A72B7T69"],"itemData":{"id":239,"type":"article-journal","title":"Post-Soviet land-use change effects on large mammals' habitat in European Russia","container-title":"Biological Conservation","page":"567-576","volume":"191","source":"Crossref","abstract":"Land-use change can strongly affect wildlife populations, typically via habitat loss and degradation where land use expands, and also via increasing potentially available habitat where land use ceases. Large mammals are particularly sensitive to land-use change, because they require large tracts of habitat and often depend on habitat outside protected areas unless protected areas are very large. Our research question was thus how land-use change around protected areas affects large mammals' habitat. Russia experienced drastic land-use change after the breakdown of the Soviet Union and – fortunately – wildlife data has been collected continuously throughout this time inside protected areas. We used long-term winter track count data for wild boar (Sus scrofa), moose (Alces alces), and wolf (Canis lupus) to assess habitat change inside and outside of Oksky State Nature Reserve from 1987 to 2007 using a time-calibrated species distribution model. Our results showed a constantly high share (at least 89%) of suitable habitat within the protected area's core zone for each species, yet also substantial habitat increases of up to 23% within the protected buffer zone, and similarly, up to 27% outside the protected area. Of the variables we evaluated, post-Soviet land-use change, particularly farmland abandonment, was the main driver of this expansion of potential habitat for the three species we assessed. Our study highlights that strictly protected areas have been playing an important role in preserving wildlife in European Russia since 1991, and also that their surroundings provide much suitable habitat for large mammals. Post-Soviet land-use change in the surroundings of protected areas may provide opportunities to increase and connect wildlife populations.","DOI":"10.1016/j.biocon.2015.07.041","ISSN":"00063207","language":"en","author":[{"family":"Sieber","given":"Anika"},{"family":"Uvarov","given":"Nikolai V."},{"family":"Baskin","given":"Leonid M."},{"family":"Radeloff","given":"Volker C."},{"family":"Bateman","given":"Brooke L."},{"family":"Pankov","given":"Alexey B."},{"family":"Kuemmerle","given":"Tobias"}],"issued":{"date-parts":[["2015",11]]}}}],"schema":"https://github.com/citation-style-language/schema/raw/master/csl-citation.json"} </w:instrText>
      </w:r>
      <w:r w:rsidR="00E73D86" w:rsidRPr="00651CEA">
        <w:rPr>
          <w:rFonts w:ascii="Arial" w:hAnsi="Arial" w:cs="Arial"/>
          <w:sz w:val="22"/>
          <w:szCs w:val="22"/>
          <w:lang w:val="en-US"/>
        </w:rPr>
        <w:fldChar w:fldCharType="separate"/>
      </w:r>
      <w:r w:rsidR="00E73D86" w:rsidRPr="00651CEA">
        <w:rPr>
          <w:rFonts w:ascii="Arial" w:hAnsi="Arial" w:cs="Arial"/>
          <w:sz w:val="22"/>
        </w:rPr>
        <w:t xml:space="preserve">(Sieber </w:t>
      </w:r>
      <w:r w:rsidR="00E73D86" w:rsidRPr="00651CEA">
        <w:rPr>
          <w:rFonts w:ascii="Arial" w:hAnsi="Arial" w:cs="Arial"/>
          <w:i/>
          <w:iCs/>
          <w:sz w:val="22"/>
        </w:rPr>
        <w:t>et al.</w:t>
      </w:r>
      <w:r w:rsidR="00E73D86" w:rsidRPr="00651CEA">
        <w:rPr>
          <w:rFonts w:ascii="Arial" w:hAnsi="Arial" w:cs="Arial"/>
          <w:sz w:val="22"/>
        </w:rPr>
        <w:t>, 2015)</w:t>
      </w:r>
      <w:r w:rsidR="00E73D86" w:rsidRPr="00651CEA">
        <w:rPr>
          <w:rFonts w:ascii="Arial" w:hAnsi="Arial" w:cs="Arial"/>
          <w:sz w:val="22"/>
          <w:szCs w:val="22"/>
          <w:lang w:val="en-US"/>
        </w:rPr>
        <w:fldChar w:fldCharType="end"/>
      </w:r>
      <w:r w:rsidR="00E73D86" w:rsidRPr="00651CEA">
        <w:rPr>
          <w:rFonts w:ascii="Arial" w:hAnsi="Arial" w:cs="Arial"/>
          <w:sz w:val="22"/>
          <w:szCs w:val="22"/>
          <w:lang w:val="en-US"/>
        </w:rPr>
        <w:t xml:space="preserve">. I predict land-use change </w:t>
      </w:r>
      <w:r w:rsidR="004A4CA4" w:rsidRPr="00651CEA">
        <w:rPr>
          <w:rFonts w:ascii="Arial" w:hAnsi="Arial" w:cs="Arial"/>
          <w:sz w:val="22"/>
          <w:szCs w:val="22"/>
          <w:lang w:val="en-US"/>
        </w:rPr>
        <w:t>not to</w:t>
      </w:r>
      <w:r w:rsidR="00E73D86" w:rsidRPr="00651CEA">
        <w:rPr>
          <w:rFonts w:ascii="Arial" w:hAnsi="Arial" w:cs="Arial"/>
          <w:sz w:val="22"/>
          <w:szCs w:val="22"/>
          <w:lang w:val="en-US"/>
        </w:rPr>
        <w:t xml:space="preserve"> be observed directly following EU accession, as the largest transition to intensive agriculture will have occurred after the collapse of the Soviet Union. I therefore </w:t>
      </w:r>
      <w:r w:rsidR="007B151B" w:rsidRPr="00651CEA">
        <w:rPr>
          <w:rFonts w:ascii="Arial" w:hAnsi="Arial" w:cs="Arial"/>
          <w:sz w:val="22"/>
          <w:szCs w:val="22"/>
          <w:lang w:val="en-US"/>
        </w:rPr>
        <w:t xml:space="preserve">predict </w:t>
      </w:r>
      <w:r w:rsidR="00E73D86" w:rsidRPr="00651CEA">
        <w:rPr>
          <w:rFonts w:ascii="Arial" w:hAnsi="Arial" w:cs="Arial"/>
          <w:sz w:val="22"/>
          <w:szCs w:val="22"/>
          <w:lang w:val="en-US"/>
        </w:rPr>
        <w:t xml:space="preserve">that a slow progression towards more intensive agriculture will continue following EU accession. A transition to intensive agriculture is supported by known increases in agricultural output, with increases of 10% within four years of EU accession </w:t>
      </w:r>
      <w:r w:rsidR="00E73D86" w:rsidRPr="00651CEA">
        <w:rPr>
          <w:rFonts w:ascii="Arial" w:hAnsi="Arial" w:cs="Arial"/>
          <w:sz w:val="22"/>
          <w:szCs w:val="22"/>
          <w:lang w:val="en-US"/>
        </w:rPr>
        <w:fldChar w:fldCharType="begin"/>
      </w:r>
      <w:r w:rsidR="00E73D86" w:rsidRPr="00651CEA">
        <w:rPr>
          <w:rFonts w:ascii="Arial" w:hAnsi="Arial" w:cs="Arial"/>
          <w:sz w:val="22"/>
          <w:szCs w:val="22"/>
          <w:lang w:val="en-US"/>
        </w:rPr>
        <w:instrText xml:space="preserve"> ADDIN ZOTERO_ITEM CSL_CITATION {"citationID":"wTVv7CL5","properties":{"formattedCitation":"(Csaki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E73D86" w:rsidRPr="00651CEA">
        <w:rPr>
          <w:rFonts w:ascii="Arial" w:hAnsi="Arial" w:cs="Arial"/>
          <w:sz w:val="22"/>
          <w:szCs w:val="22"/>
          <w:lang w:val="en-US"/>
        </w:rPr>
        <w:fldChar w:fldCharType="separate"/>
      </w:r>
      <w:r w:rsidR="00E73D86" w:rsidRPr="00651CEA">
        <w:rPr>
          <w:rFonts w:ascii="Arial" w:hAnsi="Arial" w:cs="Arial"/>
          <w:noProof/>
          <w:sz w:val="22"/>
          <w:szCs w:val="22"/>
          <w:lang w:val="en-US"/>
        </w:rPr>
        <w:t>(Csaki and Jambor, 2009)</w:t>
      </w:r>
      <w:r w:rsidR="00E73D86" w:rsidRPr="00651CEA">
        <w:rPr>
          <w:rFonts w:ascii="Arial" w:hAnsi="Arial" w:cs="Arial"/>
          <w:sz w:val="22"/>
          <w:szCs w:val="22"/>
          <w:lang w:val="en-US"/>
        </w:rPr>
        <w:fldChar w:fldCharType="end"/>
      </w:r>
      <w:r w:rsidR="00E73D86" w:rsidRPr="00651CEA">
        <w:rPr>
          <w:rFonts w:ascii="Arial" w:hAnsi="Arial" w:cs="Arial"/>
          <w:sz w:val="22"/>
          <w:szCs w:val="22"/>
          <w:lang w:val="en-US"/>
        </w:rPr>
        <w:t xml:space="preserve">. </w:t>
      </w:r>
      <w:r w:rsidR="00615232" w:rsidRPr="00651CEA">
        <w:rPr>
          <w:rFonts w:ascii="Arial" w:hAnsi="Arial" w:cs="Arial"/>
          <w:sz w:val="22"/>
          <w:szCs w:val="22"/>
          <w:lang w:val="en-US"/>
        </w:rPr>
        <w:t>I predict time lags will be different for each land-use type at pixel-scale</w:t>
      </w:r>
      <w:ins w:id="102" w:author="RICH Izzy" w:date="2019-01-31T13:07:00Z">
        <w:r w:rsidR="00CA28C7">
          <w:rPr>
            <w:rFonts w:ascii="Arial" w:hAnsi="Arial" w:cs="Arial"/>
            <w:sz w:val="22"/>
            <w:szCs w:val="22"/>
            <w:lang w:val="en-US"/>
          </w:rPr>
          <w:t>,</w:t>
        </w:r>
      </w:ins>
      <w:r w:rsidR="00615232" w:rsidRPr="00651CEA">
        <w:rPr>
          <w:rFonts w:ascii="Arial" w:hAnsi="Arial" w:cs="Arial"/>
          <w:sz w:val="22"/>
          <w:szCs w:val="22"/>
          <w:lang w:val="en-US"/>
        </w:rPr>
        <w:t xml:space="preserve"> depending on the region-specific factors</w:t>
      </w:r>
      <w:ins w:id="103" w:author="RICH Izzy" w:date="2019-01-31T13:07:00Z">
        <w:r w:rsidR="00CA28C7">
          <w:rPr>
            <w:rFonts w:ascii="Arial" w:hAnsi="Arial" w:cs="Arial"/>
            <w:sz w:val="22"/>
            <w:szCs w:val="22"/>
            <w:lang w:val="en-US"/>
          </w:rPr>
          <w:t>,</w:t>
        </w:r>
      </w:ins>
      <w:del w:id="104" w:author="RICH Izzy" w:date="2019-01-31T12:29:00Z">
        <w:r w:rsidR="00615232" w:rsidRPr="00651CEA" w:rsidDel="00CD3825">
          <w:rPr>
            <w:rFonts w:ascii="Arial" w:hAnsi="Arial" w:cs="Arial"/>
            <w:sz w:val="22"/>
            <w:szCs w:val="22"/>
            <w:lang w:val="en-US"/>
          </w:rPr>
          <w:delText>, with no uniform pattern discoverable</w:delText>
        </w:r>
      </w:del>
      <w:ins w:id="105" w:author="RICH Izzy" w:date="2019-01-31T12:20:00Z">
        <w:r w:rsidR="00820D4E">
          <w:rPr>
            <w:rFonts w:ascii="Arial" w:hAnsi="Arial" w:cs="Arial"/>
            <w:sz w:val="22"/>
            <w:szCs w:val="22"/>
            <w:lang w:val="en-US"/>
          </w:rPr>
          <w:t xml:space="preserve"> due to differences in urban versus rural transitions </w:t>
        </w:r>
      </w:ins>
      <w:ins w:id="106" w:author="RICH Izzy" w:date="2019-01-31T12:25:00Z">
        <w:r w:rsidR="00820D4E">
          <w:rPr>
            <w:rFonts w:ascii="Arial" w:hAnsi="Arial" w:cs="Arial"/>
            <w:sz w:val="22"/>
            <w:szCs w:val="22"/>
            <w:lang w:val="en-US"/>
          </w:rPr>
          <w:t xml:space="preserve">as population dispersal </w:t>
        </w:r>
      </w:ins>
      <w:ins w:id="107" w:author="RICH Izzy" w:date="2019-01-31T12:28:00Z">
        <w:r w:rsidR="00CD3825">
          <w:rPr>
            <w:rFonts w:ascii="Arial" w:hAnsi="Arial" w:cs="Arial"/>
            <w:sz w:val="22"/>
            <w:szCs w:val="22"/>
            <w:lang w:val="en-US"/>
          </w:rPr>
          <w:t xml:space="preserve">rates </w:t>
        </w:r>
      </w:ins>
      <w:ins w:id="108" w:author="RICH Izzy" w:date="2019-01-31T12:25:00Z">
        <w:r w:rsidR="00820D4E">
          <w:rPr>
            <w:rFonts w:ascii="Arial" w:hAnsi="Arial" w:cs="Arial"/>
            <w:sz w:val="22"/>
            <w:szCs w:val="22"/>
            <w:lang w:val="en-US"/>
          </w:rPr>
          <w:t xml:space="preserve">shift </w:t>
        </w:r>
      </w:ins>
      <w:ins w:id="109" w:author="RICH Izzy" w:date="2019-01-31T12:28:00Z">
        <w:r w:rsidR="00CD3825">
          <w:rPr>
            <w:rFonts w:ascii="Arial" w:hAnsi="Arial" w:cs="Arial"/>
            <w:sz w:val="22"/>
            <w:szCs w:val="22"/>
            <w:lang w:val="en-US"/>
          </w:rPr>
          <w:fldChar w:fldCharType="begin"/>
        </w:r>
        <w:r w:rsidR="00CD3825">
          <w:rPr>
            <w:rFonts w:ascii="Arial" w:hAnsi="Arial" w:cs="Arial"/>
            <w:sz w:val="22"/>
            <w:szCs w:val="22"/>
            <w:lang w:val="en-US"/>
          </w:rPr>
          <w:instrText xml:space="preserve"> ADDIN ZOTERO_ITEM CSL_CITATION {"citationID":"pFo3MCVc","properties":{"formattedCitation":"(Fonji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ins>
      <w:r w:rsidR="00CD3825">
        <w:rPr>
          <w:rFonts w:ascii="Arial" w:hAnsi="Arial" w:cs="Arial"/>
          <w:sz w:val="22"/>
          <w:szCs w:val="22"/>
          <w:lang w:val="en-US"/>
        </w:rPr>
        <w:fldChar w:fldCharType="separate"/>
      </w:r>
      <w:ins w:id="110" w:author="RICH Izzy" w:date="2019-01-31T12:28:00Z">
        <w:r w:rsidR="00CD3825">
          <w:rPr>
            <w:rFonts w:ascii="Arial" w:hAnsi="Arial" w:cs="Arial"/>
            <w:noProof/>
            <w:sz w:val="22"/>
            <w:szCs w:val="22"/>
            <w:lang w:val="en-US"/>
          </w:rPr>
          <w:t>(Fonji and Taff, 2014)</w:t>
        </w:r>
        <w:r w:rsidR="00CD3825">
          <w:rPr>
            <w:rFonts w:ascii="Arial" w:hAnsi="Arial" w:cs="Arial"/>
            <w:sz w:val="22"/>
            <w:szCs w:val="22"/>
            <w:lang w:val="en-US"/>
          </w:rPr>
          <w:fldChar w:fldCharType="end"/>
        </w:r>
      </w:ins>
      <w:del w:id="111" w:author="RICH Izzy" w:date="2019-01-31T12:20:00Z">
        <w:r w:rsidR="00615232" w:rsidRPr="00651CEA" w:rsidDel="00820D4E">
          <w:rPr>
            <w:rFonts w:ascii="Arial" w:hAnsi="Arial" w:cs="Arial"/>
            <w:sz w:val="22"/>
            <w:szCs w:val="22"/>
            <w:lang w:val="en-US"/>
          </w:rPr>
          <w:delText>.</w:delText>
        </w:r>
      </w:del>
      <w:ins w:id="112" w:author="RICH Izzy" w:date="2019-01-31T12:28:00Z">
        <w:r w:rsidR="00CD3825">
          <w:rPr>
            <w:rFonts w:ascii="Arial" w:hAnsi="Arial" w:cs="Arial"/>
            <w:sz w:val="22"/>
            <w:szCs w:val="22"/>
            <w:lang w:val="en-US"/>
          </w:rPr>
          <w:t>.</w:t>
        </w:r>
      </w:ins>
      <w:del w:id="113" w:author="RICH Izzy" w:date="2019-01-31T12:20:00Z">
        <w:r w:rsidR="00615232" w:rsidRPr="00651CEA" w:rsidDel="00820D4E">
          <w:rPr>
            <w:rFonts w:ascii="Arial" w:hAnsi="Arial" w:cs="Arial"/>
            <w:sz w:val="22"/>
            <w:szCs w:val="22"/>
            <w:lang w:val="en-US"/>
          </w:rPr>
          <w:delText xml:space="preserve"> </w:delText>
        </w:r>
      </w:del>
    </w:p>
    <w:p w14:paraId="0FF00A7C" w14:textId="77777777" w:rsidR="004A3543" w:rsidRPr="00651CEA" w:rsidRDefault="004A3543">
      <w:pPr>
        <w:spacing w:line="360" w:lineRule="auto"/>
        <w:jc w:val="both"/>
        <w:rPr>
          <w:rFonts w:ascii="Arial" w:hAnsi="Arial" w:cs="Arial"/>
          <w:sz w:val="22"/>
          <w:szCs w:val="22"/>
          <w:lang w:val="en-US"/>
        </w:rPr>
        <w:pPrChange w:id="114" w:author="RICH Izzy" w:date="2019-01-31T10:39:00Z">
          <w:pPr>
            <w:spacing w:line="360" w:lineRule="auto"/>
          </w:pPr>
        </w:pPrChange>
      </w:pPr>
    </w:p>
    <w:p w14:paraId="193029EC" w14:textId="2D4306D2" w:rsidR="00F44EE2" w:rsidRPr="00651CEA" w:rsidRDefault="00F44EE2">
      <w:pPr>
        <w:spacing w:line="360" w:lineRule="auto"/>
        <w:jc w:val="both"/>
        <w:rPr>
          <w:rFonts w:ascii="Arial" w:hAnsi="Arial" w:cs="Arial"/>
          <w:sz w:val="22"/>
          <w:szCs w:val="22"/>
          <w:u w:val="single"/>
          <w:lang w:val="en-US"/>
        </w:rPr>
        <w:pPrChange w:id="115" w:author="RICH Izzy" w:date="2019-01-31T10:39:00Z">
          <w:pPr>
            <w:spacing w:line="360" w:lineRule="auto"/>
          </w:pPr>
        </w:pPrChange>
      </w:pPr>
      <w:r w:rsidRPr="00651CEA">
        <w:rPr>
          <w:rFonts w:ascii="Arial" w:hAnsi="Arial" w:cs="Arial"/>
          <w:sz w:val="22"/>
          <w:szCs w:val="22"/>
          <w:u w:val="single"/>
          <w:lang w:val="en-US"/>
        </w:rPr>
        <w:t>Proposed m</w:t>
      </w:r>
      <w:r w:rsidR="005A3B72" w:rsidRPr="00651CEA">
        <w:rPr>
          <w:rFonts w:ascii="Arial" w:hAnsi="Arial" w:cs="Arial"/>
          <w:sz w:val="22"/>
          <w:szCs w:val="22"/>
          <w:u w:val="single"/>
          <w:lang w:val="en-US"/>
        </w:rPr>
        <w:t>ethods</w:t>
      </w:r>
      <w:r w:rsidRPr="00651CEA">
        <w:rPr>
          <w:rFonts w:ascii="Arial" w:hAnsi="Arial" w:cs="Arial"/>
          <w:sz w:val="22"/>
          <w:szCs w:val="22"/>
          <w:u w:val="single"/>
          <w:lang w:val="en-US"/>
        </w:rPr>
        <w:t xml:space="preserve"> of working</w:t>
      </w:r>
    </w:p>
    <w:p w14:paraId="67C4F708" w14:textId="77C2CE66" w:rsidR="00F44EE2" w:rsidRPr="00651CEA" w:rsidRDefault="00436D1A">
      <w:pPr>
        <w:spacing w:line="360" w:lineRule="auto"/>
        <w:jc w:val="both"/>
        <w:rPr>
          <w:rFonts w:ascii="Arial" w:hAnsi="Arial" w:cs="Arial"/>
          <w:sz w:val="22"/>
          <w:szCs w:val="22"/>
          <w:lang w:val="en-US"/>
        </w:rPr>
        <w:pPrChange w:id="116" w:author="RICH Izzy" w:date="2019-01-31T10:39:00Z">
          <w:pPr>
            <w:spacing w:line="360" w:lineRule="auto"/>
          </w:pPr>
        </w:pPrChange>
      </w:pPr>
      <w:r w:rsidRPr="00651CEA">
        <w:rPr>
          <w:rFonts w:ascii="Arial" w:hAnsi="Arial" w:cs="Arial"/>
          <w:sz w:val="22"/>
          <w:szCs w:val="22"/>
        </w:rPr>
        <w:t xml:space="preserve">To examine the </w:t>
      </w:r>
      <w:ins w:id="117" w:author="RICH Izzy" w:date="2019-01-30T17:37:00Z">
        <w:r w:rsidR="00E47EA6" w:rsidRPr="00651CEA">
          <w:rPr>
            <w:rFonts w:ascii="Arial" w:hAnsi="Arial" w:cs="Arial"/>
            <w:sz w:val="22"/>
            <w:szCs w:val="22"/>
          </w:rPr>
          <w:t xml:space="preserve">relationship between land-use change and </w:t>
        </w:r>
      </w:ins>
      <w:del w:id="118" w:author="RICH Izzy" w:date="2019-01-30T17:37:00Z">
        <w:r w:rsidRPr="00651CEA" w:rsidDel="00E47EA6">
          <w:rPr>
            <w:rFonts w:ascii="Arial" w:hAnsi="Arial" w:cs="Arial"/>
            <w:sz w:val="22"/>
            <w:szCs w:val="22"/>
          </w:rPr>
          <w:delText>effects of the events</w:delText>
        </w:r>
      </w:del>
      <w:ins w:id="119" w:author="RICH Izzy" w:date="2019-01-30T17:37:00Z">
        <w:r w:rsidR="00E47EA6" w:rsidRPr="00651CEA">
          <w:rPr>
            <w:rFonts w:ascii="Arial" w:hAnsi="Arial" w:cs="Arial"/>
            <w:sz w:val="22"/>
            <w:szCs w:val="22"/>
          </w:rPr>
          <w:t>socio-economic events</w:t>
        </w:r>
      </w:ins>
      <w:r w:rsidRPr="00651CEA">
        <w:rPr>
          <w:rFonts w:ascii="Arial" w:hAnsi="Arial" w:cs="Arial"/>
          <w:sz w:val="22"/>
          <w:szCs w:val="22"/>
        </w:rPr>
        <w:t>,</w:t>
      </w:r>
      <w:r w:rsidRPr="00651CEA">
        <w:rPr>
          <w:rFonts w:ascii="Arial" w:hAnsi="Arial" w:cs="Arial"/>
          <w:sz w:val="22"/>
          <w:szCs w:val="22"/>
          <w:lang w:val="en-US"/>
        </w:rPr>
        <w:t xml:space="preserve"> I will us</w:t>
      </w:r>
      <w:r w:rsidR="007B151B" w:rsidRPr="00651CEA">
        <w:rPr>
          <w:rFonts w:ascii="Arial" w:hAnsi="Arial" w:cs="Arial"/>
          <w:sz w:val="22"/>
          <w:szCs w:val="22"/>
          <w:lang w:val="en-US"/>
        </w:rPr>
        <w:t>e the</w:t>
      </w:r>
      <w:r w:rsidRPr="00651CEA">
        <w:rPr>
          <w:rFonts w:ascii="Arial" w:hAnsi="Arial" w:cs="Arial"/>
          <w:sz w:val="22"/>
          <w:szCs w:val="22"/>
          <w:lang w:val="en-US"/>
        </w:rPr>
        <w:t xml:space="preserve"> Google Earth Engine (GEE</w:t>
      </w:r>
      <w:ins w:id="120" w:author="RICH Izzy" w:date="2019-01-31T12:04:00Z">
        <w:r w:rsidR="00820D4E">
          <w:rPr>
            <w:rFonts w:ascii="Arial" w:hAnsi="Arial" w:cs="Arial"/>
            <w:sz w:val="22"/>
            <w:szCs w:val="22"/>
            <w:lang w:val="en-US"/>
          </w:rPr>
          <w:t xml:space="preserve">; </w:t>
        </w:r>
      </w:ins>
      <w:ins w:id="121" w:author="RICH Izzy" w:date="2019-01-31T12:05:00Z">
        <w:r w:rsidR="00820D4E">
          <w:rPr>
            <w:rFonts w:ascii="Arial" w:hAnsi="Arial" w:cs="Arial"/>
            <w:sz w:val="22"/>
            <w:szCs w:val="22"/>
            <w:lang w:val="en-US"/>
          </w:rPr>
          <w:fldChar w:fldCharType="begin"/>
        </w:r>
      </w:ins>
      <w:ins w:id="122" w:author="RICH Izzy" w:date="2019-01-31T12:12:00Z">
        <w:r w:rsidR="00820D4E">
          <w:rPr>
            <w:rFonts w:ascii="Arial" w:hAnsi="Arial" w:cs="Arial"/>
            <w:sz w:val="22"/>
            <w:szCs w:val="22"/>
            <w:lang w:val="en-US"/>
          </w:rPr>
          <w:instrText xml:space="preserve"> ADDIN ZOTERO_ITEM CSL_CITATION {"citationID":"bxhnKSj9","properties":{"formattedCitation":"(Gorelick {\\i{}et al.}, 2017)","plainCitation":"(Gorelick et al., 2017)","dontUpdate":true,"noteIndex":0},"citationItems":[{"id":254,"uris":["http://zotero.org/users/5200241/items/CMVDCHK7"],"uri":["http://zotero.org/users/5200241/items/CMVDCHK7"],"itemData":{"id":254,"type":"article-journal","title":"Google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ins>
      <w:r w:rsidR="00820D4E">
        <w:rPr>
          <w:rFonts w:ascii="Arial" w:hAnsi="Arial" w:cs="Arial"/>
          <w:sz w:val="22"/>
          <w:szCs w:val="22"/>
          <w:lang w:val="en-US"/>
        </w:rPr>
        <w:fldChar w:fldCharType="separate"/>
      </w:r>
      <w:ins w:id="123" w:author="RICH Izzy" w:date="2019-01-31T12:05:00Z">
        <w:r w:rsidR="00820D4E" w:rsidRPr="00820D4E">
          <w:rPr>
            <w:rFonts w:ascii="Arial" w:hAnsi="Arial" w:cs="Arial"/>
            <w:sz w:val="22"/>
            <w:rPrChange w:id="124" w:author="RICH Izzy" w:date="2019-01-31T12:05:00Z">
              <w:rPr>
                <w:rFonts w:ascii="Times New Roman" w:hAnsi="Times New Roman" w:cs="Times New Roman"/>
              </w:rPr>
            </w:rPrChange>
          </w:rPr>
          <w:t xml:space="preserve">Gorelick </w:t>
        </w:r>
        <w:r w:rsidR="00820D4E" w:rsidRPr="00820D4E">
          <w:rPr>
            <w:rFonts w:ascii="Arial" w:hAnsi="Arial" w:cs="Arial"/>
            <w:i/>
            <w:iCs/>
            <w:sz w:val="22"/>
            <w:rPrChange w:id="125" w:author="RICH Izzy" w:date="2019-01-31T12:05:00Z">
              <w:rPr>
                <w:rFonts w:ascii="Times New Roman" w:hAnsi="Times New Roman" w:cs="Times New Roman"/>
                <w:i/>
                <w:iCs/>
              </w:rPr>
            </w:rPrChange>
          </w:rPr>
          <w:t>et al.</w:t>
        </w:r>
        <w:r w:rsidR="00820D4E" w:rsidRPr="00820D4E">
          <w:rPr>
            <w:rFonts w:ascii="Arial" w:hAnsi="Arial" w:cs="Arial"/>
            <w:sz w:val="22"/>
            <w:rPrChange w:id="126" w:author="RICH Izzy" w:date="2019-01-31T12:05:00Z">
              <w:rPr>
                <w:rFonts w:ascii="Times New Roman" w:hAnsi="Times New Roman" w:cs="Times New Roman"/>
              </w:rPr>
            </w:rPrChange>
          </w:rPr>
          <w:t>, 2017)</w:t>
        </w:r>
        <w:r w:rsidR="00820D4E">
          <w:rPr>
            <w:rFonts w:ascii="Arial" w:hAnsi="Arial" w:cs="Arial"/>
            <w:sz w:val="22"/>
            <w:szCs w:val="22"/>
            <w:lang w:val="en-US"/>
          </w:rPr>
          <w:fldChar w:fldCharType="end"/>
        </w:r>
      </w:ins>
      <w:del w:id="127" w:author="RICH Izzy" w:date="2019-01-31T12:10:00Z">
        <w:r w:rsidRPr="00651CEA" w:rsidDel="00820D4E">
          <w:rPr>
            <w:rFonts w:ascii="Arial" w:hAnsi="Arial" w:cs="Arial"/>
            <w:sz w:val="22"/>
            <w:szCs w:val="22"/>
            <w:lang w:val="en-US"/>
          </w:rPr>
          <w:delText>)</w:delText>
        </w:r>
      </w:del>
      <w:r w:rsidRPr="00651CEA">
        <w:rPr>
          <w:rFonts w:ascii="Arial" w:hAnsi="Arial" w:cs="Arial"/>
          <w:sz w:val="22"/>
          <w:szCs w:val="22"/>
          <w:lang w:val="en-US"/>
        </w:rPr>
        <w:t>, which is an online global spatial analysis platform. Specifically, I will be creating a classification of land-use types in Latvia to obtain land-use data, rather than solely land cover information. Using satellite data</w:t>
      </w:r>
      <w:ins w:id="128" w:author="RICH Izzy" w:date="2019-01-31T12:30:00Z">
        <w:r w:rsidR="00CD3825">
          <w:rPr>
            <w:rFonts w:ascii="Arial" w:hAnsi="Arial" w:cs="Arial"/>
            <w:sz w:val="22"/>
            <w:szCs w:val="22"/>
            <w:lang w:val="en-US"/>
          </w:rPr>
          <w:t xml:space="preserve"> (e.g. Landsat)</w:t>
        </w:r>
      </w:ins>
      <w:r w:rsidRPr="00651CEA">
        <w:rPr>
          <w:rFonts w:ascii="Arial" w:hAnsi="Arial" w:cs="Arial"/>
          <w:sz w:val="22"/>
          <w:szCs w:val="22"/>
          <w:lang w:val="en-US"/>
        </w:rPr>
        <w:t xml:space="preserve">, I will classify the area of interest (Latvia) into three categories: extensive, intensive and abandoned land. </w:t>
      </w:r>
      <w:r w:rsidR="002725BA" w:rsidRPr="00651CEA">
        <w:rPr>
          <w:rFonts w:ascii="Arial" w:hAnsi="Arial" w:cs="Arial"/>
          <w:sz w:val="22"/>
          <w:szCs w:val="22"/>
          <w:lang w:val="en-US"/>
        </w:rPr>
        <w:t xml:space="preserve">To classify the data, </w:t>
      </w:r>
      <w:r w:rsidRPr="00651CEA">
        <w:rPr>
          <w:rFonts w:ascii="Arial" w:hAnsi="Arial" w:cs="Arial"/>
          <w:sz w:val="22"/>
          <w:szCs w:val="22"/>
          <w:lang w:val="en-US"/>
        </w:rPr>
        <w:t xml:space="preserve">I will create a new layer for each land-use type with </w:t>
      </w:r>
      <w:r w:rsidR="002725BA" w:rsidRPr="00651CEA">
        <w:rPr>
          <w:rFonts w:ascii="Arial" w:hAnsi="Arial" w:cs="Arial"/>
          <w:sz w:val="22"/>
          <w:szCs w:val="22"/>
          <w:lang w:val="en-US"/>
        </w:rPr>
        <w:t xml:space="preserve">known </w:t>
      </w:r>
      <w:r w:rsidRPr="00651CEA">
        <w:rPr>
          <w:rFonts w:ascii="Arial" w:hAnsi="Arial" w:cs="Arial"/>
          <w:sz w:val="22"/>
          <w:szCs w:val="22"/>
          <w:lang w:val="en-US"/>
        </w:rPr>
        <w:t xml:space="preserve">points </w:t>
      </w:r>
      <w:r w:rsidR="002725BA" w:rsidRPr="00651CEA">
        <w:rPr>
          <w:rFonts w:ascii="Arial" w:hAnsi="Arial" w:cs="Arial"/>
          <w:sz w:val="22"/>
          <w:szCs w:val="22"/>
          <w:lang w:val="en-US"/>
        </w:rPr>
        <w:t xml:space="preserve">of each land-use type </w:t>
      </w:r>
      <w:r w:rsidRPr="00651CEA">
        <w:rPr>
          <w:rFonts w:ascii="Arial" w:hAnsi="Arial" w:cs="Arial"/>
          <w:sz w:val="22"/>
          <w:szCs w:val="22"/>
          <w:lang w:val="en-US"/>
        </w:rPr>
        <w:t xml:space="preserve">from </w:t>
      </w:r>
      <w:del w:id="129" w:author="RICH Izzy" w:date="2019-01-31T12:11:00Z">
        <w:r w:rsidRPr="00651CEA" w:rsidDel="00820D4E">
          <w:rPr>
            <w:rFonts w:ascii="Arial" w:hAnsi="Arial" w:cs="Arial"/>
            <w:sz w:val="22"/>
            <w:szCs w:val="22"/>
            <w:lang w:val="en-US"/>
          </w:rPr>
          <w:delText xml:space="preserve">the CORINE dataset and </w:delText>
        </w:r>
      </w:del>
      <w:r w:rsidRPr="00651CEA">
        <w:rPr>
          <w:rFonts w:ascii="Arial" w:hAnsi="Arial" w:cs="Arial"/>
          <w:sz w:val="22"/>
          <w:szCs w:val="22"/>
          <w:lang w:val="en-US"/>
        </w:rPr>
        <w:t xml:space="preserve">historical records (training points). Layers then can be merged, converting each class into a value, or band. Next, I will extract the reflectance of each band and train the classifier on the </w:t>
      </w:r>
      <w:ins w:id="130" w:author="RICH Izzy" w:date="2019-01-31T11:41:00Z">
        <w:r w:rsidR="00651CEA">
          <w:rPr>
            <w:rFonts w:ascii="Arial" w:hAnsi="Arial" w:cs="Arial"/>
            <w:sz w:val="22"/>
            <w:szCs w:val="22"/>
            <w:lang w:val="en-US"/>
          </w:rPr>
          <w:t xml:space="preserve">known points of each </w:t>
        </w:r>
      </w:ins>
      <w:ins w:id="131" w:author="RICH Izzy" w:date="2019-01-31T11:42:00Z">
        <w:r w:rsidR="00651CEA">
          <w:rPr>
            <w:rFonts w:ascii="Arial" w:hAnsi="Arial" w:cs="Arial"/>
            <w:sz w:val="22"/>
            <w:szCs w:val="22"/>
            <w:lang w:val="en-US"/>
          </w:rPr>
          <w:t>land-use type (</w:t>
        </w:r>
      </w:ins>
      <w:r w:rsidRPr="00651CEA">
        <w:rPr>
          <w:rFonts w:ascii="Arial" w:hAnsi="Arial" w:cs="Arial"/>
          <w:sz w:val="22"/>
          <w:szCs w:val="22"/>
          <w:lang w:val="en-US"/>
        </w:rPr>
        <w:t>training data</w:t>
      </w:r>
      <w:ins w:id="132" w:author="RICH Izzy" w:date="2019-01-31T11:42:00Z">
        <w:r w:rsidR="00651CEA">
          <w:rPr>
            <w:rFonts w:ascii="Arial" w:hAnsi="Arial" w:cs="Arial"/>
            <w:sz w:val="22"/>
            <w:szCs w:val="22"/>
            <w:lang w:val="en-US"/>
          </w:rPr>
          <w:t>)</w:t>
        </w:r>
      </w:ins>
      <w:r w:rsidRPr="00651CEA">
        <w:rPr>
          <w:rFonts w:ascii="Arial" w:hAnsi="Arial" w:cs="Arial"/>
          <w:sz w:val="22"/>
          <w:szCs w:val="22"/>
          <w:lang w:val="en-US"/>
        </w:rPr>
        <w:t xml:space="preserve"> and its reflectance. I will use a random forest supervised learning algorithm, which is an assemblage of decision trees. I will use this new, trained classifier to classify the rest of the imagery for each study year to uncover land-use types. I will be using data between 1978 to present time to allow for roughly the same time frame before and after each event studied. The accuracy of the classification will be assessed using a confusion matrix, as well as by using validation data. Validation data (LUCAS dataset</w:t>
      </w:r>
      <w:ins w:id="133" w:author="RICH Izzy" w:date="2019-01-31T12:09:00Z">
        <w:r w:rsidR="00820D4E">
          <w:rPr>
            <w:rFonts w:ascii="Arial" w:hAnsi="Arial" w:cs="Arial"/>
            <w:sz w:val="22"/>
            <w:szCs w:val="22"/>
            <w:lang w:val="en-US"/>
          </w:rPr>
          <w:t xml:space="preserve">; </w:t>
        </w:r>
        <w:r w:rsidR="00820D4E">
          <w:rPr>
            <w:rFonts w:ascii="Arial" w:hAnsi="Arial" w:cs="Arial"/>
            <w:sz w:val="22"/>
            <w:szCs w:val="22"/>
            <w:lang w:val="en-US"/>
          </w:rPr>
          <w:fldChar w:fldCharType="begin"/>
        </w:r>
      </w:ins>
      <w:ins w:id="134" w:author="RICH Izzy" w:date="2019-01-31T12:12:00Z">
        <w:r w:rsidR="00820D4E">
          <w:rPr>
            <w:rFonts w:ascii="Arial" w:hAnsi="Arial" w:cs="Arial"/>
            <w:sz w:val="22"/>
            <w:szCs w:val="22"/>
            <w:lang w:val="en-US"/>
          </w:rPr>
          <w:instrText xml:space="preserve"> ADDIN ZOTERO_ITEM CSL_CITATION {"citationID":"szaFxuWE","properties":{"formattedCitation":"(Orgiazzi {\\i{}et al.}, 2018)","plainCitation":"(Orgiazzi et al., 2018)","dontUpdate":true,"noteIndex":0},"citationItems":[{"id":256,"uris":["http://zotero.org/users/5200241/items/AKMVE4ER"],"uri":["http://zotero.org/users/5200241/items/AKMVE4ER"],"itemData":{"id":256,"type":"article-journal","title":"LUCAS Soil, the largest expandable soil dataset for Europe: a review","container-title":"European Journal of Soil Science","page":"140-153","volume":"69","abstract":"Soil is a non-renewable resource that requires constant monitoring to prevent its degradation and promote its sustainable management. The ‘Land Use/Cover Area frame statistical Survey Soil’ (LUCAS Soil) is an extensive and regular topsoil survey that is carried out across the European Union to derive policy-relevant statistics on the effect of land management on soil characteristics. Approximately 45 000 soil samples have been collected from two time-periods, 2009–2012 and 2015. A new sampling series will be undertaken in 2018, with new measurements included. The organization for the 2018 sampling campaign represents an opportunity to\nsummarize past LUCAS Soil achievements and present its future objectives. In 2009–2012 and 2015, LUCAS Soil surveys targeted physicochemical properties, including pH, organic carbon, nutrient concentrations and cation exchange capacity. Data from 2009–2012 (ca. 22 000 points) and derived output (more than 20 maps) are available freely from the European Soil Data Centre website. Analyses of samples collected during 2015 are\nongoing and data will be available at the end of 2017. In the 2018 LUCAS Soil sampling campaign, additional properties, including bulk density, soil biodiversity, specific measurements for organic-rich soil and soil erosion will be measured. Here we present the current dataset (LUCAS Soil 2009–2012 and 2015), its potential for reuse\nand future development plans (LUCAS Soil 2018 and over). LUCAS Soil represents the largest harmonized open-access dataset of topsoil properties available for the European Union at the global scale. It was developed\nas an expandable resource, with the possibility to add new properties and sampling locations during successive\nsampling campaigns. Data are available to the scientific community and decision makers, thus contributing to both research and the development of the land-focused policy agenda.","author":[{"family":"Orgiazzi","given":"A."},{"family":"Ballabio","given":"C."},{"family":"Panagos","given":"P."},{"family":"Jones","given":"A."},{"family":"Fernández-Ugalde","given":"O."}],"issued":{"date-parts":[["2018"]]}}}],"schema":"https://github.com/citation-style-language/schema/raw/master/csl-citation.json"} </w:instrText>
        </w:r>
      </w:ins>
      <w:r w:rsidR="00820D4E">
        <w:rPr>
          <w:rFonts w:ascii="Arial" w:hAnsi="Arial" w:cs="Arial"/>
          <w:sz w:val="22"/>
          <w:szCs w:val="22"/>
          <w:lang w:val="en-US"/>
        </w:rPr>
        <w:fldChar w:fldCharType="separate"/>
      </w:r>
      <w:ins w:id="135" w:author="RICH Izzy" w:date="2019-01-31T12:09:00Z">
        <w:r w:rsidR="00820D4E" w:rsidRPr="00820D4E">
          <w:rPr>
            <w:rFonts w:ascii="Arial" w:hAnsi="Arial" w:cs="Arial"/>
            <w:sz w:val="22"/>
            <w:rPrChange w:id="136" w:author="RICH Izzy" w:date="2019-01-31T12:09:00Z">
              <w:rPr>
                <w:rFonts w:ascii="Times New Roman" w:hAnsi="Times New Roman" w:cs="Times New Roman"/>
              </w:rPr>
            </w:rPrChange>
          </w:rPr>
          <w:t xml:space="preserve">Orgiazzi </w:t>
        </w:r>
        <w:r w:rsidR="00820D4E" w:rsidRPr="00820D4E">
          <w:rPr>
            <w:rFonts w:ascii="Arial" w:hAnsi="Arial" w:cs="Arial"/>
            <w:i/>
            <w:iCs/>
            <w:sz w:val="22"/>
            <w:rPrChange w:id="137" w:author="RICH Izzy" w:date="2019-01-31T12:09:00Z">
              <w:rPr>
                <w:rFonts w:ascii="Times New Roman" w:hAnsi="Times New Roman" w:cs="Times New Roman"/>
                <w:i/>
                <w:iCs/>
              </w:rPr>
            </w:rPrChange>
          </w:rPr>
          <w:t>et al.</w:t>
        </w:r>
        <w:r w:rsidR="00820D4E" w:rsidRPr="00820D4E">
          <w:rPr>
            <w:rFonts w:ascii="Arial" w:hAnsi="Arial" w:cs="Arial"/>
            <w:sz w:val="22"/>
            <w:rPrChange w:id="138" w:author="RICH Izzy" w:date="2019-01-31T12:09:00Z">
              <w:rPr>
                <w:rFonts w:ascii="Times New Roman" w:hAnsi="Times New Roman" w:cs="Times New Roman"/>
              </w:rPr>
            </w:rPrChange>
          </w:rPr>
          <w:t>, 2018)</w:t>
        </w:r>
        <w:r w:rsidR="00820D4E">
          <w:rPr>
            <w:rFonts w:ascii="Arial" w:hAnsi="Arial" w:cs="Arial"/>
            <w:sz w:val="22"/>
            <w:szCs w:val="22"/>
            <w:lang w:val="en-US"/>
          </w:rPr>
          <w:fldChar w:fldCharType="end"/>
        </w:r>
      </w:ins>
      <w:del w:id="139" w:author="RICH Izzy" w:date="2019-01-31T12:09:00Z">
        <w:r w:rsidRPr="00651CEA" w:rsidDel="00820D4E">
          <w:rPr>
            <w:rFonts w:ascii="Arial" w:hAnsi="Arial" w:cs="Arial"/>
            <w:sz w:val="22"/>
            <w:szCs w:val="22"/>
            <w:lang w:val="en-US"/>
          </w:rPr>
          <w:delText>)</w:delText>
        </w:r>
      </w:del>
      <w:r w:rsidRPr="00651CEA">
        <w:rPr>
          <w:rFonts w:ascii="Arial" w:hAnsi="Arial" w:cs="Arial"/>
          <w:sz w:val="22"/>
          <w:szCs w:val="22"/>
          <w:lang w:val="en-US"/>
        </w:rPr>
        <w:t xml:space="preserve"> will be used as new testing data to assess the error. Following this analysis,</w:t>
      </w:r>
      <w:ins w:id="140" w:author="RICH Izzy" w:date="2019-01-30T17:44:00Z">
        <w:r w:rsidR="00E47EA6" w:rsidRPr="00651CEA">
          <w:rPr>
            <w:rFonts w:ascii="Arial" w:hAnsi="Arial" w:cs="Arial"/>
            <w:sz w:val="22"/>
            <w:szCs w:val="22"/>
            <w:lang w:val="en-US"/>
          </w:rPr>
          <w:t xml:space="preserve"> I will obtain the </w:t>
        </w:r>
      </w:ins>
      <w:del w:id="141" w:author="RICH Izzy" w:date="2019-01-30T17:45:00Z">
        <w:r w:rsidRPr="00651CEA" w:rsidDel="00E47EA6">
          <w:rPr>
            <w:rFonts w:ascii="Arial" w:hAnsi="Arial" w:cs="Arial"/>
            <w:sz w:val="22"/>
            <w:szCs w:val="22"/>
            <w:lang w:val="en-US"/>
          </w:rPr>
          <w:delText xml:space="preserve"> </w:delText>
        </w:r>
      </w:del>
      <w:r w:rsidRPr="00651CEA">
        <w:rPr>
          <w:rFonts w:ascii="Arial" w:hAnsi="Arial" w:cs="Arial"/>
          <w:sz w:val="22"/>
          <w:szCs w:val="22"/>
          <w:lang w:val="en-US"/>
        </w:rPr>
        <w:t>land-use type for each pixel in Latvia</w:t>
      </w:r>
      <w:del w:id="142" w:author="RICH Izzy" w:date="2019-01-30T17:45:00Z">
        <w:r w:rsidRPr="00651CEA" w:rsidDel="00E47EA6">
          <w:rPr>
            <w:rFonts w:ascii="Arial" w:hAnsi="Arial" w:cs="Arial"/>
            <w:sz w:val="22"/>
            <w:szCs w:val="22"/>
            <w:lang w:val="en-US"/>
          </w:rPr>
          <w:delText xml:space="preserve"> will be obtained</w:delText>
        </w:r>
      </w:del>
      <w:r w:rsidRPr="00651CEA">
        <w:rPr>
          <w:rFonts w:ascii="Arial" w:hAnsi="Arial" w:cs="Arial"/>
          <w:sz w:val="22"/>
          <w:szCs w:val="22"/>
          <w:lang w:val="en-US"/>
        </w:rPr>
        <w:t>, allowing me to compute, gain, loss and change</w:t>
      </w:r>
      <w:ins w:id="143" w:author="RICH Izzy" w:date="2019-01-30T17:39:00Z">
        <w:r w:rsidR="00E47EA6" w:rsidRPr="00651CEA">
          <w:rPr>
            <w:rFonts w:ascii="Arial" w:hAnsi="Arial" w:cs="Arial"/>
            <w:sz w:val="22"/>
            <w:szCs w:val="22"/>
            <w:lang w:val="en-US"/>
          </w:rPr>
          <w:t xml:space="preserve"> of each land-use type</w:t>
        </w:r>
      </w:ins>
      <w:del w:id="144" w:author="RICH Izzy" w:date="2019-01-31T13:08:00Z">
        <w:r w:rsidRPr="00651CEA" w:rsidDel="00CA28C7">
          <w:rPr>
            <w:rFonts w:ascii="Arial" w:hAnsi="Arial" w:cs="Arial"/>
            <w:sz w:val="22"/>
            <w:szCs w:val="22"/>
            <w:lang w:val="en-US"/>
          </w:rPr>
          <w:delText xml:space="preserve"> o</w:delText>
        </w:r>
      </w:del>
      <w:ins w:id="145" w:author="RICH Izzy" w:date="2019-01-31T13:08:00Z">
        <w:r w:rsidR="00CA28C7">
          <w:rPr>
            <w:rFonts w:ascii="Arial" w:hAnsi="Arial" w:cs="Arial"/>
            <w:sz w:val="22"/>
            <w:szCs w:val="22"/>
            <w:lang w:val="en-US"/>
          </w:rPr>
          <w:t xml:space="preserve"> at</w:t>
        </w:r>
      </w:ins>
      <w:del w:id="146" w:author="RICH Izzy" w:date="2019-01-31T13:08:00Z">
        <w:r w:rsidRPr="00651CEA" w:rsidDel="00CA28C7">
          <w:rPr>
            <w:rFonts w:ascii="Arial" w:hAnsi="Arial" w:cs="Arial"/>
            <w:sz w:val="22"/>
            <w:szCs w:val="22"/>
            <w:lang w:val="en-US"/>
          </w:rPr>
          <w:delText>n a</w:delText>
        </w:r>
      </w:del>
      <w:r w:rsidRPr="00651CEA">
        <w:rPr>
          <w:rFonts w:ascii="Arial" w:hAnsi="Arial" w:cs="Arial"/>
          <w:sz w:val="22"/>
          <w:szCs w:val="22"/>
          <w:lang w:val="en-US"/>
        </w:rPr>
        <w:t xml:space="preserve"> pixel</w:t>
      </w:r>
      <w:r w:rsidR="002725BA" w:rsidRPr="00651CEA">
        <w:rPr>
          <w:rFonts w:ascii="Arial" w:hAnsi="Arial" w:cs="Arial"/>
          <w:sz w:val="22"/>
          <w:szCs w:val="22"/>
          <w:lang w:val="en-US"/>
        </w:rPr>
        <w:t>-</w:t>
      </w:r>
      <w:r w:rsidRPr="00651CEA">
        <w:rPr>
          <w:rFonts w:ascii="Arial" w:hAnsi="Arial" w:cs="Arial"/>
          <w:sz w:val="22"/>
          <w:szCs w:val="22"/>
          <w:lang w:val="en-US"/>
        </w:rPr>
        <w:t>scale.</w:t>
      </w:r>
      <w:ins w:id="147" w:author="RICH Izzy" w:date="2019-01-31T12:13:00Z">
        <w:r w:rsidR="00820D4E">
          <w:rPr>
            <w:rFonts w:ascii="Arial" w:hAnsi="Arial" w:cs="Arial"/>
            <w:sz w:val="22"/>
            <w:szCs w:val="22"/>
            <w:lang w:val="en-US"/>
          </w:rPr>
          <w:t xml:space="preserve"> </w:t>
        </w:r>
      </w:ins>
      <w:del w:id="148" w:author="RICH Izzy" w:date="2019-01-31T12:15:00Z">
        <w:r w:rsidRPr="00651CEA" w:rsidDel="00820D4E">
          <w:rPr>
            <w:rFonts w:ascii="Arial" w:hAnsi="Arial" w:cs="Arial"/>
            <w:sz w:val="22"/>
            <w:szCs w:val="22"/>
            <w:lang w:val="en-US"/>
          </w:rPr>
          <w:delText xml:space="preserve"> </w:delText>
        </w:r>
      </w:del>
      <w:r w:rsidRPr="00651CEA">
        <w:rPr>
          <w:rFonts w:ascii="Arial" w:hAnsi="Arial" w:cs="Arial"/>
          <w:sz w:val="22"/>
          <w:szCs w:val="22"/>
          <w:lang w:val="en-US"/>
        </w:rPr>
        <w:t xml:space="preserve">Maps will also be produced to visually assess change. </w:t>
      </w:r>
    </w:p>
    <w:p w14:paraId="7A35B88D" w14:textId="77777777" w:rsidR="00436D1A" w:rsidRPr="00651CEA" w:rsidRDefault="00436D1A">
      <w:pPr>
        <w:spacing w:line="360" w:lineRule="auto"/>
        <w:jc w:val="both"/>
        <w:rPr>
          <w:rFonts w:ascii="Arial" w:hAnsi="Arial" w:cs="Arial"/>
          <w:sz w:val="22"/>
          <w:szCs w:val="22"/>
          <w:lang w:val="en-US"/>
        </w:rPr>
        <w:pPrChange w:id="149" w:author="RICH Izzy" w:date="2019-01-31T10:39:00Z">
          <w:pPr>
            <w:spacing w:line="360" w:lineRule="auto"/>
          </w:pPr>
        </w:pPrChange>
      </w:pPr>
    </w:p>
    <w:p w14:paraId="0A45E5DF" w14:textId="77777777" w:rsidR="00F44EE2" w:rsidRPr="00651CEA" w:rsidRDefault="00F44EE2">
      <w:pPr>
        <w:spacing w:line="360" w:lineRule="auto"/>
        <w:jc w:val="both"/>
        <w:rPr>
          <w:rFonts w:ascii="Arial" w:hAnsi="Arial" w:cs="Arial"/>
          <w:sz w:val="22"/>
          <w:szCs w:val="22"/>
          <w:u w:val="single"/>
          <w:lang w:val="en-US"/>
        </w:rPr>
        <w:pPrChange w:id="150" w:author="RICH Izzy" w:date="2019-01-31T10:39:00Z">
          <w:pPr>
            <w:spacing w:line="360" w:lineRule="auto"/>
          </w:pPr>
        </w:pPrChange>
      </w:pPr>
      <w:r w:rsidRPr="00651CEA">
        <w:rPr>
          <w:rFonts w:ascii="Arial" w:hAnsi="Arial" w:cs="Arial"/>
          <w:sz w:val="22"/>
          <w:szCs w:val="22"/>
          <w:u w:val="single"/>
          <w:lang w:val="en-US"/>
        </w:rPr>
        <w:t xml:space="preserve">Proposed methods of sampling and data analysis </w:t>
      </w:r>
    </w:p>
    <w:p w14:paraId="5829ACE2" w14:textId="293D0B1D" w:rsidR="00F44EE2" w:rsidRPr="00651CEA" w:rsidRDefault="007E703A">
      <w:pPr>
        <w:spacing w:line="360" w:lineRule="auto"/>
        <w:jc w:val="both"/>
        <w:rPr>
          <w:rFonts w:ascii="Arial" w:hAnsi="Arial" w:cs="Arial"/>
          <w:sz w:val="22"/>
          <w:szCs w:val="22"/>
          <w:lang w:val="en-US"/>
        </w:rPr>
        <w:pPrChange w:id="151" w:author="RICH Izzy" w:date="2019-01-31T10:39:00Z">
          <w:pPr>
            <w:spacing w:line="360" w:lineRule="auto"/>
          </w:pPr>
        </w:pPrChange>
      </w:pPr>
      <w:r w:rsidRPr="00651CEA">
        <w:rPr>
          <w:rFonts w:ascii="Arial" w:hAnsi="Arial" w:cs="Arial"/>
          <w:sz w:val="22"/>
          <w:szCs w:val="22"/>
          <w:lang w:val="en-US"/>
        </w:rPr>
        <w:t xml:space="preserve">To assess </w:t>
      </w:r>
      <w:ins w:id="152" w:author="RICH Izzy" w:date="2019-01-31T12:16:00Z">
        <w:r w:rsidR="00820D4E">
          <w:rPr>
            <w:rFonts w:ascii="Arial" w:hAnsi="Arial" w:cs="Arial"/>
            <w:sz w:val="22"/>
            <w:szCs w:val="22"/>
            <w:lang w:val="en-US"/>
          </w:rPr>
          <w:t xml:space="preserve">the transition of </w:t>
        </w:r>
      </w:ins>
      <w:r w:rsidRPr="00651CEA">
        <w:rPr>
          <w:rFonts w:ascii="Arial" w:hAnsi="Arial" w:cs="Arial"/>
          <w:sz w:val="22"/>
          <w:szCs w:val="22"/>
          <w:lang w:val="en-US"/>
        </w:rPr>
        <w:t xml:space="preserve">each </w:t>
      </w:r>
      <w:del w:id="153" w:author="RICH Izzy" w:date="2019-01-31T12:16:00Z">
        <w:r w:rsidRPr="00651CEA" w:rsidDel="00820D4E">
          <w:rPr>
            <w:rFonts w:ascii="Arial" w:hAnsi="Arial" w:cs="Arial"/>
            <w:sz w:val="22"/>
            <w:szCs w:val="22"/>
            <w:lang w:val="en-US"/>
          </w:rPr>
          <w:delText>relationship</w:delText>
        </w:r>
      </w:del>
      <w:ins w:id="154" w:author="RICH Izzy" w:date="2019-01-31T12:16:00Z">
        <w:r w:rsidR="00820D4E">
          <w:rPr>
            <w:rFonts w:ascii="Arial" w:hAnsi="Arial" w:cs="Arial"/>
            <w:sz w:val="22"/>
            <w:szCs w:val="22"/>
            <w:lang w:val="en-US"/>
          </w:rPr>
          <w:t>pixel</w:t>
        </w:r>
      </w:ins>
      <w:r w:rsidRPr="00651CEA">
        <w:rPr>
          <w:rFonts w:ascii="Arial" w:hAnsi="Arial" w:cs="Arial"/>
          <w:sz w:val="22"/>
          <w:szCs w:val="22"/>
          <w:lang w:val="en-US"/>
        </w:rPr>
        <w:t>, I will be using Bayesian models in the statistical programming language R</w:t>
      </w:r>
      <w:ins w:id="155" w:author="RICH Izzy" w:date="2019-01-31T11:33:00Z">
        <w:r w:rsidR="00651CEA" w:rsidRPr="00651CEA">
          <w:rPr>
            <w:rFonts w:ascii="Arial" w:hAnsi="Arial" w:cs="Arial"/>
            <w:sz w:val="22"/>
            <w:szCs w:val="22"/>
            <w:lang w:val="en-US"/>
          </w:rPr>
          <w:t xml:space="preserve"> (</w:t>
        </w:r>
      </w:ins>
      <w:ins w:id="156" w:author="RICH Izzy" w:date="2019-01-31T11:35:00Z">
        <w:r w:rsidR="00651CEA" w:rsidRPr="00651CEA">
          <w:rPr>
            <w:rFonts w:ascii="Arial" w:hAnsi="Arial" w:cs="Arial"/>
            <w:sz w:val="22"/>
            <w:szCs w:val="22"/>
            <w:lang w:val="en-US"/>
          </w:rPr>
          <w:t>R Core Team</w:t>
        </w:r>
      </w:ins>
      <w:ins w:id="157" w:author="RICH Izzy" w:date="2019-01-31T11:34:00Z">
        <w:r w:rsidR="00651CEA" w:rsidRPr="00651CEA">
          <w:rPr>
            <w:rFonts w:ascii="Arial" w:hAnsi="Arial" w:cs="Arial"/>
            <w:sz w:val="22"/>
            <w:szCs w:val="22"/>
            <w:lang w:val="en-US"/>
          </w:rPr>
          <w:t>, 201</w:t>
        </w:r>
      </w:ins>
      <w:ins w:id="158" w:author="RICH Izzy" w:date="2019-01-31T11:36:00Z">
        <w:r w:rsidR="00651CEA" w:rsidRPr="00651CEA">
          <w:rPr>
            <w:rFonts w:ascii="Arial" w:hAnsi="Arial" w:cs="Arial"/>
            <w:sz w:val="22"/>
            <w:szCs w:val="22"/>
            <w:lang w:val="en-US"/>
          </w:rPr>
          <w:t>3</w:t>
        </w:r>
      </w:ins>
      <w:ins w:id="159" w:author="RICH Izzy" w:date="2019-01-31T11:34:00Z">
        <w:r w:rsidR="00651CEA" w:rsidRPr="00651CEA">
          <w:rPr>
            <w:rFonts w:ascii="Arial" w:hAnsi="Arial" w:cs="Arial"/>
            <w:sz w:val="22"/>
            <w:szCs w:val="22"/>
            <w:lang w:val="en-US"/>
          </w:rPr>
          <w:t>)</w:t>
        </w:r>
      </w:ins>
      <w:r w:rsidRPr="00651CEA">
        <w:rPr>
          <w:rFonts w:ascii="Arial" w:hAnsi="Arial" w:cs="Arial"/>
          <w:sz w:val="22"/>
          <w:szCs w:val="22"/>
          <w:lang w:val="en-US"/>
        </w:rPr>
        <w:t>. Bayesian models allow for priors to be set based on knowledge already obtained, improving accuracy. Spati</w:t>
      </w:r>
      <w:ins w:id="160" w:author="RICH Izzy" w:date="2019-01-31T11:21:00Z">
        <w:r w:rsidR="00651CEA" w:rsidRPr="00651CEA">
          <w:rPr>
            <w:rFonts w:ascii="Arial" w:hAnsi="Arial" w:cs="Arial"/>
            <w:sz w:val="22"/>
            <w:szCs w:val="22"/>
            <w:lang w:val="en-US"/>
          </w:rPr>
          <w:t>o</w:t>
        </w:r>
      </w:ins>
      <w:del w:id="161" w:author="RICH Izzy" w:date="2019-01-31T11:21:00Z">
        <w:r w:rsidRPr="00651CEA" w:rsidDel="00651CEA">
          <w:rPr>
            <w:rFonts w:ascii="Arial" w:hAnsi="Arial" w:cs="Arial"/>
            <w:sz w:val="22"/>
            <w:szCs w:val="22"/>
            <w:lang w:val="en-US"/>
          </w:rPr>
          <w:delText>al and</w:delText>
        </w:r>
      </w:del>
      <w:ins w:id="162" w:author="RICH Izzy" w:date="2019-01-31T11:21:00Z">
        <w:r w:rsidR="00651CEA" w:rsidRPr="00651CEA">
          <w:rPr>
            <w:rFonts w:ascii="Arial" w:hAnsi="Arial" w:cs="Arial"/>
            <w:sz w:val="22"/>
            <w:szCs w:val="22"/>
            <w:lang w:val="en-US"/>
          </w:rPr>
          <w:t>-</w:t>
        </w:r>
      </w:ins>
      <w:del w:id="163" w:author="RICH Izzy" w:date="2019-01-31T11:21:00Z">
        <w:r w:rsidRPr="00651CEA" w:rsidDel="00651CEA">
          <w:rPr>
            <w:rFonts w:ascii="Arial" w:hAnsi="Arial" w:cs="Arial"/>
            <w:sz w:val="22"/>
            <w:szCs w:val="22"/>
            <w:lang w:val="en-US"/>
          </w:rPr>
          <w:delText xml:space="preserve"> </w:delText>
        </w:r>
      </w:del>
      <w:r w:rsidRPr="00651CEA">
        <w:rPr>
          <w:rFonts w:ascii="Arial" w:hAnsi="Arial" w:cs="Arial"/>
          <w:sz w:val="22"/>
          <w:szCs w:val="22"/>
          <w:lang w:val="en-US"/>
        </w:rPr>
        <w:t>temporal autocorrelation can also be account</w:t>
      </w:r>
      <w:r w:rsidR="002725BA" w:rsidRPr="00651CEA">
        <w:rPr>
          <w:rFonts w:ascii="Arial" w:hAnsi="Arial" w:cs="Arial"/>
          <w:sz w:val="22"/>
          <w:szCs w:val="22"/>
          <w:lang w:val="en-US"/>
        </w:rPr>
        <w:t>ed</w:t>
      </w:r>
      <w:r w:rsidRPr="00651CEA">
        <w:rPr>
          <w:rFonts w:ascii="Arial" w:hAnsi="Arial" w:cs="Arial"/>
          <w:sz w:val="22"/>
          <w:szCs w:val="22"/>
          <w:lang w:val="en-US"/>
        </w:rPr>
        <w:t xml:space="preserve"> for</w:t>
      </w:r>
      <w:ins w:id="164" w:author="RICH Izzy" w:date="2019-01-31T11:23:00Z">
        <w:r w:rsidR="00651CEA" w:rsidRPr="00651CEA">
          <w:rPr>
            <w:rFonts w:ascii="Arial" w:hAnsi="Arial" w:cs="Arial"/>
            <w:sz w:val="22"/>
            <w:szCs w:val="22"/>
            <w:lang w:val="en-US"/>
          </w:rPr>
          <w:t xml:space="preserve">, </w:t>
        </w:r>
      </w:ins>
      <w:ins w:id="165" w:author="RICH Izzy" w:date="2019-01-31T11:25:00Z">
        <w:r w:rsidR="00651CEA" w:rsidRPr="00651CEA">
          <w:rPr>
            <w:rFonts w:ascii="Arial" w:hAnsi="Arial" w:cs="Arial"/>
            <w:sz w:val="22"/>
            <w:szCs w:val="22"/>
            <w:lang w:val="en-US"/>
          </w:rPr>
          <w:t>acknowledging pixels t</w:t>
        </w:r>
      </w:ins>
      <w:ins w:id="166" w:author="RICH Izzy" w:date="2019-01-31T11:26:00Z">
        <w:r w:rsidR="00651CEA" w:rsidRPr="00651CEA">
          <w:rPr>
            <w:rFonts w:ascii="Arial" w:hAnsi="Arial" w:cs="Arial"/>
            <w:sz w:val="22"/>
            <w:szCs w:val="22"/>
            <w:lang w:val="en-US"/>
          </w:rPr>
          <w:t xml:space="preserve">hat are </w:t>
        </w:r>
      </w:ins>
      <w:ins w:id="167" w:author="RICH Izzy" w:date="2019-01-31T11:25:00Z">
        <w:r w:rsidR="00651CEA" w:rsidRPr="00651CEA">
          <w:rPr>
            <w:rFonts w:ascii="Arial" w:hAnsi="Arial" w:cs="Arial"/>
            <w:sz w:val="22"/>
            <w:szCs w:val="22"/>
            <w:lang w:val="en-US"/>
          </w:rPr>
          <w:t xml:space="preserve">closer together in space and time </w:t>
        </w:r>
        <w:r w:rsidR="00651CEA" w:rsidRPr="00651CEA">
          <w:rPr>
            <w:rFonts w:ascii="Arial" w:hAnsi="Arial" w:cs="Arial"/>
            <w:sz w:val="22"/>
            <w:szCs w:val="22"/>
            <w:lang w:val="en-US"/>
          </w:rPr>
          <w:lastRenderedPageBreak/>
          <w:t>are more likely to be similar.</w:t>
        </w:r>
      </w:ins>
      <w:ins w:id="168" w:author="RICH Izzy" w:date="2019-01-31T11:20:00Z">
        <w:r w:rsidR="00651CEA" w:rsidRPr="00651CEA">
          <w:rPr>
            <w:rFonts w:ascii="Arial" w:hAnsi="Arial" w:cs="Arial"/>
            <w:sz w:val="22"/>
            <w:szCs w:val="22"/>
            <w:lang w:val="en-US"/>
          </w:rPr>
          <w:t xml:space="preserve"> </w:t>
        </w:r>
      </w:ins>
      <w:del w:id="169" w:author="RICH Izzy" w:date="2019-01-31T11:20:00Z">
        <w:r w:rsidRPr="00651CEA" w:rsidDel="00651CEA">
          <w:rPr>
            <w:rFonts w:ascii="Arial" w:hAnsi="Arial" w:cs="Arial"/>
            <w:sz w:val="22"/>
            <w:szCs w:val="22"/>
            <w:lang w:val="en-US"/>
          </w:rPr>
          <w:delText xml:space="preserve">, </w:delText>
        </w:r>
      </w:del>
      <w:del w:id="170" w:author="RICH Izzy" w:date="2019-01-31T11:26:00Z">
        <w:r w:rsidRPr="00651CEA" w:rsidDel="00651CEA">
          <w:rPr>
            <w:rFonts w:ascii="Arial" w:hAnsi="Arial" w:cs="Arial"/>
            <w:sz w:val="22"/>
            <w:szCs w:val="22"/>
            <w:lang w:val="en-US"/>
          </w:rPr>
          <w:delText xml:space="preserve">which both would have had a large effect on my study. </w:delText>
        </w:r>
      </w:del>
      <w:r w:rsidRPr="00651CEA">
        <w:rPr>
          <w:rFonts w:ascii="Arial" w:hAnsi="Arial" w:cs="Arial"/>
          <w:sz w:val="22"/>
          <w:szCs w:val="22"/>
          <w:lang w:val="en-US"/>
        </w:rPr>
        <w:t xml:space="preserve">I will assess the strength and direction of each relationship by examining the effect sizes. The posterior distribution will be analysed to assess significance. My anticipated results are stated in my predictions section. </w:t>
      </w:r>
      <w:r w:rsidR="00797B73" w:rsidRPr="00651CEA">
        <w:rPr>
          <w:rFonts w:ascii="Arial" w:hAnsi="Arial" w:cs="Arial"/>
          <w:sz w:val="22"/>
          <w:szCs w:val="22"/>
          <w:lang w:val="en-US"/>
        </w:rPr>
        <w:t>The outputs of my dissertation</w:t>
      </w:r>
      <w:r w:rsidRPr="00651CEA">
        <w:rPr>
          <w:rFonts w:ascii="Arial" w:hAnsi="Arial" w:cs="Arial"/>
          <w:sz w:val="22"/>
          <w:szCs w:val="22"/>
          <w:lang w:val="en-US"/>
        </w:rPr>
        <w:t xml:space="preserve"> can be </w:t>
      </w:r>
      <w:r w:rsidR="00797B73" w:rsidRPr="00651CEA">
        <w:rPr>
          <w:rFonts w:ascii="Arial" w:hAnsi="Arial" w:cs="Arial"/>
          <w:sz w:val="22"/>
          <w:szCs w:val="22"/>
          <w:lang w:val="en-US"/>
        </w:rPr>
        <w:t xml:space="preserve">used </w:t>
      </w:r>
      <w:r w:rsidRPr="00651CEA">
        <w:rPr>
          <w:rFonts w:ascii="Arial" w:hAnsi="Arial" w:cs="Arial"/>
          <w:sz w:val="22"/>
          <w:szCs w:val="22"/>
          <w:lang w:val="en-US"/>
        </w:rPr>
        <w:t>not only to answer my questions, but also to categorise land-use types for other purposes, such as natural resource management and agricultural planning. My algorithm can be used to create similar classifications for other countries around the world, aiding in uncovering the key drivers of land-use change</w:t>
      </w:r>
      <w:r w:rsidR="002725BA" w:rsidRPr="00651CEA">
        <w:rPr>
          <w:rFonts w:ascii="Arial" w:hAnsi="Arial" w:cs="Arial"/>
          <w:sz w:val="22"/>
          <w:szCs w:val="22"/>
          <w:lang w:val="en-US"/>
        </w:rPr>
        <w:t xml:space="preserve"> globally.</w:t>
      </w:r>
    </w:p>
    <w:p w14:paraId="0F706EB1" w14:textId="77777777" w:rsidR="007E703A" w:rsidRPr="00651CEA" w:rsidRDefault="007E703A">
      <w:pPr>
        <w:spacing w:line="360" w:lineRule="auto"/>
        <w:jc w:val="both"/>
        <w:rPr>
          <w:rFonts w:ascii="Arial" w:hAnsi="Arial" w:cs="Arial"/>
          <w:sz w:val="22"/>
          <w:szCs w:val="22"/>
          <w:lang w:val="en-US"/>
        </w:rPr>
        <w:pPrChange w:id="171" w:author="RICH Izzy" w:date="2019-01-31T10:39:00Z">
          <w:pPr>
            <w:spacing w:line="360" w:lineRule="auto"/>
          </w:pPr>
        </w:pPrChange>
      </w:pPr>
    </w:p>
    <w:p w14:paraId="51DA4BD8" w14:textId="3211BB5A" w:rsidR="00F44EE2" w:rsidRPr="00651CEA" w:rsidRDefault="00F44EE2">
      <w:pPr>
        <w:spacing w:line="360" w:lineRule="auto"/>
        <w:jc w:val="both"/>
        <w:rPr>
          <w:rFonts w:ascii="Arial" w:hAnsi="Arial" w:cs="Arial"/>
          <w:sz w:val="22"/>
          <w:szCs w:val="22"/>
          <w:u w:val="single"/>
          <w:lang w:val="en-US"/>
        </w:rPr>
        <w:pPrChange w:id="172" w:author="RICH Izzy" w:date="2019-01-31T10:39:00Z">
          <w:pPr>
            <w:spacing w:line="360" w:lineRule="auto"/>
          </w:pPr>
        </w:pPrChange>
      </w:pPr>
      <w:r w:rsidRPr="00651CEA">
        <w:rPr>
          <w:rFonts w:ascii="Arial" w:hAnsi="Arial" w:cs="Arial"/>
          <w:sz w:val="22"/>
          <w:szCs w:val="22"/>
          <w:u w:val="single"/>
          <w:lang w:val="en-US"/>
        </w:rPr>
        <w:t>Risk mitigation</w:t>
      </w:r>
    </w:p>
    <w:p w14:paraId="3954B7EA" w14:textId="519780CB" w:rsidR="009D3413" w:rsidRPr="00651CEA" w:rsidDel="00874029" w:rsidRDefault="00860EAD">
      <w:pPr>
        <w:spacing w:line="360" w:lineRule="auto"/>
        <w:jc w:val="both"/>
        <w:rPr>
          <w:del w:id="173" w:author="RICH Izzy" w:date="2019-01-30T22:14:00Z"/>
          <w:rFonts w:ascii="Arial" w:hAnsi="Arial" w:cs="Arial"/>
          <w:sz w:val="22"/>
          <w:szCs w:val="22"/>
          <w:lang w:val="en-US"/>
        </w:rPr>
        <w:pPrChange w:id="174" w:author="RICH Izzy" w:date="2019-01-31T10:39:00Z">
          <w:pPr>
            <w:spacing w:line="360" w:lineRule="auto"/>
          </w:pPr>
        </w:pPrChange>
      </w:pPr>
      <w:r w:rsidRPr="00651CEA">
        <w:rPr>
          <w:rFonts w:ascii="Arial" w:hAnsi="Arial" w:cs="Arial"/>
          <w:sz w:val="22"/>
          <w:szCs w:val="22"/>
          <w:lang w:val="en-US"/>
        </w:rPr>
        <w:t>As my dissertation largely rests on c</w:t>
      </w:r>
      <w:r w:rsidR="009D3413" w:rsidRPr="00651CEA">
        <w:rPr>
          <w:rFonts w:ascii="Arial" w:hAnsi="Arial" w:cs="Arial"/>
          <w:sz w:val="22"/>
          <w:szCs w:val="22"/>
          <w:lang w:val="en-US"/>
        </w:rPr>
        <w:t>reation of a classification algorithm, if it becomes too time-consuming</w:t>
      </w:r>
      <w:del w:id="175" w:author="RICH Izzy" w:date="2019-01-31T12:57:00Z">
        <w:r w:rsidR="009D3413" w:rsidRPr="00651CEA" w:rsidDel="005F512E">
          <w:rPr>
            <w:rFonts w:ascii="Arial" w:hAnsi="Arial" w:cs="Arial"/>
            <w:sz w:val="22"/>
            <w:szCs w:val="22"/>
            <w:lang w:val="en-US"/>
          </w:rPr>
          <w:delText xml:space="preserve"> or challenging</w:delText>
        </w:r>
      </w:del>
      <w:r w:rsidR="009D3413" w:rsidRPr="00651CEA">
        <w:rPr>
          <w:rFonts w:ascii="Arial" w:hAnsi="Arial" w:cs="Arial"/>
          <w:sz w:val="22"/>
          <w:szCs w:val="22"/>
          <w:lang w:val="en-US"/>
        </w:rPr>
        <w:t xml:space="preserve">, I will resort to using pre-classified data. </w:t>
      </w:r>
      <w:ins w:id="176" w:author="RICH Izzy" w:date="2019-01-30T22:03:00Z">
        <w:r w:rsidR="00051378" w:rsidRPr="00651CEA">
          <w:rPr>
            <w:rFonts w:ascii="Arial" w:hAnsi="Arial" w:cs="Arial"/>
            <w:sz w:val="22"/>
            <w:szCs w:val="22"/>
            <w:lang w:val="en-US"/>
          </w:rPr>
          <w:t xml:space="preserve">This would allow me to continue with my analysis. </w:t>
        </w:r>
      </w:ins>
      <w:ins w:id="177" w:author="RICH Izzy" w:date="2019-01-30T22:02:00Z">
        <w:r w:rsidR="00051378" w:rsidRPr="00651CEA">
          <w:rPr>
            <w:rFonts w:ascii="Arial" w:hAnsi="Arial" w:cs="Arial"/>
            <w:sz w:val="22"/>
            <w:szCs w:val="22"/>
            <w:lang w:val="en-US"/>
          </w:rPr>
          <w:t>However, pre-classified data for Latvia does not include agricultural abandonment, which is a key land cover type within La</w:t>
        </w:r>
      </w:ins>
      <w:ins w:id="178" w:author="RICH Izzy" w:date="2019-01-30T22:03:00Z">
        <w:r w:rsidR="00051378" w:rsidRPr="00651CEA">
          <w:rPr>
            <w:rFonts w:ascii="Arial" w:hAnsi="Arial" w:cs="Arial"/>
            <w:sz w:val="22"/>
            <w:szCs w:val="22"/>
            <w:lang w:val="en-US"/>
          </w:rPr>
          <w:t xml:space="preserve">tvia’s socio-economic history </w:t>
        </w:r>
        <w:r w:rsidR="00051378" w:rsidRPr="00651CEA">
          <w:rPr>
            <w:rFonts w:ascii="Arial" w:hAnsi="Arial" w:cs="Arial"/>
            <w:sz w:val="22"/>
            <w:szCs w:val="22"/>
            <w:lang w:val="en-US"/>
          </w:rPr>
          <w:fldChar w:fldCharType="begin"/>
        </w:r>
        <w:r w:rsidR="00051378" w:rsidRPr="00651CEA">
          <w:rPr>
            <w:rFonts w:ascii="Arial" w:hAnsi="Arial" w:cs="Arial"/>
            <w:sz w:val="22"/>
            <w:szCs w:val="22"/>
            <w:lang w:val="en-US"/>
          </w:rPr>
          <w:instrText xml:space="preserve"> ADDIN ZOTERO_ITEM CSL_CITATION {"citationID":"xbbxwd8f","properties":{"formattedCitation":"(Yin {\\i{}et al.}, 2018)","plainCitation":"(Yin et al., 2018)","noteIndex":0},"citationItems":[{"id":243,"uris":["http://zotero.org/users/5200241/items/LWX3NYA4"],"uri":["http://zotero.org/users/5200241/items/LWX3NYA4"],"itemData":{"id":243,"type":"article-journal","title":"Mapping agricultural land abandonment from spatial and temporal segmentation of Landsat time series","container-title":"Remote Sensing of Environment","page":"12-24","volume":"210","source":"Crossref","abstract":"Agricultural land abandonment is a common land-use change, making the accurate mapping of both location and timing when agricultural land abandonment occurred important to understand its environmental and social outcomes. However, it is challenging to distinguish agricultural abandonment from transitional classes such as fallow land at high spatial resolutions due to the complexity of change process. To date, no robust approach exists to detect when agricultural land abandonment occurred based on 30-m Landsat images. Our goal here was to develop a new approach to detect the extent and the exact timing of agricultural land abandonment using spatial and temporal segments derived from Landsat time series. We tested our approach for one Landsat footprint in the Caucasus, covering parts of Russia and Georgia, where agricultural land abandonment is widespread. First, we generated agricultural land image objects from multi-date Landsat imagery using a multiresolution segmentation approach. Second, we estimated the probability for each object that agricultural land was used each year based on Landsat temporal-spectral metrics and a random forest model. Third, we applied temporal segmentation of the resulting agricultural land probability time series to identify change classes and detect when abandonment occurred. We found that our approach was able to accurately separate agricultural abandonment from active agricultural lands, fallow land, and re-cultivation. Our spatial and temporal segmentation approach captured the changes at the object level well (overall mapping accuracy = 97 ± 1%), and performed substantially better than pixel-level change detection (overall accuracy = 82 ± 3%). We found strong spatial and temporal variations in agricultural land abandonment rates in our study area, likely a consequence of regional wars after the collapse of the Soviet Union. In summary, the combination of spatial and temporal segmentation approaches of time-series is a robust method to track agricultural land abandonment and may be relevant for other land-use changes as well.","DOI":"10.1016/j.rse.2018.02.050","ISSN":"00344257","language":"en","author":[{"family":"Yin","given":"He"},{"family":"Prishchepov","given":"Alexander V."},{"family":"Kuemmerle","given":"Tobias"},{"family":"Bleyhl","given":"Benjamin"},{"family":"Buchner","given":"Johanna"},{"family":"Radeloff","given":"Volker C."}],"issued":{"date-parts":[["2018",6]]}}}],"schema":"https://github.com/citation-style-language/schema/raw/master/csl-citation.json"} </w:instrText>
        </w:r>
      </w:ins>
      <w:r w:rsidR="00051378" w:rsidRPr="00651CEA">
        <w:rPr>
          <w:rFonts w:ascii="Arial" w:hAnsi="Arial" w:cs="Arial"/>
          <w:sz w:val="22"/>
          <w:szCs w:val="22"/>
          <w:lang w:val="en-US"/>
        </w:rPr>
        <w:fldChar w:fldCharType="separate"/>
      </w:r>
      <w:ins w:id="179" w:author="RICH Izzy" w:date="2019-01-30T22:03:00Z">
        <w:r w:rsidR="00051378" w:rsidRPr="00651CEA">
          <w:rPr>
            <w:rFonts w:ascii="Arial" w:hAnsi="Arial" w:cs="Arial"/>
            <w:sz w:val="22"/>
            <w:rPrChange w:id="180" w:author="RICH Izzy" w:date="2019-01-31T11:36:00Z">
              <w:rPr>
                <w:rFonts w:ascii="Times New Roman" w:hAnsi="Times New Roman" w:cs="Times New Roman"/>
              </w:rPr>
            </w:rPrChange>
          </w:rPr>
          <w:t xml:space="preserve">(Yin </w:t>
        </w:r>
        <w:r w:rsidR="00051378" w:rsidRPr="00651CEA">
          <w:rPr>
            <w:rFonts w:ascii="Arial" w:hAnsi="Arial" w:cs="Arial"/>
            <w:i/>
            <w:iCs/>
            <w:sz w:val="22"/>
            <w:rPrChange w:id="181" w:author="RICH Izzy" w:date="2019-01-31T11:36:00Z">
              <w:rPr>
                <w:rFonts w:ascii="Times New Roman" w:hAnsi="Times New Roman" w:cs="Times New Roman"/>
                <w:i/>
                <w:iCs/>
              </w:rPr>
            </w:rPrChange>
          </w:rPr>
          <w:t>et al.</w:t>
        </w:r>
        <w:r w:rsidR="00051378" w:rsidRPr="00651CEA">
          <w:rPr>
            <w:rFonts w:ascii="Arial" w:hAnsi="Arial" w:cs="Arial"/>
            <w:sz w:val="22"/>
            <w:rPrChange w:id="182" w:author="RICH Izzy" w:date="2019-01-31T11:36:00Z">
              <w:rPr>
                <w:rFonts w:ascii="Times New Roman" w:hAnsi="Times New Roman" w:cs="Times New Roman"/>
              </w:rPr>
            </w:rPrChange>
          </w:rPr>
          <w:t>, 2018)</w:t>
        </w:r>
        <w:r w:rsidR="00051378" w:rsidRPr="00651CEA">
          <w:rPr>
            <w:rFonts w:ascii="Arial" w:hAnsi="Arial" w:cs="Arial"/>
            <w:sz w:val="22"/>
            <w:szCs w:val="22"/>
            <w:lang w:val="en-US"/>
          </w:rPr>
          <w:fldChar w:fldCharType="end"/>
        </w:r>
        <w:r w:rsidR="00051378" w:rsidRPr="00651CEA">
          <w:rPr>
            <w:rFonts w:ascii="Arial" w:hAnsi="Arial" w:cs="Arial"/>
            <w:sz w:val="22"/>
            <w:szCs w:val="22"/>
            <w:lang w:val="en-US"/>
          </w:rPr>
          <w:t>.</w:t>
        </w:r>
      </w:ins>
      <w:ins w:id="183" w:author="RICH Izzy" w:date="2019-01-30T22:02:00Z">
        <w:r w:rsidR="00051378" w:rsidRPr="00651CEA">
          <w:rPr>
            <w:rFonts w:ascii="Arial" w:hAnsi="Arial" w:cs="Arial"/>
            <w:sz w:val="22"/>
            <w:szCs w:val="22"/>
            <w:lang w:val="en-US"/>
          </w:rPr>
          <w:t xml:space="preserve"> </w:t>
        </w:r>
      </w:ins>
      <w:del w:id="184" w:author="RICH Izzy" w:date="2019-01-30T22:03:00Z">
        <w:r w:rsidR="009D3413" w:rsidRPr="00651CEA" w:rsidDel="00051378">
          <w:rPr>
            <w:rFonts w:ascii="Arial" w:hAnsi="Arial" w:cs="Arial"/>
            <w:sz w:val="22"/>
            <w:szCs w:val="22"/>
            <w:lang w:val="en-US"/>
          </w:rPr>
          <w:delText>This would allow me to continue with my analysis</w:delText>
        </w:r>
      </w:del>
      <w:ins w:id="185" w:author="RICH Izzy" w:date="2019-01-30T22:03:00Z">
        <w:r w:rsidR="00051378" w:rsidRPr="00651CEA">
          <w:rPr>
            <w:rFonts w:ascii="Arial" w:hAnsi="Arial" w:cs="Arial"/>
            <w:sz w:val="22"/>
            <w:szCs w:val="22"/>
            <w:lang w:val="en-US"/>
          </w:rPr>
          <w:t>I therefore will try to create my own classification</w:t>
        </w:r>
      </w:ins>
      <w:r w:rsidR="009D3413" w:rsidRPr="00651CEA">
        <w:rPr>
          <w:rFonts w:ascii="Arial" w:hAnsi="Arial" w:cs="Arial"/>
          <w:sz w:val="22"/>
          <w:szCs w:val="22"/>
          <w:lang w:val="en-US"/>
        </w:rPr>
        <w:t xml:space="preserve">. </w:t>
      </w:r>
      <w:r w:rsidR="00797B73" w:rsidRPr="00651CEA">
        <w:rPr>
          <w:rFonts w:ascii="Arial" w:hAnsi="Arial" w:cs="Arial"/>
          <w:sz w:val="22"/>
          <w:szCs w:val="22"/>
          <w:lang w:val="en-US"/>
        </w:rPr>
        <w:t>T</w:t>
      </w:r>
      <w:r w:rsidR="009D3413" w:rsidRPr="00651CEA">
        <w:rPr>
          <w:rFonts w:ascii="Arial" w:hAnsi="Arial" w:cs="Arial"/>
          <w:sz w:val="22"/>
          <w:szCs w:val="22"/>
          <w:lang w:val="en-US"/>
        </w:rPr>
        <w:t xml:space="preserve">o effectively classify my data, I will </w:t>
      </w:r>
      <w:r w:rsidR="00797B73" w:rsidRPr="00651CEA">
        <w:rPr>
          <w:rFonts w:ascii="Arial" w:hAnsi="Arial" w:cs="Arial"/>
          <w:sz w:val="22"/>
          <w:szCs w:val="22"/>
          <w:lang w:val="en-US"/>
        </w:rPr>
        <w:t xml:space="preserve">use </w:t>
      </w:r>
      <w:r w:rsidR="009D3413" w:rsidRPr="00651CEA">
        <w:rPr>
          <w:rFonts w:ascii="Arial" w:hAnsi="Arial" w:cs="Arial"/>
          <w:sz w:val="22"/>
          <w:szCs w:val="22"/>
          <w:lang w:val="en-US"/>
        </w:rPr>
        <w:t xml:space="preserve">online tutorials, the help of my supervisors and the GEE user group. To ensure that I do not get too stuck, I will focus on one question at a time, so that I can have some complete results before moving on to the next task. This will prevent answering many questions to a sub-par standard rather than </w:t>
      </w:r>
      <w:r w:rsidR="00797B73" w:rsidRPr="00651CEA">
        <w:rPr>
          <w:rFonts w:ascii="Arial" w:hAnsi="Arial" w:cs="Arial"/>
          <w:sz w:val="22"/>
          <w:szCs w:val="22"/>
          <w:lang w:val="en-US"/>
        </w:rPr>
        <w:t>one question</w:t>
      </w:r>
      <w:r w:rsidR="009D3413" w:rsidRPr="00651CEA">
        <w:rPr>
          <w:rFonts w:ascii="Arial" w:hAnsi="Arial" w:cs="Arial"/>
          <w:sz w:val="22"/>
          <w:szCs w:val="22"/>
          <w:lang w:val="en-US"/>
        </w:rPr>
        <w:t xml:space="preserve"> to a high standard. </w:t>
      </w:r>
      <w:ins w:id="186" w:author="RICH Izzy" w:date="2019-01-30T22:04:00Z">
        <w:r w:rsidR="00051378" w:rsidRPr="00651CEA">
          <w:rPr>
            <w:rFonts w:ascii="Arial" w:hAnsi="Arial" w:cs="Arial"/>
            <w:sz w:val="22"/>
            <w:szCs w:val="22"/>
            <w:lang w:val="en-US"/>
          </w:rPr>
          <w:t xml:space="preserve">If I become stuck on my first question after exhausting all resources made available, </w:t>
        </w:r>
      </w:ins>
      <w:ins w:id="187" w:author="RICH Izzy" w:date="2019-01-30T22:05:00Z">
        <w:r w:rsidR="00051378" w:rsidRPr="00651CEA">
          <w:rPr>
            <w:rFonts w:ascii="Arial" w:hAnsi="Arial" w:cs="Arial"/>
            <w:sz w:val="22"/>
            <w:szCs w:val="22"/>
            <w:lang w:val="en-US"/>
          </w:rPr>
          <w:t>I will look at pre-classified land cover change</w:t>
        </w:r>
      </w:ins>
      <w:ins w:id="188" w:author="RICH Izzy" w:date="2019-01-31T12:57:00Z">
        <w:r w:rsidR="005F512E">
          <w:rPr>
            <w:rFonts w:ascii="Arial" w:hAnsi="Arial" w:cs="Arial"/>
            <w:sz w:val="22"/>
            <w:szCs w:val="22"/>
            <w:lang w:val="en-US"/>
          </w:rPr>
          <w:t xml:space="preserve"> with uniform pixel size</w:t>
        </w:r>
      </w:ins>
      <w:ins w:id="189" w:author="RICH Izzy" w:date="2019-01-30T22:05:00Z">
        <w:r w:rsidR="00051378" w:rsidRPr="00651CEA">
          <w:rPr>
            <w:rFonts w:ascii="Arial" w:hAnsi="Arial" w:cs="Arial"/>
            <w:sz w:val="22"/>
            <w:szCs w:val="22"/>
            <w:lang w:val="en-US"/>
          </w:rPr>
          <w:t>.</w:t>
        </w:r>
      </w:ins>
      <w:ins w:id="190" w:author="RICH Izzy" w:date="2019-01-30T22:04:00Z">
        <w:r w:rsidR="00051378" w:rsidRPr="00651CEA">
          <w:rPr>
            <w:rFonts w:ascii="Arial" w:hAnsi="Arial" w:cs="Arial"/>
            <w:sz w:val="22"/>
            <w:szCs w:val="22"/>
            <w:lang w:val="en-US"/>
          </w:rPr>
          <w:t xml:space="preserve"> </w:t>
        </w:r>
      </w:ins>
    </w:p>
    <w:p w14:paraId="2E521A21" w14:textId="77777777" w:rsidR="009D3413" w:rsidRPr="00651CEA" w:rsidDel="00874029" w:rsidRDefault="009D3413">
      <w:pPr>
        <w:spacing w:line="360" w:lineRule="auto"/>
        <w:jc w:val="both"/>
        <w:rPr>
          <w:del w:id="191" w:author="RICH Izzy" w:date="2019-01-30T22:14:00Z"/>
          <w:rFonts w:ascii="Arial" w:hAnsi="Arial" w:cs="Arial"/>
          <w:sz w:val="22"/>
          <w:szCs w:val="22"/>
          <w:lang w:val="en-US"/>
        </w:rPr>
        <w:pPrChange w:id="192" w:author="RICH Izzy" w:date="2019-01-31T10:39:00Z">
          <w:pPr>
            <w:spacing w:line="360" w:lineRule="auto"/>
          </w:pPr>
        </w:pPrChange>
      </w:pPr>
    </w:p>
    <w:p w14:paraId="7304594F" w14:textId="396B0D48" w:rsidR="009D3413" w:rsidRPr="00651CEA" w:rsidRDefault="009D3413">
      <w:pPr>
        <w:spacing w:line="360" w:lineRule="auto"/>
        <w:jc w:val="both"/>
        <w:rPr>
          <w:rFonts w:ascii="Arial" w:hAnsi="Arial" w:cs="Arial"/>
          <w:sz w:val="22"/>
          <w:szCs w:val="22"/>
          <w:lang w:val="en-US"/>
        </w:rPr>
        <w:pPrChange w:id="193" w:author="RICH Izzy" w:date="2019-01-31T10:39:00Z">
          <w:pPr>
            <w:spacing w:line="360" w:lineRule="auto"/>
          </w:pPr>
        </w:pPrChange>
      </w:pPr>
      <w:r w:rsidRPr="00651CEA">
        <w:rPr>
          <w:rFonts w:ascii="Arial" w:hAnsi="Arial" w:cs="Arial"/>
          <w:sz w:val="22"/>
          <w:szCs w:val="22"/>
          <w:lang w:val="en-US"/>
        </w:rPr>
        <w:t xml:space="preserve">My dissertation </w:t>
      </w:r>
      <w:del w:id="194" w:author="RICH Izzy" w:date="2019-01-30T22:14:00Z">
        <w:r w:rsidRPr="00651CEA" w:rsidDel="00874029">
          <w:rPr>
            <w:rFonts w:ascii="Arial" w:hAnsi="Arial" w:cs="Arial"/>
            <w:sz w:val="22"/>
            <w:szCs w:val="22"/>
            <w:lang w:val="en-US"/>
          </w:rPr>
          <w:delText xml:space="preserve">is </w:delText>
        </w:r>
      </w:del>
      <w:ins w:id="195" w:author="RICH Izzy" w:date="2019-01-30T22:14:00Z">
        <w:r w:rsidR="00874029" w:rsidRPr="00651CEA">
          <w:rPr>
            <w:rFonts w:ascii="Arial" w:hAnsi="Arial" w:cs="Arial"/>
            <w:sz w:val="22"/>
            <w:szCs w:val="22"/>
            <w:lang w:val="en-US"/>
          </w:rPr>
          <w:t xml:space="preserve">will be </w:t>
        </w:r>
      </w:ins>
      <w:del w:id="196" w:author="RICH Izzy" w:date="2019-01-30T22:14:00Z">
        <w:r w:rsidRPr="00651CEA" w:rsidDel="00874029">
          <w:rPr>
            <w:rFonts w:ascii="Arial" w:hAnsi="Arial" w:cs="Arial"/>
            <w:sz w:val="22"/>
            <w:szCs w:val="22"/>
            <w:lang w:val="en-US"/>
          </w:rPr>
          <w:delText xml:space="preserve">solely </w:delText>
        </w:r>
      </w:del>
      <w:r w:rsidRPr="00651CEA">
        <w:rPr>
          <w:rFonts w:ascii="Arial" w:hAnsi="Arial" w:cs="Arial"/>
          <w:sz w:val="22"/>
          <w:szCs w:val="22"/>
          <w:lang w:val="en-US"/>
        </w:rPr>
        <w:t xml:space="preserve">completed on a computer. To prevent data loss due to file corruption or computer damage, I will be using GitHub, a version control software, to store all my files. I will therefore be able to access them on any device. GEE code is backed up within the software, but I will also be putting my scripts on GitHub to prevent file loss. </w:t>
      </w:r>
    </w:p>
    <w:p w14:paraId="1FBF77FE" w14:textId="77777777" w:rsidR="00F44EE2" w:rsidRPr="00651CEA" w:rsidRDefault="00F44EE2">
      <w:pPr>
        <w:spacing w:line="360" w:lineRule="auto"/>
        <w:jc w:val="both"/>
        <w:rPr>
          <w:rFonts w:ascii="Arial" w:hAnsi="Arial" w:cs="Arial"/>
          <w:sz w:val="22"/>
          <w:szCs w:val="22"/>
          <w:u w:val="single"/>
          <w:lang w:val="en-US"/>
        </w:rPr>
        <w:pPrChange w:id="197" w:author="RICH Izzy" w:date="2019-01-31T10:39:00Z">
          <w:pPr>
            <w:spacing w:line="360" w:lineRule="auto"/>
          </w:pPr>
        </w:pPrChange>
      </w:pPr>
    </w:p>
    <w:p w14:paraId="27C23282" w14:textId="60186FEE" w:rsidR="00860EAD" w:rsidRPr="00651CEA" w:rsidRDefault="00F44EE2">
      <w:pPr>
        <w:spacing w:line="360" w:lineRule="auto"/>
        <w:jc w:val="both"/>
        <w:rPr>
          <w:rFonts w:ascii="Arial" w:hAnsi="Arial" w:cs="Arial"/>
          <w:sz w:val="22"/>
          <w:szCs w:val="22"/>
          <w:u w:val="single"/>
          <w:lang w:val="en-US"/>
        </w:rPr>
        <w:pPrChange w:id="198" w:author="RICH Izzy" w:date="2019-01-31T10:39:00Z">
          <w:pPr>
            <w:spacing w:line="360" w:lineRule="auto"/>
          </w:pPr>
        </w:pPrChange>
      </w:pPr>
      <w:r w:rsidRPr="00651CEA">
        <w:rPr>
          <w:rFonts w:ascii="Arial" w:hAnsi="Arial" w:cs="Arial"/>
          <w:sz w:val="22"/>
          <w:szCs w:val="22"/>
          <w:u w:val="single"/>
          <w:lang w:val="en-US"/>
        </w:rPr>
        <w:t xml:space="preserve">Proposed timetable </w:t>
      </w:r>
      <w:r w:rsidR="005A3B72" w:rsidRPr="00651CEA">
        <w:rPr>
          <w:rFonts w:ascii="Arial" w:hAnsi="Arial" w:cs="Arial"/>
          <w:sz w:val="22"/>
          <w:szCs w:val="22"/>
          <w:u w:val="single"/>
          <w:lang w:val="en-US"/>
        </w:rPr>
        <w:t xml:space="preserve"> </w:t>
      </w:r>
    </w:p>
    <w:p w14:paraId="45709E36" w14:textId="2E2CAA2B" w:rsidR="00874029" w:rsidRPr="00651CEA" w:rsidRDefault="00651CEA">
      <w:pPr>
        <w:spacing w:line="360" w:lineRule="auto"/>
        <w:jc w:val="both"/>
        <w:rPr>
          <w:rFonts w:ascii="Arial" w:hAnsi="Arial" w:cs="Arial"/>
          <w:sz w:val="22"/>
          <w:szCs w:val="22"/>
          <w:lang w:val="en-US"/>
        </w:rPr>
        <w:pPrChange w:id="199" w:author="RICH Izzy" w:date="2019-01-31T10:39:00Z">
          <w:pPr>
            <w:spacing w:line="360" w:lineRule="auto"/>
          </w:pPr>
        </w:pPrChange>
      </w:pPr>
      <w:ins w:id="200" w:author="RICH Izzy" w:date="2019-01-31T11:28:00Z">
        <w:r w:rsidRPr="00651CEA">
          <w:rPr>
            <w:rFonts w:ascii="Arial" w:hAnsi="Arial" w:cs="Arial"/>
            <w:sz w:val="22"/>
            <w:szCs w:val="22"/>
            <w:lang w:val="en-US"/>
          </w:rPr>
          <w:t xml:space="preserve">I plan </w:t>
        </w:r>
      </w:ins>
      <w:del w:id="201" w:author="RICH Izzy" w:date="2019-01-31T11:28:00Z">
        <w:r w:rsidR="00860EAD" w:rsidRPr="00651CEA" w:rsidDel="00651CEA">
          <w:rPr>
            <w:rFonts w:ascii="Arial" w:hAnsi="Arial" w:cs="Arial"/>
            <w:sz w:val="22"/>
            <w:szCs w:val="22"/>
            <w:lang w:val="en-US"/>
          </w:rPr>
          <w:delText xml:space="preserve">My key, self-imposed deadline is </w:delText>
        </w:r>
      </w:del>
      <w:r w:rsidR="00860EAD" w:rsidRPr="00651CEA">
        <w:rPr>
          <w:rFonts w:ascii="Arial" w:hAnsi="Arial" w:cs="Arial"/>
          <w:sz w:val="22"/>
          <w:szCs w:val="22"/>
          <w:lang w:val="en-US"/>
        </w:rPr>
        <w:t>to have a full draft complete by 10</w:t>
      </w:r>
      <w:r w:rsidR="00860EAD" w:rsidRPr="00651CEA">
        <w:rPr>
          <w:rFonts w:ascii="Arial" w:hAnsi="Arial" w:cs="Arial"/>
          <w:sz w:val="22"/>
          <w:szCs w:val="22"/>
          <w:vertAlign w:val="superscript"/>
          <w:lang w:val="en-US"/>
        </w:rPr>
        <w:t>th</w:t>
      </w:r>
      <w:r w:rsidR="00860EAD" w:rsidRPr="00651CEA">
        <w:rPr>
          <w:rFonts w:ascii="Arial" w:hAnsi="Arial" w:cs="Arial"/>
          <w:sz w:val="22"/>
          <w:szCs w:val="22"/>
          <w:lang w:val="en-US"/>
        </w:rPr>
        <w:t xml:space="preserve"> April 2019, so I have ample time to refine and edit. </w:t>
      </w:r>
      <w:del w:id="202" w:author="RICH Izzy" w:date="2019-01-31T11:17:00Z">
        <w:r w:rsidR="00860EAD" w:rsidRPr="00651CEA" w:rsidDel="00651CEA">
          <w:rPr>
            <w:rFonts w:ascii="Arial" w:hAnsi="Arial" w:cs="Arial"/>
            <w:sz w:val="22"/>
            <w:szCs w:val="22"/>
            <w:lang w:val="en-US"/>
          </w:rPr>
          <w:delText xml:space="preserve"> As stated in my risk mitigation section, I will structure my time so that if it becomes unreasonable for me to finish all aspects of my planned analysis, I will still be able to produce a complete dissertation.</w:delText>
        </w:r>
        <w:r w:rsidR="007E703A" w:rsidRPr="00651CEA" w:rsidDel="00651CEA">
          <w:rPr>
            <w:rFonts w:ascii="Arial" w:hAnsi="Arial" w:cs="Arial"/>
            <w:sz w:val="22"/>
            <w:szCs w:val="22"/>
            <w:lang w:val="en-US"/>
          </w:rPr>
          <w:delText xml:space="preserve"> </w:delText>
        </w:r>
      </w:del>
    </w:p>
    <w:p w14:paraId="46B8B5F9" w14:textId="2822A34D" w:rsidR="00860EAD" w:rsidRPr="00651CEA" w:rsidRDefault="00874029" w:rsidP="00651CEA">
      <w:pPr>
        <w:spacing w:line="360" w:lineRule="auto"/>
        <w:jc w:val="center"/>
        <w:rPr>
          <w:rFonts w:ascii="Arial" w:hAnsi="Arial" w:cs="Arial"/>
          <w:sz w:val="22"/>
          <w:szCs w:val="22"/>
          <w:u w:val="single"/>
          <w:lang w:val="en-US"/>
        </w:rPr>
      </w:pPr>
      <w:ins w:id="203" w:author="RICH Izzy" w:date="2019-01-30T22:13:00Z">
        <w:r w:rsidRPr="00651CEA">
          <w:rPr>
            <w:rFonts w:ascii="Arial" w:hAnsi="Arial" w:cs="Arial"/>
            <w:noProof/>
            <w:rPrChange w:id="204" w:author="RICH Izzy" w:date="2019-01-31T11:36:00Z">
              <w:rPr>
                <w:noProof/>
              </w:rPr>
            </w:rPrChange>
          </w:rPr>
          <w:drawing>
            <wp:inline distT="0" distB="0" distL="0" distR="0" wp14:anchorId="53DF7F89" wp14:editId="40F8609D">
              <wp:extent cx="5634990" cy="2400140"/>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738" cy="2530369"/>
                      </a:xfrm>
                      <a:prstGeom prst="rect">
                        <a:avLst/>
                      </a:prstGeom>
                    </pic:spPr>
                  </pic:pic>
                </a:graphicData>
              </a:graphic>
            </wp:inline>
          </w:drawing>
        </w:r>
      </w:ins>
      <w:del w:id="205" w:author="RICH Izzy" w:date="2019-01-30T22:12:00Z">
        <w:r w:rsidR="00860EAD" w:rsidRPr="00651CEA" w:rsidDel="00874029">
          <w:rPr>
            <w:rFonts w:ascii="Arial" w:hAnsi="Arial" w:cs="Arial"/>
            <w:noProof/>
            <w:rPrChange w:id="206" w:author="RICH Izzy" w:date="2019-01-31T11:36:00Z">
              <w:rPr>
                <w:noProof/>
              </w:rPr>
            </w:rPrChange>
          </w:rPr>
          <w:drawing>
            <wp:inline distT="0" distB="0" distL="0" distR="0" wp14:anchorId="403467BE" wp14:editId="67308076">
              <wp:extent cx="6631305" cy="2540000"/>
              <wp:effectExtent l="0" t="0" r="10795" b="12700"/>
              <wp:docPr id="1" name="Chart 1">
                <a:extLst xmlns:a="http://schemas.openxmlformats.org/drawingml/2006/main">
                  <a:ext uri="{FF2B5EF4-FFF2-40B4-BE49-F238E27FC236}">
                    <a16:creationId xmlns:a16="http://schemas.microsoft.com/office/drawing/2014/main" id="{DF447090-286A-734D-BE67-79118064D6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del>
    </w:p>
    <w:p w14:paraId="18BE6646" w14:textId="77777777" w:rsidR="005A3B72" w:rsidRPr="00651CEA" w:rsidDel="00651CEA" w:rsidRDefault="005A3B72">
      <w:pPr>
        <w:spacing w:line="360" w:lineRule="auto"/>
        <w:jc w:val="both"/>
        <w:rPr>
          <w:del w:id="207" w:author="RICH Izzy" w:date="2019-01-31T11:18:00Z"/>
          <w:rFonts w:ascii="Arial" w:hAnsi="Arial" w:cs="Arial"/>
          <w:sz w:val="22"/>
          <w:szCs w:val="22"/>
          <w:lang w:val="en-US"/>
        </w:rPr>
        <w:pPrChange w:id="208" w:author="RICH Izzy" w:date="2019-01-31T10:39:00Z">
          <w:pPr>
            <w:spacing w:line="360" w:lineRule="auto"/>
          </w:pPr>
        </w:pPrChange>
      </w:pPr>
    </w:p>
    <w:p w14:paraId="5B665C0D" w14:textId="77777777" w:rsidR="00F44EE2" w:rsidRPr="00651CEA" w:rsidRDefault="00F44EE2">
      <w:pPr>
        <w:spacing w:line="360" w:lineRule="auto"/>
        <w:jc w:val="both"/>
        <w:rPr>
          <w:rFonts w:ascii="Arial" w:hAnsi="Arial" w:cs="Arial"/>
          <w:sz w:val="22"/>
          <w:szCs w:val="22"/>
          <w:u w:val="single"/>
          <w:lang w:val="en-US"/>
        </w:rPr>
        <w:pPrChange w:id="209" w:author="RICH Izzy" w:date="2019-01-31T10:39:00Z">
          <w:pPr>
            <w:spacing w:line="360" w:lineRule="auto"/>
          </w:pPr>
        </w:pPrChange>
      </w:pPr>
      <w:r w:rsidRPr="00651CEA">
        <w:rPr>
          <w:rFonts w:ascii="Arial" w:hAnsi="Arial" w:cs="Arial"/>
          <w:sz w:val="22"/>
          <w:szCs w:val="22"/>
          <w:u w:val="single"/>
          <w:lang w:val="en-US"/>
        </w:rPr>
        <w:t>References</w:t>
      </w:r>
    </w:p>
    <w:p w14:paraId="19C431D5" w14:textId="77777777" w:rsidR="00CD3825" w:rsidRPr="00CD3825" w:rsidRDefault="00820D4E">
      <w:pPr>
        <w:pStyle w:val="Bibliography"/>
        <w:rPr>
          <w:ins w:id="210" w:author="RICH Izzy" w:date="2019-01-31T12:28:00Z"/>
          <w:rFonts w:ascii="Arial" w:hAnsi="Arial" w:cs="Arial"/>
          <w:sz w:val="22"/>
          <w:rPrChange w:id="211" w:author="RICH Izzy" w:date="2019-01-31T12:28:00Z">
            <w:rPr>
              <w:ins w:id="212" w:author="RICH Izzy" w:date="2019-01-31T12:28:00Z"/>
            </w:rPr>
          </w:rPrChange>
        </w:rPr>
        <w:pPrChange w:id="213" w:author="RICH Izzy" w:date="2019-01-31T12:28:00Z">
          <w:pPr>
            <w:widowControl w:val="0"/>
            <w:autoSpaceDE w:val="0"/>
            <w:autoSpaceDN w:val="0"/>
            <w:adjustRightInd w:val="0"/>
          </w:pPr>
        </w:pPrChange>
      </w:pPr>
      <w:ins w:id="214" w:author="RICH Izzy" w:date="2019-01-31T12:12:00Z">
        <w:r>
          <w:rPr>
            <w:rFonts w:ascii="Arial" w:hAnsi="Arial" w:cs="Arial"/>
            <w:sz w:val="22"/>
          </w:rPr>
          <w:fldChar w:fldCharType="begin"/>
        </w:r>
        <w:r>
          <w:rPr>
            <w:rFonts w:ascii="Arial" w:hAnsi="Arial" w:cs="Arial"/>
            <w:sz w:val="22"/>
          </w:rPr>
          <w:instrText xml:space="preserve"> ADDIN ZOTERO_BIBL {"uncited":[],"omitted":[],"custom":[]} CSL_BIBLIOGRAPHY </w:instrText>
        </w:r>
      </w:ins>
      <w:r>
        <w:rPr>
          <w:rFonts w:ascii="Arial" w:hAnsi="Arial" w:cs="Arial"/>
          <w:sz w:val="22"/>
        </w:rPr>
        <w:fldChar w:fldCharType="separate"/>
      </w:r>
      <w:ins w:id="215" w:author="RICH Izzy" w:date="2019-01-31T12:28:00Z">
        <w:r w:rsidR="00CD3825" w:rsidRPr="00CD3825">
          <w:rPr>
            <w:rFonts w:ascii="Arial" w:hAnsi="Arial" w:cs="Arial"/>
            <w:sz w:val="22"/>
            <w:rPrChange w:id="216" w:author="RICH Izzy" w:date="2019-01-31T12:28:00Z">
              <w:rPr/>
            </w:rPrChange>
          </w:rPr>
          <w:t>Csaki, C. &amp; Jambor, A. (2009) ‘The Diversity of Effects of EU Membership on Agriculture in New Member States’, 48.</w:t>
        </w:r>
      </w:ins>
    </w:p>
    <w:p w14:paraId="16B87B11" w14:textId="77777777" w:rsidR="00CD3825" w:rsidRPr="00CD3825" w:rsidRDefault="00CD3825">
      <w:pPr>
        <w:pStyle w:val="Bibliography"/>
        <w:rPr>
          <w:ins w:id="217" w:author="RICH Izzy" w:date="2019-01-31T12:28:00Z"/>
          <w:rFonts w:ascii="Arial" w:hAnsi="Arial" w:cs="Arial"/>
          <w:sz w:val="22"/>
          <w:rPrChange w:id="218" w:author="RICH Izzy" w:date="2019-01-31T12:28:00Z">
            <w:rPr>
              <w:ins w:id="219" w:author="RICH Izzy" w:date="2019-01-31T12:28:00Z"/>
            </w:rPr>
          </w:rPrChange>
        </w:rPr>
        <w:pPrChange w:id="220" w:author="RICH Izzy" w:date="2019-01-31T12:28:00Z">
          <w:pPr>
            <w:widowControl w:val="0"/>
            <w:autoSpaceDE w:val="0"/>
            <w:autoSpaceDN w:val="0"/>
            <w:adjustRightInd w:val="0"/>
          </w:pPr>
        </w:pPrChange>
      </w:pPr>
      <w:ins w:id="221" w:author="RICH Izzy" w:date="2019-01-31T12:28:00Z">
        <w:r w:rsidRPr="00CD3825">
          <w:rPr>
            <w:rFonts w:ascii="Arial" w:hAnsi="Arial" w:cs="Arial"/>
            <w:sz w:val="22"/>
            <w:rPrChange w:id="222" w:author="RICH Izzy" w:date="2019-01-31T12:28:00Z">
              <w:rPr/>
            </w:rPrChange>
          </w:rPr>
          <w:t xml:space="preserve">Daskalova, G.N., Myers-Smith, I.H., Bjorkman, A.D., Blowes, S.A., Supp, S.R., Magurran, A. &amp; Dornelas, M. (2018) ‘Forest loss as a catalyst of population and biodiversity change’:, </w:t>
        </w:r>
        <w:r w:rsidRPr="00CD3825">
          <w:rPr>
            <w:rFonts w:ascii="Arial" w:hAnsi="Arial" w:cs="Arial"/>
            <w:i/>
            <w:iCs/>
            <w:sz w:val="22"/>
            <w:rPrChange w:id="223" w:author="RICH Izzy" w:date="2019-01-31T12:28:00Z">
              <w:rPr>
                <w:i/>
                <w:iCs/>
              </w:rPr>
            </w:rPrChange>
          </w:rPr>
          <w:t>bioRxiv</w:t>
        </w:r>
        <w:r w:rsidRPr="00CD3825">
          <w:rPr>
            <w:rFonts w:ascii="Arial" w:hAnsi="Arial" w:cs="Arial"/>
            <w:sz w:val="22"/>
            <w:rPrChange w:id="224" w:author="RICH Izzy" w:date="2019-01-31T12:28:00Z">
              <w:rPr/>
            </w:rPrChange>
          </w:rPr>
          <w:t>.</w:t>
        </w:r>
      </w:ins>
    </w:p>
    <w:p w14:paraId="3E5607FA" w14:textId="77777777" w:rsidR="00CD3825" w:rsidRPr="00CD3825" w:rsidRDefault="00CD3825">
      <w:pPr>
        <w:pStyle w:val="Bibliography"/>
        <w:rPr>
          <w:ins w:id="225" w:author="RICH Izzy" w:date="2019-01-31T12:28:00Z"/>
          <w:rFonts w:ascii="Arial" w:hAnsi="Arial" w:cs="Arial"/>
          <w:sz w:val="22"/>
          <w:rPrChange w:id="226" w:author="RICH Izzy" w:date="2019-01-31T12:28:00Z">
            <w:rPr>
              <w:ins w:id="227" w:author="RICH Izzy" w:date="2019-01-31T12:28:00Z"/>
            </w:rPr>
          </w:rPrChange>
        </w:rPr>
        <w:pPrChange w:id="228" w:author="RICH Izzy" w:date="2019-01-31T12:28:00Z">
          <w:pPr>
            <w:widowControl w:val="0"/>
            <w:autoSpaceDE w:val="0"/>
            <w:autoSpaceDN w:val="0"/>
            <w:adjustRightInd w:val="0"/>
          </w:pPr>
        </w:pPrChange>
      </w:pPr>
      <w:ins w:id="229" w:author="RICH Izzy" w:date="2019-01-31T12:28:00Z">
        <w:r w:rsidRPr="00CD3825">
          <w:rPr>
            <w:rFonts w:ascii="Arial" w:hAnsi="Arial" w:cs="Arial"/>
            <w:sz w:val="22"/>
            <w:rPrChange w:id="230" w:author="RICH Izzy" w:date="2019-01-31T12:28:00Z">
              <w:rPr/>
            </w:rPrChange>
          </w:rPr>
          <w:t xml:space="preserve">Fahrig, L. (2017) ‘Ecological Responses to Habitat Fragmentation Per Se’, </w:t>
        </w:r>
        <w:r w:rsidRPr="00CD3825">
          <w:rPr>
            <w:rFonts w:ascii="Arial" w:hAnsi="Arial" w:cs="Arial"/>
            <w:i/>
            <w:iCs/>
            <w:sz w:val="22"/>
            <w:rPrChange w:id="231" w:author="RICH Izzy" w:date="2019-01-31T12:28:00Z">
              <w:rPr>
                <w:i/>
                <w:iCs/>
              </w:rPr>
            </w:rPrChange>
          </w:rPr>
          <w:t>Annual Review of Ecology, Evolution, and Systematics</w:t>
        </w:r>
        <w:r w:rsidRPr="00CD3825">
          <w:rPr>
            <w:rFonts w:ascii="Arial" w:hAnsi="Arial" w:cs="Arial"/>
            <w:sz w:val="22"/>
            <w:rPrChange w:id="232" w:author="RICH Izzy" w:date="2019-01-31T12:28:00Z">
              <w:rPr/>
            </w:rPrChange>
          </w:rPr>
          <w:t>, 48, 1–23.</w:t>
        </w:r>
      </w:ins>
    </w:p>
    <w:p w14:paraId="057CE2A2" w14:textId="77777777" w:rsidR="00CD3825" w:rsidRPr="00CD3825" w:rsidRDefault="00CD3825">
      <w:pPr>
        <w:pStyle w:val="Bibliography"/>
        <w:rPr>
          <w:ins w:id="233" w:author="RICH Izzy" w:date="2019-01-31T12:28:00Z"/>
          <w:rFonts w:ascii="Arial" w:hAnsi="Arial" w:cs="Arial"/>
          <w:sz w:val="22"/>
          <w:rPrChange w:id="234" w:author="RICH Izzy" w:date="2019-01-31T12:28:00Z">
            <w:rPr>
              <w:ins w:id="235" w:author="RICH Izzy" w:date="2019-01-31T12:28:00Z"/>
            </w:rPr>
          </w:rPrChange>
        </w:rPr>
        <w:pPrChange w:id="236" w:author="RICH Izzy" w:date="2019-01-31T12:28:00Z">
          <w:pPr>
            <w:widowControl w:val="0"/>
            <w:autoSpaceDE w:val="0"/>
            <w:autoSpaceDN w:val="0"/>
            <w:adjustRightInd w:val="0"/>
          </w:pPr>
        </w:pPrChange>
      </w:pPr>
      <w:ins w:id="237" w:author="RICH Izzy" w:date="2019-01-31T12:28:00Z">
        <w:r w:rsidRPr="00CD3825">
          <w:rPr>
            <w:rFonts w:ascii="Arial" w:hAnsi="Arial" w:cs="Arial"/>
            <w:sz w:val="22"/>
            <w:rPrChange w:id="238" w:author="RICH Izzy" w:date="2019-01-31T12:28:00Z">
              <w:rPr/>
            </w:rPrChange>
          </w:rPr>
          <w:t xml:space="preserve">Foley, J.A., DeFries, R., Asner, G.P., Barford, C., Bonan, G., Carpenter, S.R., Chapin, F.S., Coe, M.T., Daily, G.C., Gibbs, H.K., Helkowski, J.H., Holloway, T., Howard, E.A., Kucharik, C.J., Monfreda, C., Patz, J.A., Prentice, I.C., Ramankutty, N. &amp; Synder, P.K. (2005) ‘Global Consequences of Land Use’, </w:t>
        </w:r>
        <w:r w:rsidRPr="00CD3825">
          <w:rPr>
            <w:rFonts w:ascii="Arial" w:hAnsi="Arial" w:cs="Arial"/>
            <w:i/>
            <w:iCs/>
            <w:sz w:val="22"/>
            <w:rPrChange w:id="239" w:author="RICH Izzy" w:date="2019-01-31T12:28:00Z">
              <w:rPr>
                <w:i/>
                <w:iCs/>
              </w:rPr>
            </w:rPrChange>
          </w:rPr>
          <w:t>Science</w:t>
        </w:r>
        <w:r w:rsidRPr="00CD3825">
          <w:rPr>
            <w:rFonts w:ascii="Arial" w:hAnsi="Arial" w:cs="Arial"/>
            <w:sz w:val="22"/>
            <w:rPrChange w:id="240" w:author="RICH Izzy" w:date="2019-01-31T12:28:00Z">
              <w:rPr/>
            </w:rPrChange>
          </w:rPr>
          <w:t>, 309, 570–574.</w:t>
        </w:r>
      </w:ins>
    </w:p>
    <w:p w14:paraId="230F080B" w14:textId="77777777" w:rsidR="00CD3825" w:rsidRPr="00CD3825" w:rsidRDefault="00CD3825">
      <w:pPr>
        <w:pStyle w:val="Bibliography"/>
        <w:rPr>
          <w:ins w:id="241" w:author="RICH Izzy" w:date="2019-01-31T12:28:00Z"/>
          <w:rFonts w:ascii="Arial" w:hAnsi="Arial" w:cs="Arial"/>
          <w:sz w:val="22"/>
          <w:rPrChange w:id="242" w:author="RICH Izzy" w:date="2019-01-31T12:28:00Z">
            <w:rPr>
              <w:ins w:id="243" w:author="RICH Izzy" w:date="2019-01-31T12:28:00Z"/>
            </w:rPr>
          </w:rPrChange>
        </w:rPr>
        <w:pPrChange w:id="244" w:author="RICH Izzy" w:date="2019-01-31T12:28:00Z">
          <w:pPr>
            <w:widowControl w:val="0"/>
            <w:autoSpaceDE w:val="0"/>
            <w:autoSpaceDN w:val="0"/>
            <w:adjustRightInd w:val="0"/>
          </w:pPr>
        </w:pPrChange>
      </w:pPr>
      <w:ins w:id="245" w:author="RICH Izzy" w:date="2019-01-31T12:28:00Z">
        <w:r w:rsidRPr="00CD3825">
          <w:rPr>
            <w:rFonts w:ascii="Arial" w:hAnsi="Arial" w:cs="Arial"/>
            <w:sz w:val="22"/>
            <w:rPrChange w:id="246" w:author="RICH Izzy" w:date="2019-01-31T12:28:00Z">
              <w:rPr/>
            </w:rPrChange>
          </w:rPr>
          <w:t xml:space="preserve">Foley, J.A. &amp; Ramankutty, N. (1999) ‘Estimating historical changes in global land cover: Croplands from 1700 to 1992’, </w:t>
        </w:r>
        <w:r w:rsidRPr="00CD3825">
          <w:rPr>
            <w:rFonts w:ascii="Arial" w:hAnsi="Arial" w:cs="Arial"/>
            <w:i/>
            <w:iCs/>
            <w:sz w:val="22"/>
            <w:rPrChange w:id="247" w:author="RICH Izzy" w:date="2019-01-31T12:28:00Z">
              <w:rPr>
                <w:i/>
                <w:iCs/>
              </w:rPr>
            </w:rPrChange>
          </w:rPr>
          <w:t>Global Biogeochemical Cycles</w:t>
        </w:r>
        <w:r w:rsidRPr="00CD3825">
          <w:rPr>
            <w:rFonts w:ascii="Arial" w:hAnsi="Arial" w:cs="Arial"/>
            <w:sz w:val="22"/>
            <w:rPrChange w:id="248" w:author="RICH Izzy" w:date="2019-01-31T12:28:00Z">
              <w:rPr/>
            </w:rPrChange>
          </w:rPr>
          <w:t>, 13, 997–1027.</w:t>
        </w:r>
      </w:ins>
    </w:p>
    <w:p w14:paraId="12B44166" w14:textId="77777777" w:rsidR="00CD3825" w:rsidRPr="00CD3825" w:rsidRDefault="00CD3825">
      <w:pPr>
        <w:pStyle w:val="Bibliography"/>
        <w:rPr>
          <w:ins w:id="249" w:author="RICH Izzy" w:date="2019-01-31T12:28:00Z"/>
          <w:rFonts w:ascii="Arial" w:hAnsi="Arial" w:cs="Arial"/>
          <w:sz w:val="22"/>
          <w:rPrChange w:id="250" w:author="RICH Izzy" w:date="2019-01-31T12:28:00Z">
            <w:rPr>
              <w:ins w:id="251" w:author="RICH Izzy" w:date="2019-01-31T12:28:00Z"/>
            </w:rPr>
          </w:rPrChange>
        </w:rPr>
        <w:pPrChange w:id="252" w:author="RICH Izzy" w:date="2019-01-31T12:28:00Z">
          <w:pPr>
            <w:widowControl w:val="0"/>
            <w:autoSpaceDE w:val="0"/>
            <w:autoSpaceDN w:val="0"/>
            <w:adjustRightInd w:val="0"/>
          </w:pPr>
        </w:pPrChange>
      </w:pPr>
      <w:ins w:id="253" w:author="RICH Izzy" w:date="2019-01-31T12:28:00Z">
        <w:r w:rsidRPr="00CD3825">
          <w:rPr>
            <w:rFonts w:ascii="Arial" w:hAnsi="Arial" w:cs="Arial"/>
            <w:sz w:val="22"/>
            <w:rPrChange w:id="254" w:author="RICH Izzy" w:date="2019-01-31T12:28:00Z">
              <w:rPr/>
            </w:rPrChange>
          </w:rPr>
          <w:t xml:space="preserve">Fonji, S. &amp; Taff, G.N. (2014) ‘Using satellite data to monitor land-use land-cover change in North-eastern Latvia’, </w:t>
        </w:r>
        <w:r w:rsidRPr="00CD3825">
          <w:rPr>
            <w:rFonts w:ascii="Arial" w:hAnsi="Arial" w:cs="Arial"/>
            <w:i/>
            <w:iCs/>
            <w:sz w:val="22"/>
            <w:rPrChange w:id="255" w:author="RICH Izzy" w:date="2019-01-31T12:28:00Z">
              <w:rPr>
                <w:i/>
                <w:iCs/>
              </w:rPr>
            </w:rPrChange>
          </w:rPr>
          <w:t>SpringerPlus</w:t>
        </w:r>
        <w:r w:rsidRPr="00CD3825">
          <w:rPr>
            <w:rFonts w:ascii="Arial" w:hAnsi="Arial" w:cs="Arial"/>
            <w:sz w:val="22"/>
            <w:rPrChange w:id="256" w:author="RICH Izzy" w:date="2019-01-31T12:28:00Z">
              <w:rPr/>
            </w:rPrChange>
          </w:rPr>
          <w:t>, 3, 61.</w:t>
        </w:r>
      </w:ins>
    </w:p>
    <w:p w14:paraId="283DB0C3" w14:textId="77777777" w:rsidR="00CD3825" w:rsidRPr="00CD3825" w:rsidRDefault="00CD3825">
      <w:pPr>
        <w:pStyle w:val="Bibliography"/>
        <w:rPr>
          <w:ins w:id="257" w:author="RICH Izzy" w:date="2019-01-31T12:28:00Z"/>
          <w:rFonts w:ascii="Arial" w:hAnsi="Arial" w:cs="Arial"/>
          <w:sz w:val="22"/>
          <w:rPrChange w:id="258" w:author="RICH Izzy" w:date="2019-01-31T12:28:00Z">
            <w:rPr>
              <w:ins w:id="259" w:author="RICH Izzy" w:date="2019-01-31T12:28:00Z"/>
            </w:rPr>
          </w:rPrChange>
        </w:rPr>
        <w:pPrChange w:id="260" w:author="RICH Izzy" w:date="2019-01-31T12:28:00Z">
          <w:pPr>
            <w:widowControl w:val="0"/>
            <w:autoSpaceDE w:val="0"/>
            <w:autoSpaceDN w:val="0"/>
            <w:adjustRightInd w:val="0"/>
          </w:pPr>
        </w:pPrChange>
      </w:pPr>
      <w:ins w:id="261" w:author="RICH Izzy" w:date="2019-01-31T12:28:00Z">
        <w:r w:rsidRPr="00CD3825">
          <w:rPr>
            <w:rFonts w:ascii="Arial" w:hAnsi="Arial" w:cs="Arial"/>
            <w:sz w:val="22"/>
            <w:rPrChange w:id="262" w:author="RICH Izzy" w:date="2019-01-31T12:28:00Z">
              <w:rPr/>
            </w:rPrChange>
          </w:rPr>
          <w:t xml:space="preserve">Gorelick, N., Hancher, M., Ilyushchenko, S., Thau, D. &amp; Moore, R. (2017) ‘Google Earth Engine: Planetary-scale geospatial analysis for everyone’, </w:t>
        </w:r>
        <w:r w:rsidRPr="00CD3825">
          <w:rPr>
            <w:rFonts w:ascii="Arial" w:hAnsi="Arial" w:cs="Arial"/>
            <w:i/>
            <w:iCs/>
            <w:sz w:val="22"/>
            <w:rPrChange w:id="263" w:author="RICH Izzy" w:date="2019-01-31T12:28:00Z">
              <w:rPr>
                <w:i/>
                <w:iCs/>
              </w:rPr>
            </w:rPrChange>
          </w:rPr>
          <w:t>Remote Sensing of Environment</w:t>
        </w:r>
        <w:r w:rsidRPr="00CD3825">
          <w:rPr>
            <w:rFonts w:ascii="Arial" w:hAnsi="Arial" w:cs="Arial"/>
            <w:sz w:val="22"/>
            <w:rPrChange w:id="264" w:author="RICH Izzy" w:date="2019-01-31T12:28:00Z">
              <w:rPr/>
            </w:rPrChange>
          </w:rPr>
          <w:t>, 202, 18–27.</w:t>
        </w:r>
      </w:ins>
    </w:p>
    <w:p w14:paraId="61B2DFFC" w14:textId="77777777" w:rsidR="00CD3825" w:rsidRPr="00CD3825" w:rsidRDefault="00CD3825">
      <w:pPr>
        <w:pStyle w:val="Bibliography"/>
        <w:rPr>
          <w:ins w:id="265" w:author="RICH Izzy" w:date="2019-01-31T12:28:00Z"/>
          <w:rFonts w:ascii="Arial" w:hAnsi="Arial" w:cs="Arial"/>
          <w:sz w:val="22"/>
          <w:rPrChange w:id="266" w:author="RICH Izzy" w:date="2019-01-31T12:28:00Z">
            <w:rPr>
              <w:ins w:id="267" w:author="RICH Izzy" w:date="2019-01-31T12:28:00Z"/>
            </w:rPr>
          </w:rPrChange>
        </w:rPr>
        <w:pPrChange w:id="268" w:author="RICH Izzy" w:date="2019-01-31T12:28:00Z">
          <w:pPr>
            <w:widowControl w:val="0"/>
            <w:autoSpaceDE w:val="0"/>
            <w:autoSpaceDN w:val="0"/>
            <w:adjustRightInd w:val="0"/>
          </w:pPr>
        </w:pPrChange>
      </w:pPr>
      <w:ins w:id="269" w:author="RICH Izzy" w:date="2019-01-31T12:28:00Z">
        <w:r w:rsidRPr="00CD3825">
          <w:rPr>
            <w:rFonts w:ascii="Arial" w:hAnsi="Arial" w:cs="Arial"/>
            <w:sz w:val="22"/>
            <w:rPrChange w:id="270" w:author="RICH Izzy" w:date="2019-01-31T12:28:00Z">
              <w:rPr/>
            </w:rPrChange>
          </w:rPr>
          <w:t xml:space="preserve">Jetz, W., Wilcove, D.S. &amp; Dobson, A.P. (2007) ‘Projected Impacts of Climate and Land-Use Change on the Global Diversity of Birds’, </w:t>
        </w:r>
        <w:r w:rsidRPr="00CD3825">
          <w:rPr>
            <w:rFonts w:ascii="Arial" w:hAnsi="Arial" w:cs="Arial"/>
            <w:i/>
            <w:iCs/>
            <w:sz w:val="22"/>
            <w:rPrChange w:id="271" w:author="RICH Izzy" w:date="2019-01-31T12:28:00Z">
              <w:rPr>
                <w:i/>
                <w:iCs/>
              </w:rPr>
            </w:rPrChange>
          </w:rPr>
          <w:t>PLoS Biology</w:t>
        </w:r>
        <w:r w:rsidRPr="00CD3825">
          <w:rPr>
            <w:rFonts w:ascii="Arial" w:hAnsi="Arial" w:cs="Arial"/>
            <w:sz w:val="22"/>
            <w:rPrChange w:id="272" w:author="RICH Izzy" w:date="2019-01-31T12:28:00Z">
              <w:rPr/>
            </w:rPrChange>
          </w:rPr>
          <w:t>, Edited by G. M. Mace, 5, e157.</w:t>
        </w:r>
      </w:ins>
    </w:p>
    <w:p w14:paraId="2647BAC3" w14:textId="77777777" w:rsidR="00CD3825" w:rsidRPr="00CD3825" w:rsidRDefault="00CD3825">
      <w:pPr>
        <w:pStyle w:val="Bibliography"/>
        <w:rPr>
          <w:ins w:id="273" w:author="RICH Izzy" w:date="2019-01-31T12:28:00Z"/>
          <w:rFonts w:ascii="Arial" w:hAnsi="Arial" w:cs="Arial"/>
          <w:sz w:val="22"/>
          <w:rPrChange w:id="274" w:author="RICH Izzy" w:date="2019-01-31T12:28:00Z">
            <w:rPr>
              <w:ins w:id="275" w:author="RICH Izzy" w:date="2019-01-31T12:28:00Z"/>
            </w:rPr>
          </w:rPrChange>
        </w:rPr>
        <w:pPrChange w:id="276" w:author="RICH Izzy" w:date="2019-01-31T12:28:00Z">
          <w:pPr>
            <w:widowControl w:val="0"/>
            <w:autoSpaceDE w:val="0"/>
            <w:autoSpaceDN w:val="0"/>
            <w:adjustRightInd w:val="0"/>
          </w:pPr>
        </w:pPrChange>
      </w:pPr>
      <w:ins w:id="277" w:author="RICH Izzy" w:date="2019-01-31T12:28:00Z">
        <w:r w:rsidRPr="00CD3825">
          <w:rPr>
            <w:rFonts w:ascii="Arial" w:hAnsi="Arial" w:cs="Arial"/>
            <w:sz w:val="22"/>
            <w:rPrChange w:id="278" w:author="RICH Izzy" w:date="2019-01-31T12:28:00Z">
              <w:rPr/>
            </w:rPrChange>
          </w:rPr>
          <w:t xml:space="preserve">Lambin, E.F., Turner, B.L., Geist, H.J., Agbola, S.B., Angelsen, A., Bruce, J.W., Coomes, O.T., Dirzo, R., Fischer, G., Folke, C., George, P.S., Homewood, K., Imbernon, J., Leemans, R., Li, X., Moran, E.F., Mortimore, M., Ramakrishnan, P.S., Richards, J.F., Skånes, H., Steffen, W., Stone, G.D., Svedin, U., Veldkamp, T.A., Vogel, C. &amp; Xu, J. (2001) ‘The causes of land-use and land-cover change: moving beyond the myths’, </w:t>
        </w:r>
        <w:r w:rsidRPr="00CD3825">
          <w:rPr>
            <w:rFonts w:ascii="Arial" w:hAnsi="Arial" w:cs="Arial"/>
            <w:i/>
            <w:iCs/>
            <w:sz w:val="22"/>
            <w:rPrChange w:id="279" w:author="RICH Izzy" w:date="2019-01-31T12:28:00Z">
              <w:rPr>
                <w:i/>
                <w:iCs/>
              </w:rPr>
            </w:rPrChange>
          </w:rPr>
          <w:t>Global Environmental Change</w:t>
        </w:r>
        <w:r w:rsidRPr="00CD3825">
          <w:rPr>
            <w:rFonts w:ascii="Arial" w:hAnsi="Arial" w:cs="Arial"/>
            <w:sz w:val="22"/>
            <w:rPrChange w:id="280" w:author="RICH Izzy" w:date="2019-01-31T12:28:00Z">
              <w:rPr/>
            </w:rPrChange>
          </w:rPr>
          <w:t>, 11, 261–269.</w:t>
        </w:r>
      </w:ins>
    </w:p>
    <w:p w14:paraId="28D49A1E" w14:textId="77777777" w:rsidR="00CD3825" w:rsidRPr="00CD3825" w:rsidRDefault="00CD3825">
      <w:pPr>
        <w:pStyle w:val="Bibliography"/>
        <w:rPr>
          <w:ins w:id="281" w:author="RICH Izzy" w:date="2019-01-31T12:28:00Z"/>
          <w:rFonts w:ascii="Arial" w:hAnsi="Arial" w:cs="Arial"/>
          <w:sz w:val="22"/>
          <w:rPrChange w:id="282" w:author="RICH Izzy" w:date="2019-01-31T12:28:00Z">
            <w:rPr>
              <w:ins w:id="283" w:author="RICH Izzy" w:date="2019-01-31T12:28:00Z"/>
            </w:rPr>
          </w:rPrChange>
        </w:rPr>
        <w:pPrChange w:id="284" w:author="RICH Izzy" w:date="2019-01-31T12:28:00Z">
          <w:pPr>
            <w:widowControl w:val="0"/>
            <w:autoSpaceDE w:val="0"/>
            <w:autoSpaceDN w:val="0"/>
            <w:adjustRightInd w:val="0"/>
          </w:pPr>
        </w:pPrChange>
      </w:pPr>
      <w:ins w:id="285" w:author="RICH Izzy" w:date="2019-01-31T12:28:00Z">
        <w:r w:rsidRPr="00CD3825">
          <w:rPr>
            <w:rFonts w:ascii="Arial" w:hAnsi="Arial" w:cs="Arial"/>
            <w:sz w:val="22"/>
            <w:rPrChange w:id="286" w:author="RICH Izzy" w:date="2019-01-31T12:28:00Z">
              <w:rPr/>
            </w:rPrChange>
          </w:rPr>
          <w:t xml:space="preserve">Meyer, W.B. &amp; Turner, B.L. (1992) ‘Human Population Growth and Global Land-Use/Cover Change’, </w:t>
        </w:r>
        <w:r w:rsidRPr="00CD3825">
          <w:rPr>
            <w:rFonts w:ascii="Arial" w:hAnsi="Arial" w:cs="Arial"/>
            <w:i/>
            <w:iCs/>
            <w:sz w:val="22"/>
            <w:rPrChange w:id="287" w:author="RICH Izzy" w:date="2019-01-31T12:28:00Z">
              <w:rPr>
                <w:i/>
                <w:iCs/>
              </w:rPr>
            </w:rPrChange>
          </w:rPr>
          <w:t>Annual Review of Ecology and Systematics</w:t>
        </w:r>
        <w:r w:rsidRPr="00CD3825">
          <w:rPr>
            <w:rFonts w:ascii="Arial" w:hAnsi="Arial" w:cs="Arial"/>
            <w:sz w:val="22"/>
            <w:rPrChange w:id="288" w:author="RICH Izzy" w:date="2019-01-31T12:28:00Z">
              <w:rPr/>
            </w:rPrChange>
          </w:rPr>
          <w:t>, 23, 39–61.</w:t>
        </w:r>
      </w:ins>
    </w:p>
    <w:p w14:paraId="7F292B1D" w14:textId="77777777" w:rsidR="00CD3825" w:rsidRPr="00CD3825" w:rsidRDefault="00CD3825">
      <w:pPr>
        <w:pStyle w:val="Bibliography"/>
        <w:rPr>
          <w:ins w:id="289" w:author="RICH Izzy" w:date="2019-01-31T12:28:00Z"/>
          <w:rFonts w:ascii="Arial" w:hAnsi="Arial" w:cs="Arial"/>
          <w:sz w:val="22"/>
          <w:rPrChange w:id="290" w:author="RICH Izzy" w:date="2019-01-31T12:28:00Z">
            <w:rPr>
              <w:ins w:id="291" w:author="RICH Izzy" w:date="2019-01-31T12:28:00Z"/>
            </w:rPr>
          </w:rPrChange>
        </w:rPr>
        <w:pPrChange w:id="292" w:author="RICH Izzy" w:date="2019-01-31T12:28:00Z">
          <w:pPr>
            <w:widowControl w:val="0"/>
            <w:autoSpaceDE w:val="0"/>
            <w:autoSpaceDN w:val="0"/>
            <w:adjustRightInd w:val="0"/>
          </w:pPr>
        </w:pPrChange>
      </w:pPr>
      <w:ins w:id="293" w:author="RICH Izzy" w:date="2019-01-31T12:28:00Z">
        <w:r w:rsidRPr="00CD3825">
          <w:rPr>
            <w:rFonts w:ascii="Arial" w:hAnsi="Arial" w:cs="Arial"/>
            <w:sz w:val="22"/>
            <w:rPrChange w:id="294" w:author="RICH Izzy" w:date="2019-01-31T12:28:00Z">
              <w:rPr/>
            </w:rPrChange>
          </w:rPr>
          <w:t xml:space="preserve">Orgiazzi, A., Ballabio, C., Panagos, P., Jones, A. &amp; Fernández-Ugalde, O. (2018) ‘LUCAS Soil, the largest expandable soil dataset for Europe: a review’, </w:t>
        </w:r>
        <w:r w:rsidRPr="00CD3825">
          <w:rPr>
            <w:rFonts w:ascii="Arial" w:hAnsi="Arial" w:cs="Arial"/>
            <w:i/>
            <w:iCs/>
            <w:sz w:val="22"/>
            <w:rPrChange w:id="295" w:author="RICH Izzy" w:date="2019-01-31T12:28:00Z">
              <w:rPr>
                <w:i/>
                <w:iCs/>
              </w:rPr>
            </w:rPrChange>
          </w:rPr>
          <w:t>European Journal of Soil Science</w:t>
        </w:r>
        <w:r w:rsidRPr="00CD3825">
          <w:rPr>
            <w:rFonts w:ascii="Arial" w:hAnsi="Arial" w:cs="Arial"/>
            <w:sz w:val="22"/>
            <w:rPrChange w:id="296" w:author="RICH Izzy" w:date="2019-01-31T12:28:00Z">
              <w:rPr/>
            </w:rPrChange>
          </w:rPr>
          <w:t>, 69, 140–153.</w:t>
        </w:r>
      </w:ins>
    </w:p>
    <w:p w14:paraId="6967FCE8" w14:textId="77777777" w:rsidR="00CD3825" w:rsidRPr="00CD3825" w:rsidRDefault="00CD3825">
      <w:pPr>
        <w:pStyle w:val="Bibliography"/>
        <w:rPr>
          <w:ins w:id="297" w:author="RICH Izzy" w:date="2019-01-31T12:28:00Z"/>
          <w:rFonts w:ascii="Arial" w:hAnsi="Arial" w:cs="Arial"/>
          <w:sz w:val="22"/>
          <w:rPrChange w:id="298" w:author="RICH Izzy" w:date="2019-01-31T12:28:00Z">
            <w:rPr>
              <w:ins w:id="299" w:author="RICH Izzy" w:date="2019-01-31T12:28:00Z"/>
            </w:rPr>
          </w:rPrChange>
        </w:rPr>
        <w:pPrChange w:id="300" w:author="RICH Izzy" w:date="2019-01-31T12:28:00Z">
          <w:pPr>
            <w:widowControl w:val="0"/>
            <w:autoSpaceDE w:val="0"/>
            <w:autoSpaceDN w:val="0"/>
            <w:adjustRightInd w:val="0"/>
          </w:pPr>
        </w:pPrChange>
      </w:pPr>
      <w:ins w:id="301" w:author="RICH Izzy" w:date="2019-01-31T12:28:00Z">
        <w:r w:rsidRPr="00CD3825">
          <w:rPr>
            <w:rFonts w:ascii="Arial" w:hAnsi="Arial" w:cs="Arial"/>
            <w:sz w:val="22"/>
            <w:rPrChange w:id="302" w:author="RICH Izzy" w:date="2019-01-31T12:28:00Z">
              <w:rPr/>
            </w:rPrChange>
          </w:rPr>
          <w:t xml:space="preserve">Prishchepov, A.V., Müller, D., Dubinin, M., Baumann, M. &amp; Radeloff, V.C. (2013) ‘Determinants of agricultural land abandonment in post-Soviet European Russia’, </w:t>
        </w:r>
        <w:r w:rsidRPr="00CD3825">
          <w:rPr>
            <w:rFonts w:ascii="Arial" w:hAnsi="Arial" w:cs="Arial"/>
            <w:i/>
            <w:iCs/>
            <w:sz w:val="22"/>
            <w:rPrChange w:id="303" w:author="RICH Izzy" w:date="2019-01-31T12:28:00Z">
              <w:rPr>
                <w:i/>
                <w:iCs/>
              </w:rPr>
            </w:rPrChange>
          </w:rPr>
          <w:t>Land Use Policy</w:t>
        </w:r>
        <w:r w:rsidRPr="00CD3825">
          <w:rPr>
            <w:rFonts w:ascii="Arial" w:hAnsi="Arial" w:cs="Arial"/>
            <w:sz w:val="22"/>
            <w:rPrChange w:id="304" w:author="RICH Izzy" w:date="2019-01-31T12:28:00Z">
              <w:rPr/>
            </w:rPrChange>
          </w:rPr>
          <w:t>, 30, 873–884.</w:t>
        </w:r>
      </w:ins>
    </w:p>
    <w:p w14:paraId="555E3668" w14:textId="139F4E94" w:rsidR="00CD3825" w:rsidRDefault="00CD3825">
      <w:pPr>
        <w:pStyle w:val="Bibliography"/>
        <w:rPr>
          <w:ins w:id="305" w:author="RICH Izzy" w:date="2019-01-31T13:10:00Z"/>
          <w:rFonts w:ascii="Arial" w:hAnsi="Arial" w:cs="Arial"/>
          <w:sz w:val="22"/>
        </w:rPr>
      </w:pPr>
      <w:ins w:id="306" w:author="RICH Izzy" w:date="2019-01-31T12:28:00Z">
        <w:r w:rsidRPr="00CD3825">
          <w:rPr>
            <w:rFonts w:ascii="Arial" w:hAnsi="Arial" w:cs="Arial"/>
            <w:sz w:val="22"/>
            <w:rPrChange w:id="307" w:author="RICH Izzy" w:date="2019-01-31T12:28:00Z">
              <w:rPr/>
            </w:rPrChange>
          </w:rPr>
          <w:t xml:space="preserve">Prishchepov, A.V., Radeloff, V.C., Baumann, M., Kuemmerle, T. &amp; Müller, D. (2012) ‘Effects of institutional changes on land use: agricultural land abandonment during the transition from state-command to market-driven economies in post-Soviet Eastern Europe’, </w:t>
        </w:r>
        <w:r w:rsidRPr="00CD3825">
          <w:rPr>
            <w:rFonts w:ascii="Arial" w:hAnsi="Arial" w:cs="Arial"/>
            <w:i/>
            <w:iCs/>
            <w:sz w:val="22"/>
            <w:rPrChange w:id="308" w:author="RICH Izzy" w:date="2019-01-31T12:28:00Z">
              <w:rPr>
                <w:i/>
                <w:iCs/>
              </w:rPr>
            </w:rPrChange>
          </w:rPr>
          <w:t>Environmental Research Letters</w:t>
        </w:r>
        <w:r w:rsidRPr="00CD3825">
          <w:rPr>
            <w:rFonts w:ascii="Arial" w:hAnsi="Arial" w:cs="Arial"/>
            <w:sz w:val="22"/>
            <w:rPrChange w:id="309" w:author="RICH Izzy" w:date="2019-01-31T12:28:00Z">
              <w:rPr/>
            </w:rPrChange>
          </w:rPr>
          <w:t>, 7, 024021.</w:t>
        </w:r>
      </w:ins>
    </w:p>
    <w:p w14:paraId="5A3ADFBB" w14:textId="77777777" w:rsidR="00CA28C7" w:rsidRPr="00CA28C7" w:rsidRDefault="00CA28C7" w:rsidP="00CA28C7">
      <w:pPr>
        <w:rPr>
          <w:ins w:id="310" w:author="RICH Izzy" w:date="2019-01-31T13:10:00Z"/>
          <w:rFonts w:ascii="Arial" w:hAnsi="Arial" w:cs="Arial"/>
          <w:sz w:val="22"/>
          <w:szCs w:val="22"/>
          <w:lang w:val="en-US"/>
          <w:rPrChange w:id="311" w:author="RICH Izzy" w:date="2019-01-31T13:10:00Z">
            <w:rPr>
              <w:ins w:id="312" w:author="RICH Izzy" w:date="2019-01-31T13:10:00Z"/>
              <w:lang w:val="en-US"/>
            </w:rPr>
          </w:rPrChange>
        </w:rPr>
      </w:pPr>
      <w:bookmarkStart w:id="313" w:name="_GoBack"/>
      <w:ins w:id="314" w:author="RICH Izzy" w:date="2019-01-31T13:10:00Z">
        <w:r w:rsidRPr="00CA28C7">
          <w:rPr>
            <w:rFonts w:ascii="Arial" w:hAnsi="Arial" w:cs="Arial"/>
            <w:sz w:val="22"/>
            <w:szCs w:val="22"/>
            <w:lang w:val="en-US"/>
            <w:rPrChange w:id="315" w:author="RICH Izzy" w:date="2019-01-31T13:10:00Z">
              <w:rPr>
                <w:lang w:val="en-US"/>
              </w:rPr>
            </w:rPrChange>
          </w:rPr>
          <w:t xml:space="preserve">R Core Team (2013). R: A language and environment for statistical computing. R Foundation for Statistical Computing, Vienna, Austria. URL </w:t>
        </w:r>
        <w:r w:rsidRPr="00CA28C7">
          <w:rPr>
            <w:rFonts w:ascii="Arial" w:hAnsi="Arial" w:cs="Arial"/>
            <w:sz w:val="22"/>
            <w:szCs w:val="22"/>
            <w:u w:val="single"/>
            <w:lang w:val="en-US"/>
            <w:rPrChange w:id="316" w:author="RICH Izzy" w:date="2019-01-31T13:10:00Z">
              <w:rPr>
                <w:u w:val="single"/>
                <w:lang w:val="en-US"/>
              </w:rPr>
            </w:rPrChange>
          </w:rPr>
          <w:fldChar w:fldCharType="begin"/>
        </w:r>
        <w:r w:rsidRPr="00CA28C7">
          <w:rPr>
            <w:rFonts w:ascii="Arial" w:hAnsi="Arial" w:cs="Arial"/>
            <w:sz w:val="22"/>
            <w:szCs w:val="22"/>
            <w:u w:val="single"/>
            <w:lang w:val="en-US"/>
            <w:rPrChange w:id="317" w:author="RICH Izzy" w:date="2019-01-31T13:10:00Z">
              <w:rPr>
                <w:u w:val="single"/>
                <w:lang w:val="en-US"/>
              </w:rPr>
            </w:rPrChange>
          </w:rPr>
          <w:instrText xml:space="preserve"> HYPERLINK "http://www.R-project.org/" </w:instrText>
        </w:r>
        <w:r w:rsidRPr="00CA28C7">
          <w:rPr>
            <w:rFonts w:ascii="Arial" w:hAnsi="Arial" w:cs="Arial"/>
            <w:sz w:val="22"/>
            <w:szCs w:val="22"/>
            <w:u w:val="single"/>
            <w:lang w:val="en-US"/>
            <w:rPrChange w:id="318" w:author="RICH Izzy" w:date="2019-01-31T13:10:00Z">
              <w:rPr>
                <w:u w:val="single"/>
                <w:lang w:val="en-US"/>
              </w:rPr>
            </w:rPrChange>
          </w:rPr>
          <w:fldChar w:fldCharType="separate"/>
        </w:r>
        <w:r w:rsidRPr="00CA28C7">
          <w:rPr>
            <w:rStyle w:val="Hyperlink"/>
            <w:rFonts w:ascii="Arial" w:hAnsi="Arial" w:cs="Arial"/>
            <w:sz w:val="22"/>
            <w:szCs w:val="22"/>
            <w:lang w:val="en-US"/>
            <w:rPrChange w:id="319" w:author="RICH Izzy" w:date="2019-01-31T13:10:00Z">
              <w:rPr>
                <w:rStyle w:val="Hyperlink"/>
                <w:lang w:val="en-US"/>
              </w:rPr>
            </w:rPrChange>
          </w:rPr>
          <w:t>http://www.R-project.org/</w:t>
        </w:r>
        <w:r w:rsidRPr="00CA28C7">
          <w:rPr>
            <w:rFonts w:ascii="Arial" w:hAnsi="Arial" w:cs="Arial"/>
            <w:sz w:val="22"/>
            <w:szCs w:val="22"/>
            <w:rPrChange w:id="320" w:author="RICH Izzy" w:date="2019-01-31T13:10:00Z">
              <w:rPr/>
            </w:rPrChange>
          </w:rPr>
          <w:fldChar w:fldCharType="end"/>
        </w:r>
        <w:r w:rsidRPr="00CA28C7">
          <w:rPr>
            <w:rFonts w:ascii="Arial" w:hAnsi="Arial" w:cs="Arial"/>
            <w:sz w:val="22"/>
            <w:szCs w:val="22"/>
            <w:lang w:val="en-US"/>
            <w:rPrChange w:id="321" w:author="RICH Izzy" w:date="2019-01-31T13:10:00Z">
              <w:rPr>
                <w:lang w:val="en-US"/>
              </w:rPr>
            </w:rPrChange>
          </w:rPr>
          <w:t>.</w:t>
        </w:r>
      </w:ins>
    </w:p>
    <w:bookmarkEnd w:id="313"/>
    <w:p w14:paraId="619632AB" w14:textId="77777777" w:rsidR="00CA28C7" w:rsidRPr="00CA28C7" w:rsidRDefault="00CA28C7" w:rsidP="00CA28C7">
      <w:pPr>
        <w:rPr>
          <w:ins w:id="322" w:author="RICH Izzy" w:date="2019-01-31T12:28:00Z"/>
          <w:rPrChange w:id="323" w:author="RICH Izzy" w:date="2019-01-31T13:10:00Z">
            <w:rPr>
              <w:ins w:id="324" w:author="RICH Izzy" w:date="2019-01-31T12:28:00Z"/>
            </w:rPr>
          </w:rPrChange>
        </w:rPr>
        <w:pPrChange w:id="325" w:author="RICH Izzy" w:date="2019-01-31T13:10:00Z">
          <w:pPr>
            <w:widowControl w:val="0"/>
            <w:autoSpaceDE w:val="0"/>
            <w:autoSpaceDN w:val="0"/>
            <w:adjustRightInd w:val="0"/>
          </w:pPr>
        </w:pPrChange>
      </w:pPr>
    </w:p>
    <w:p w14:paraId="1A5A23BA" w14:textId="77777777" w:rsidR="00CD3825" w:rsidRPr="00CD3825" w:rsidRDefault="00CD3825">
      <w:pPr>
        <w:pStyle w:val="Bibliography"/>
        <w:rPr>
          <w:ins w:id="326" w:author="RICH Izzy" w:date="2019-01-31T12:28:00Z"/>
          <w:rFonts w:ascii="Arial" w:hAnsi="Arial" w:cs="Arial"/>
          <w:sz w:val="22"/>
          <w:rPrChange w:id="327" w:author="RICH Izzy" w:date="2019-01-31T12:28:00Z">
            <w:rPr>
              <w:ins w:id="328" w:author="RICH Izzy" w:date="2019-01-31T12:28:00Z"/>
            </w:rPr>
          </w:rPrChange>
        </w:rPr>
        <w:pPrChange w:id="329" w:author="RICH Izzy" w:date="2019-01-31T12:28:00Z">
          <w:pPr>
            <w:widowControl w:val="0"/>
            <w:autoSpaceDE w:val="0"/>
            <w:autoSpaceDN w:val="0"/>
            <w:adjustRightInd w:val="0"/>
          </w:pPr>
        </w:pPrChange>
      </w:pPr>
      <w:ins w:id="330" w:author="RICH Izzy" w:date="2019-01-31T12:28:00Z">
        <w:r w:rsidRPr="00CD3825">
          <w:rPr>
            <w:rFonts w:ascii="Arial" w:hAnsi="Arial" w:cs="Arial"/>
            <w:sz w:val="22"/>
            <w:rPrChange w:id="331" w:author="RICH Izzy" w:date="2019-01-31T12:28:00Z">
              <w:rPr/>
            </w:rPrChange>
          </w:rPr>
          <w:t>Reid, R.S., Kruska, R.L., Muthui, N., Taye, A., Wotton, S., Wilson, C.J. &amp; Mulatu, W. (2000) ‘Land-use and land-cover dynamics in response to changes in climatic, biological and socio-political forces: the case of southwestern Ethiopia’, 15, 339–355.</w:t>
        </w:r>
      </w:ins>
    </w:p>
    <w:p w14:paraId="0F195849" w14:textId="77777777" w:rsidR="00CD3825" w:rsidRPr="00CD3825" w:rsidRDefault="00CD3825">
      <w:pPr>
        <w:pStyle w:val="Bibliography"/>
        <w:rPr>
          <w:ins w:id="332" w:author="RICH Izzy" w:date="2019-01-31T12:28:00Z"/>
          <w:rFonts w:ascii="Arial" w:hAnsi="Arial" w:cs="Arial"/>
          <w:sz w:val="22"/>
          <w:rPrChange w:id="333" w:author="RICH Izzy" w:date="2019-01-31T12:28:00Z">
            <w:rPr>
              <w:ins w:id="334" w:author="RICH Izzy" w:date="2019-01-31T12:28:00Z"/>
            </w:rPr>
          </w:rPrChange>
        </w:rPr>
        <w:pPrChange w:id="335" w:author="RICH Izzy" w:date="2019-01-31T12:28:00Z">
          <w:pPr>
            <w:widowControl w:val="0"/>
            <w:autoSpaceDE w:val="0"/>
            <w:autoSpaceDN w:val="0"/>
            <w:adjustRightInd w:val="0"/>
          </w:pPr>
        </w:pPrChange>
      </w:pPr>
      <w:ins w:id="336" w:author="RICH Izzy" w:date="2019-01-31T12:28:00Z">
        <w:r w:rsidRPr="00CD3825">
          <w:rPr>
            <w:rFonts w:ascii="Arial" w:hAnsi="Arial" w:cs="Arial"/>
            <w:sz w:val="22"/>
            <w:rPrChange w:id="337" w:author="RICH Izzy" w:date="2019-01-31T12:28:00Z">
              <w:rPr/>
            </w:rPrChange>
          </w:rPr>
          <w:t xml:space="preserve">Sieber, A., Uvarov, N.V., Baskin, L.M., Radeloff, V.C., Bateman, B.L., Pankov, A.B. &amp; Kuemmerle, T. (2015) ‘Post-Soviet land-use change effects on large mammals’ habitat in European Russia’, </w:t>
        </w:r>
        <w:r w:rsidRPr="00CD3825">
          <w:rPr>
            <w:rFonts w:ascii="Arial" w:hAnsi="Arial" w:cs="Arial"/>
            <w:i/>
            <w:iCs/>
            <w:sz w:val="22"/>
            <w:rPrChange w:id="338" w:author="RICH Izzy" w:date="2019-01-31T12:28:00Z">
              <w:rPr>
                <w:i/>
                <w:iCs/>
              </w:rPr>
            </w:rPrChange>
          </w:rPr>
          <w:t>Biological Conservation</w:t>
        </w:r>
        <w:r w:rsidRPr="00CD3825">
          <w:rPr>
            <w:rFonts w:ascii="Arial" w:hAnsi="Arial" w:cs="Arial"/>
            <w:sz w:val="22"/>
            <w:rPrChange w:id="339" w:author="RICH Izzy" w:date="2019-01-31T12:28:00Z">
              <w:rPr/>
            </w:rPrChange>
          </w:rPr>
          <w:t>, 191, 567–576.</w:t>
        </w:r>
      </w:ins>
    </w:p>
    <w:p w14:paraId="5A5CA775" w14:textId="77777777" w:rsidR="00CD3825" w:rsidRPr="00CD3825" w:rsidRDefault="00CD3825">
      <w:pPr>
        <w:pStyle w:val="Bibliography"/>
        <w:rPr>
          <w:ins w:id="340" w:author="RICH Izzy" w:date="2019-01-31T12:28:00Z"/>
          <w:rFonts w:ascii="Arial" w:hAnsi="Arial" w:cs="Arial"/>
          <w:sz w:val="22"/>
          <w:rPrChange w:id="341" w:author="RICH Izzy" w:date="2019-01-31T12:28:00Z">
            <w:rPr>
              <w:ins w:id="342" w:author="RICH Izzy" w:date="2019-01-31T12:28:00Z"/>
            </w:rPr>
          </w:rPrChange>
        </w:rPr>
        <w:pPrChange w:id="343" w:author="RICH Izzy" w:date="2019-01-31T12:28:00Z">
          <w:pPr>
            <w:widowControl w:val="0"/>
            <w:autoSpaceDE w:val="0"/>
            <w:autoSpaceDN w:val="0"/>
            <w:adjustRightInd w:val="0"/>
          </w:pPr>
        </w:pPrChange>
      </w:pPr>
      <w:ins w:id="344" w:author="RICH Izzy" w:date="2019-01-31T12:28:00Z">
        <w:r w:rsidRPr="00CD3825">
          <w:rPr>
            <w:rFonts w:ascii="Arial" w:hAnsi="Arial" w:cs="Arial"/>
            <w:sz w:val="22"/>
            <w:rPrChange w:id="345" w:author="RICH Izzy" w:date="2019-01-31T12:28:00Z">
              <w:rPr/>
            </w:rPrChange>
          </w:rPr>
          <w:t xml:space="preserve">Turner, B.L., Lambin, E.F. &amp; Reenberg, A. (2007) ‘The emergence of land change science for global environmental change and sustainability’, </w:t>
        </w:r>
        <w:r w:rsidRPr="00CD3825">
          <w:rPr>
            <w:rFonts w:ascii="Arial" w:hAnsi="Arial" w:cs="Arial"/>
            <w:i/>
            <w:iCs/>
            <w:sz w:val="22"/>
            <w:rPrChange w:id="346" w:author="RICH Izzy" w:date="2019-01-31T12:28:00Z">
              <w:rPr>
                <w:i/>
                <w:iCs/>
              </w:rPr>
            </w:rPrChange>
          </w:rPr>
          <w:t>Proceedings of the National Academy of Sciences</w:t>
        </w:r>
        <w:r w:rsidRPr="00CD3825">
          <w:rPr>
            <w:rFonts w:ascii="Arial" w:hAnsi="Arial" w:cs="Arial"/>
            <w:sz w:val="22"/>
            <w:rPrChange w:id="347" w:author="RICH Izzy" w:date="2019-01-31T12:28:00Z">
              <w:rPr/>
            </w:rPrChange>
          </w:rPr>
          <w:t>, 104, 20666–20671.</w:t>
        </w:r>
      </w:ins>
    </w:p>
    <w:p w14:paraId="2F912386" w14:textId="77777777" w:rsidR="00CD3825" w:rsidRPr="00CD3825" w:rsidRDefault="00CD3825">
      <w:pPr>
        <w:pStyle w:val="Bibliography"/>
        <w:rPr>
          <w:ins w:id="348" w:author="RICH Izzy" w:date="2019-01-31T12:28:00Z"/>
          <w:rFonts w:ascii="Arial" w:hAnsi="Arial" w:cs="Arial"/>
          <w:sz w:val="22"/>
          <w:rPrChange w:id="349" w:author="RICH Izzy" w:date="2019-01-31T12:28:00Z">
            <w:rPr>
              <w:ins w:id="350" w:author="RICH Izzy" w:date="2019-01-31T12:28:00Z"/>
            </w:rPr>
          </w:rPrChange>
        </w:rPr>
        <w:pPrChange w:id="351" w:author="RICH Izzy" w:date="2019-01-31T12:28:00Z">
          <w:pPr>
            <w:widowControl w:val="0"/>
            <w:autoSpaceDE w:val="0"/>
            <w:autoSpaceDN w:val="0"/>
            <w:adjustRightInd w:val="0"/>
          </w:pPr>
        </w:pPrChange>
      </w:pPr>
      <w:ins w:id="352" w:author="RICH Izzy" w:date="2019-01-31T12:28:00Z">
        <w:r w:rsidRPr="00CD3825">
          <w:rPr>
            <w:rFonts w:ascii="Arial" w:hAnsi="Arial" w:cs="Arial"/>
            <w:sz w:val="22"/>
            <w:rPrChange w:id="353" w:author="RICH Izzy" w:date="2019-01-31T12:28:00Z">
              <w:rPr/>
            </w:rPrChange>
          </w:rPr>
          <w:t xml:space="preserve">Yin, H., Prishchepov, A.V., Kuemmerle, T., Bleyhl, B., Buchner, J. &amp; Radeloff, V.C. (2018) ‘Mapping agricultural land abandonment from spatial and temporal segmentation of Landsat time series’, </w:t>
        </w:r>
        <w:r w:rsidRPr="00CD3825">
          <w:rPr>
            <w:rFonts w:ascii="Arial" w:hAnsi="Arial" w:cs="Arial"/>
            <w:i/>
            <w:iCs/>
            <w:sz w:val="22"/>
            <w:rPrChange w:id="354" w:author="RICH Izzy" w:date="2019-01-31T12:28:00Z">
              <w:rPr>
                <w:i/>
                <w:iCs/>
              </w:rPr>
            </w:rPrChange>
          </w:rPr>
          <w:t>Remote Sensing of Environment</w:t>
        </w:r>
        <w:r w:rsidRPr="00CD3825">
          <w:rPr>
            <w:rFonts w:ascii="Arial" w:hAnsi="Arial" w:cs="Arial"/>
            <w:sz w:val="22"/>
            <w:rPrChange w:id="355" w:author="RICH Izzy" w:date="2019-01-31T12:28:00Z">
              <w:rPr/>
            </w:rPrChange>
          </w:rPr>
          <w:t>, 210, 12–24.</w:t>
        </w:r>
      </w:ins>
    </w:p>
    <w:p w14:paraId="0CBA32CD" w14:textId="42ACFE78" w:rsidR="00E73D86" w:rsidRPr="00820D4E" w:rsidDel="00051378" w:rsidRDefault="00820D4E" w:rsidP="00820D4E">
      <w:pPr>
        <w:pStyle w:val="Bibliography"/>
        <w:rPr>
          <w:del w:id="356" w:author="RICH Izzy" w:date="2019-01-30T22:03:00Z"/>
          <w:rFonts w:ascii="Arial" w:hAnsi="Arial" w:cs="Arial"/>
          <w:sz w:val="22"/>
        </w:rPr>
      </w:pPr>
      <w:ins w:id="357" w:author="RICH Izzy" w:date="2019-01-31T12:12:00Z">
        <w:r>
          <w:rPr>
            <w:rFonts w:ascii="Arial" w:hAnsi="Arial" w:cs="Arial"/>
            <w:sz w:val="22"/>
          </w:rPr>
          <w:fldChar w:fldCharType="end"/>
        </w:r>
      </w:ins>
      <w:del w:id="358" w:author="RICH Izzy" w:date="2019-01-30T22:03:00Z">
        <w:r w:rsidR="00E73D86" w:rsidRPr="00820D4E" w:rsidDel="00051378">
          <w:rPr>
            <w:rFonts w:ascii="Arial" w:hAnsi="Arial" w:cs="Arial"/>
            <w:sz w:val="22"/>
          </w:rPr>
          <w:delText>Csaki, C. &amp; Jambor, A. (2009) ‘The Diversity of Effects of EU Membership on Agriculture in New Member States’, 48.</w:delText>
        </w:r>
      </w:del>
    </w:p>
    <w:p w14:paraId="5E3B8C95" w14:textId="539B52D8" w:rsidR="00E73D86" w:rsidRPr="00820D4E" w:rsidDel="00051378" w:rsidRDefault="00E73D86" w:rsidP="00820D4E">
      <w:pPr>
        <w:pStyle w:val="Bibliography"/>
        <w:rPr>
          <w:del w:id="359" w:author="RICH Izzy" w:date="2019-01-30T22:03:00Z"/>
          <w:rFonts w:ascii="Arial" w:hAnsi="Arial" w:cs="Arial"/>
          <w:sz w:val="22"/>
        </w:rPr>
      </w:pPr>
      <w:del w:id="360" w:author="RICH Izzy" w:date="2019-01-30T22:03:00Z">
        <w:r w:rsidRPr="00820D4E" w:rsidDel="00051378">
          <w:rPr>
            <w:rFonts w:ascii="Arial" w:hAnsi="Arial" w:cs="Arial"/>
            <w:sz w:val="22"/>
          </w:rPr>
          <w:delText xml:space="preserve">Foley, J.A., DeFries, R., Asner, G.P., Barford, C., Bonan, G., Carpenter, S.R., Chapin, F.S., Coe, M.T., Daily, G.C., Gibbs, H.K., Helkowski, J.H., Holloway, T., Howard, E.A., Kucharik, C.J., Monfreda, C., Patz, J.A., Prentice, I.C., Ramankutty, N. &amp; Synder, P.K. (2005) ‘Global Consequences of Land Use’, </w:delText>
        </w:r>
        <w:r w:rsidRPr="00820D4E" w:rsidDel="00051378">
          <w:rPr>
            <w:rFonts w:ascii="Arial" w:hAnsi="Arial" w:cs="Arial"/>
            <w:i/>
            <w:iCs/>
            <w:sz w:val="22"/>
          </w:rPr>
          <w:delText>Science</w:delText>
        </w:r>
        <w:r w:rsidRPr="00820D4E" w:rsidDel="00051378">
          <w:rPr>
            <w:rFonts w:ascii="Arial" w:hAnsi="Arial" w:cs="Arial"/>
            <w:sz w:val="22"/>
          </w:rPr>
          <w:delText>, 309, 570–574.</w:delText>
        </w:r>
      </w:del>
    </w:p>
    <w:p w14:paraId="2D8D0D1E" w14:textId="10EC4334" w:rsidR="00E73D86" w:rsidRPr="00820D4E" w:rsidDel="00051378" w:rsidRDefault="00E73D86" w:rsidP="00820D4E">
      <w:pPr>
        <w:pStyle w:val="Bibliography"/>
        <w:rPr>
          <w:del w:id="361" w:author="RICH Izzy" w:date="2019-01-30T22:03:00Z"/>
          <w:rFonts w:ascii="Arial" w:hAnsi="Arial" w:cs="Arial"/>
          <w:sz w:val="22"/>
        </w:rPr>
      </w:pPr>
      <w:del w:id="362" w:author="RICH Izzy" w:date="2019-01-30T22:03:00Z">
        <w:r w:rsidRPr="00820D4E" w:rsidDel="00051378">
          <w:rPr>
            <w:rFonts w:ascii="Arial" w:hAnsi="Arial" w:cs="Arial"/>
            <w:sz w:val="22"/>
          </w:rPr>
          <w:delText xml:space="preserve">Foley, J.A. &amp; Ramankutty, N. (1999) ‘Estimating historical changes in global land cover: Croplands from 1700 to 1992’, </w:delText>
        </w:r>
        <w:r w:rsidRPr="00820D4E" w:rsidDel="00051378">
          <w:rPr>
            <w:rFonts w:ascii="Arial" w:hAnsi="Arial" w:cs="Arial"/>
            <w:i/>
            <w:iCs/>
            <w:sz w:val="22"/>
          </w:rPr>
          <w:delText>Global Biogeochemical Cycles</w:delText>
        </w:r>
        <w:r w:rsidRPr="00820D4E" w:rsidDel="00051378">
          <w:rPr>
            <w:rFonts w:ascii="Arial" w:hAnsi="Arial" w:cs="Arial"/>
            <w:sz w:val="22"/>
          </w:rPr>
          <w:delText>, 13, 997–1027.</w:delText>
        </w:r>
      </w:del>
    </w:p>
    <w:p w14:paraId="173CFB56" w14:textId="4A3DD410" w:rsidR="00E73D86" w:rsidRPr="00820D4E" w:rsidDel="00051378" w:rsidRDefault="00E73D86" w:rsidP="00820D4E">
      <w:pPr>
        <w:pStyle w:val="Bibliography"/>
        <w:rPr>
          <w:del w:id="363" w:author="RICH Izzy" w:date="2019-01-30T22:03:00Z"/>
          <w:rFonts w:ascii="Arial" w:hAnsi="Arial" w:cs="Arial"/>
          <w:sz w:val="22"/>
        </w:rPr>
      </w:pPr>
      <w:del w:id="364" w:author="RICH Izzy" w:date="2019-01-30T22:03:00Z">
        <w:r w:rsidRPr="00820D4E" w:rsidDel="00051378">
          <w:rPr>
            <w:rFonts w:ascii="Arial" w:hAnsi="Arial" w:cs="Arial"/>
            <w:sz w:val="22"/>
          </w:rPr>
          <w:delText xml:space="preserve">Jetz, W., Wilcove, D.S. &amp; Dobson, A.P. (2007) ‘Projected Impacts of Climate and Land-Use Change on the Global Diversity of Birds’, </w:delText>
        </w:r>
        <w:r w:rsidRPr="00820D4E" w:rsidDel="00051378">
          <w:rPr>
            <w:rFonts w:ascii="Arial" w:hAnsi="Arial" w:cs="Arial"/>
            <w:i/>
            <w:iCs/>
            <w:sz w:val="22"/>
          </w:rPr>
          <w:delText>PLoS Biology</w:delText>
        </w:r>
        <w:r w:rsidRPr="00820D4E" w:rsidDel="00051378">
          <w:rPr>
            <w:rFonts w:ascii="Arial" w:hAnsi="Arial" w:cs="Arial"/>
            <w:sz w:val="22"/>
          </w:rPr>
          <w:delText>, Edited by G. M. Mace, 5, e157.</w:delText>
        </w:r>
      </w:del>
    </w:p>
    <w:p w14:paraId="1982D801" w14:textId="05E3BFA1" w:rsidR="00E73D86" w:rsidRPr="00820D4E" w:rsidDel="00051378" w:rsidRDefault="00E73D86" w:rsidP="00820D4E">
      <w:pPr>
        <w:pStyle w:val="Bibliography"/>
        <w:rPr>
          <w:del w:id="365" w:author="RICH Izzy" w:date="2019-01-30T22:03:00Z"/>
          <w:rFonts w:ascii="Arial" w:hAnsi="Arial" w:cs="Arial"/>
          <w:sz w:val="22"/>
        </w:rPr>
      </w:pPr>
      <w:del w:id="366" w:author="RICH Izzy" w:date="2019-01-30T22:03:00Z">
        <w:r w:rsidRPr="00820D4E" w:rsidDel="00051378">
          <w:rPr>
            <w:rFonts w:ascii="Arial" w:hAnsi="Arial" w:cs="Arial"/>
            <w:sz w:val="22"/>
          </w:rPr>
          <w:delText xml:space="preserve">Lambin, E.F., Turner, B.L., Geist, H.J., Agbola, S.B., Angelsen, A., Bruce, J.W., Coomes, O.T., Dirzo, R., Fischer, G., Folke, C., George, P.S., Homewood, K., Imbernon, J., Leemans, R., Li, X., Moran, E.F., Mortimore, M., Ramakrishnan, P.S., Richards, J.F., Skånes, H., Steffen, W., Stone, G.D., Svedin, U., Veldkamp, T.A., Vogel, C. &amp; Xu, J. (2001) ‘The causes of land-use and land-cover change: moving beyond the myths’, </w:delText>
        </w:r>
        <w:r w:rsidRPr="00820D4E" w:rsidDel="00051378">
          <w:rPr>
            <w:rFonts w:ascii="Arial" w:hAnsi="Arial" w:cs="Arial"/>
            <w:i/>
            <w:iCs/>
            <w:sz w:val="22"/>
          </w:rPr>
          <w:delText>Global Environmental Change</w:delText>
        </w:r>
        <w:r w:rsidRPr="00820D4E" w:rsidDel="00051378">
          <w:rPr>
            <w:rFonts w:ascii="Arial" w:hAnsi="Arial" w:cs="Arial"/>
            <w:sz w:val="22"/>
          </w:rPr>
          <w:delText>, 11, 261–269.</w:delText>
        </w:r>
      </w:del>
    </w:p>
    <w:p w14:paraId="4BA555F6" w14:textId="1EB7755B" w:rsidR="00E73D86" w:rsidRPr="00820D4E" w:rsidDel="00051378" w:rsidRDefault="00E73D86" w:rsidP="00820D4E">
      <w:pPr>
        <w:pStyle w:val="Bibliography"/>
        <w:rPr>
          <w:del w:id="367" w:author="RICH Izzy" w:date="2019-01-30T22:03:00Z"/>
          <w:rFonts w:ascii="Arial" w:hAnsi="Arial" w:cs="Arial"/>
          <w:sz w:val="22"/>
        </w:rPr>
      </w:pPr>
      <w:del w:id="368" w:author="RICH Izzy" w:date="2019-01-30T22:03:00Z">
        <w:r w:rsidRPr="00820D4E" w:rsidDel="00051378">
          <w:rPr>
            <w:rFonts w:ascii="Arial" w:hAnsi="Arial" w:cs="Arial"/>
            <w:sz w:val="22"/>
          </w:rPr>
          <w:delText xml:space="preserve">Meyer, W.B. &amp; Turner, B.L. (1992) ‘Human Population Growth and Global Land-Use/Cover Change’, </w:delText>
        </w:r>
        <w:r w:rsidRPr="00820D4E" w:rsidDel="00051378">
          <w:rPr>
            <w:rFonts w:ascii="Arial" w:hAnsi="Arial" w:cs="Arial"/>
            <w:i/>
            <w:iCs/>
            <w:sz w:val="22"/>
          </w:rPr>
          <w:delText>Annual Review of Ecology and Systematics</w:delText>
        </w:r>
        <w:r w:rsidRPr="00820D4E" w:rsidDel="00051378">
          <w:rPr>
            <w:rFonts w:ascii="Arial" w:hAnsi="Arial" w:cs="Arial"/>
            <w:sz w:val="22"/>
          </w:rPr>
          <w:delText>, 23, 39–61.</w:delText>
        </w:r>
      </w:del>
    </w:p>
    <w:p w14:paraId="20DF8FAB" w14:textId="4B707147" w:rsidR="00E73D86" w:rsidRPr="00820D4E" w:rsidDel="00051378" w:rsidRDefault="00E73D86" w:rsidP="00820D4E">
      <w:pPr>
        <w:pStyle w:val="Bibliography"/>
        <w:rPr>
          <w:del w:id="369" w:author="RICH Izzy" w:date="2019-01-30T22:03:00Z"/>
          <w:rFonts w:ascii="Arial" w:hAnsi="Arial" w:cs="Arial"/>
          <w:sz w:val="22"/>
        </w:rPr>
      </w:pPr>
      <w:del w:id="370" w:author="RICH Izzy" w:date="2019-01-30T22:03:00Z">
        <w:r w:rsidRPr="00820D4E" w:rsidDel="00051378">
          <w:rPr>
            <w:rFonts w:ascii="Arial" w:hAnsi="Arial" w:cs="Arial"/>
            <w:sz w:val="22"/>
          </w:rPr>
          <w:delText xml:space="preserve">Prishchepov, A.V., Müller, D., Dubinin, M., Baumann, M. &amp; Radeloff, V.C. (2013) ‘Determinants of agricultural land abandonment in post-Soviet European Russia’, </w:delText>
        </w:r>
        <w:r w:rsidRPr="00820D4E" w:rsidDel="00051378">
          <w:rPr>
            <w:rFonts w:ascii="Arial" w:hAnsi="Arial" w:cs="Arial"/>
            <w:i/>
            <w:iCs/>
            <w:sz w:val="22"/>
          </w:rPr>
          <w:delText>Land Use Policy</w:delText>
        </w:r>
        <w:r w:rsidRPr="00820D4E" w:rsidDel="00051378">
          <w:rPr>
            <w:rFonts w:ascii="Arial" w:hAnsi="Arial" w:cs="Arial"/>
            <w:sz w:val="22"/>
          </w:rPr>
          <w:delText>, 30, 873–884.</w:delText>
        </w:r>
      </w:del>
    </w:p>
    <w:p w14:paraId="3B9749AB" w14:textId="60CC5DB6" w:rsidR="00E73D86" w:rsidRPr="00820D4E" w:rsidDel="00051378" w:rsidRDefault="00E73D86" w:rsidP="00820D4E">
      <w:pPr>
        <w:pStyle w:val="Bibliography"/>
        <w:rPr>
          <w:del w:id="371" w:author="RICH Izzy" w:date="2019-01-30T22:03:00Z"/>
          <w:rFonts w:ascii="Arial" w:hAnsi="Arial" w:cs="Arial"/>
          <w:sz w:val="22"/>
        </w:rPr>
      </w:pPr>
      <w:del w:id="372" w:author="RICH Izzy" w:date="2019-01-30T22:03:00Z">
        <w:r w:rsidRPr="00820D4E" w:rsidDel="00051378">
          <w:rPr>
            <w:rFonts w:ascii="Arial" w:hAnsi="Arial" w:cs="Arial"/>
            <w:sz w:val="22"/>
          </w:rPr>
          <w:delText xml:space="preserve">Prishchepov, A.V., Radeloff, V.C., Baumann, M., Kuemmerle, T. &amp; Müller, D. (2012) ‘Effects of institutional changes on land use: agricultural land abandonment during the transition from state-command to market-driven economies in post-Soviet Eastern Europe’, </w:delText>
        </w:r>
        <w:r w:rsidRPr="00820D4E" w:rsidDel="00051378">
          <w:rPr>
            <w:rFonts w:ascii="Arial" w:hAnsi="Arial" w:cs="Arial"/>
            <w:i/>
            <w:iCs/>
            <w:sz w:val="22"/>
          </w:rPr>
          <w:delText>Environmental Research Letters</w:delText>
        </w:r>
        <w:r w:rsidRPr="00820D4E" w:rsidDel="00051378">
          <w:rPr>
            <w:rFonts w:ascii="Arial" w:hAnsi="Arial" w:cs="Arial"/>
            <w:sz w:val="22"/>
          </w:rPr>
          <w:delText>, 7, 024021.</w:delText>
        </w:r>
      </w:del>
    </w:p>
    <w:p w14:paraId="35F207F4" w14:textId="7E619BFE" w:rsidR="00E73D86" w:rsidRPr="00820D4E" w:rsidDel="00051378" w:rsidRDefault="00E73D86" w:rsidP="00820D4E">
      <w:pPr>
        <w:pStyle w:val="Bibliography"/>
        <w:rPr>
          <w:del w:id="373" w:author="RICH Izzy" w:date="2019-01-30T22:03:00Z"/>
          <w:rFonts w:ascii="Arial" w:hAnsi="Arial" w:cs="Arial"/>
          <w:sz w:val="22"/>
        </w:rPr>
      </w:pPr>
      <w:del w:id="374" w:author="RICH Izzy" w:date="2019-01-30T22:03:00Z">
        <w:r w:rsidRPr="00820D4E" w:rsidDel="00051378">
          <w:rPr>
            <w:rFonts w:ascii="Arial" w:hAnsi="Arial" w:cs="Arial"/>
            <w:sz w:val="22"/>
          </w:rPr>
          <w:delText>Reid, R.S., Kruska, R.L., Muthui, N., Taye, A., Wotton, S., Wilson, C.J. &amp; Mulatu, W. (2000) ‘Land-use and land-cover dynamics in response to changes in climatic, biological and socio-political forces: the case of southwestern Ethiopia’, 15, 339–355.</w:delText>
        </w:r>
      </w:del>
    </w:p>
    <w:p w14:paraId="2127E586" w14:textId="33BA43B9" w:rsidR="00E73D86" w:rsidRPr="00820D4E" w:rsidDel="00051378" w:rsidRDefault="00E73D86" w:rsidP="00820D4E">
      <w:pPr>
        <w:pStyle w:val="Bibliography"/>
        <w:rPr>
          <w:del w:id="375" w:author="RICH Izzy" w:date="2019-01-30T22:03:00Z"/>
          <w:rFonts w:ascii="Arial" w:hAnsi="Arial" w:cs="Arial"/>
          <w:sz w:val="22"/>
        </w:rPr>
      </w:pPr>
      <w:del w:id="376" w:author="RICH Izzy" w:date="2019-01-30T22:03:00Z">
        <w:r w:rsidRPr="00820D4E" w:rsidDel="00051378">
          <w:rPr>
            <w:rFonts w:ascii="Arial" w:hAnsi="Arial" w:cs="Arial"/>
            <w:sz w:val="22"/>
          </w:rPr>
          <w:delText xml:space="preserve">Sieber, A., Uvarov, N.V., Baskin, L.M., Radeloff, V.C., Bateman, B.L., Pankov, A.B. &amp; Kuemmerle, T. (2015) ‘Post-Soviet land-use change effects on large mammals’ habitat in European Russia’, </w:delText>
        </w:r>
        <w:r w:rsidRPr="00820D4E" w:rsidDel="00051378">
          <w:rPr>
            <w:rFonts w:ascii="Arial" w:hAnsi="Arial" w:cs="Arial"/>
            <w:i/>
            <w:iCs/>
            <w:sz w:val="22"/>
          </w:rPr>
          <w:delText>Biological Conservation</w:delText>
        </w:r>
        <w:r w:rsidRPr="00820D4E" w:rsidDel="00051378">
          <w:rPr>
            <w:rFonts w:ascii="Arial" w:hAnsi="Arial" w:cs="Arial"/>
            <w:sz w:val="22"/>
          </w:rPr>
          <w:delText>, 191, 567–576.</w:delText>
        </w:r>
      </w:del>
    </w:p>
    <w:p w14:paraId="129CFCE8" w14:textId="667311DA" w:rsidR="00E73D86" w:rsidRPr="00820D4E" w:rsidDel="00051378" w:rsidRDefault="00E73D86" w:rsidP="00820D4E">
      <w:pPr>
        <w:pStyle w:val="Bibliography"/>
        <w:rPr>
          <w:del w:id="377" w:author="RICH Izzy" w:date="2019-01-30T22:03:00Z"/>
          <w:rFonts w:ascii="Arial" w:hAnsi="Arial" w:cs="Arial"/>
          <w:sz w:val="22"/>
        </w:rPr>
      </w:pPr>
      <w:del w:id="378" w:author="RICH Izzy" w:date="2019-01-30T22:03:00Z">
        <w:r w:rsidRPr="00820D4E" w:rsidDel="00051378">
          <w:rPr>
            <w:rFonts w:ascii="Arial" w:hAnsi="Arial" w:cs="Arial"/>
            <w:sz w:val="22"/>
          </w:rPr>
          <w:delText xml:space="preserve">Turner, B.L., Lambin, E.F. &amp; Reenberg, A. (2007) ‘The emergence of land change science for global environmental change and sustainability’, </w:delText>
        </w:r>
        <w:r w:rsidRPr="00820D4E" w:rsidDel="00051378">
          <w:rPr>
            <w:rFonts w:ascii="Arial" w:hAnsi="Arial" w:cs="Arial"/>
            <w:i/>
            <w:iCs/>
            <w:sz w:val="22"/>
          </w:rPr>
          <w:delText>Proceedings of the National Academy of Sciences</w:delText>
        </w:r>
        <w:r w:rsidRPr="00820D4E" w:rsidDel="00051378">
          <w:rPr>
            <w:rFonts w:ascii="Arial" w:hAnsi="Arial" w:cs="Arial"/>
            <w:sz w:val="22"/>
          </w:rPr>
          <w:delText>, 104, 20666–20671.</w:delText>
        </w:r>
      </w:del>
    </w:p>
    <w:p w14:paraId="365842FF" w14:textId="1DF78D64" w:rsidR="00F44EE2" w:rsidRPr="00651CEA" w:rsidRDefault="00F44EE2">
      <w:pPr>
        <w:spacing w:line="360" w:lineRule="auto"/>
        <w:jc w:val="both"/>
        <w:rPr>
          <w:rFonts w:ascii="Arial" w:hAnsi="Arial" w:cs="Arial"/>
          <w:sz w:val="22"/>
          <w:szCs w:val="22"/>
          <w:u w:val="single"/>
          <w:lang w:val="en-US"/>
        </w:rPr>
        <w:pPrChange w:id="379" w:author="RICH Izzy" w:date="2019-01-31T10:39:00Z">
          <w:pPr>
            <w:spacing w:line="360" w:lineRule="auto"/>
          </w:pPr>
        </w:pPrChange>
      </w:pPr>
    </w:p>
    <w:p w14:paraId="5C06A3FB" w14:textId="77777777" w:rsidR="00BE1E9B" w:rsidRPr="00651CEA" w:rsidRDefault="00BE1E9B">
      <w:pPr>
        <w:spacing w:line="360" w:lineRule="auto"/>
        <w:jc w:val="both"/>
        <w:rPr>
          <w:rFonts w:ascii="Arial" w:hAnsi="Arial" w:cs="Arial"/>
          <w:sz w:val="22"/>
          <w:szCs w:val="22"/>
          <w:u w:val="single"/>
          <w:lang w:val="en-US"/>
        </w:rPr>
        <w:pPrChange w:id="380" w:author="RICH Izzy" w:date="2019-01-31T10:39:00Z">
          <w:pPr>
            <w:spacing w:line="360" w:lineRule="auto"/>
          </w:pPr>
        </w:pPrChange>
      </w:pPr>
    </w:p>
    <w:sectPr w:rsidR="00BE1E9B" w:rsidRPr="00651CEA" w:rsidSect="005A3B72">
      <w:pgSz w:w="11894" w:h="16819"/>
      <w:pgMar w:top="1440" w:right="1440" w:bottom="171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40B6"/>
    <w:multiLevelType w:val="hybridMultilevel"/>
    <w:tmpl w:val="AF749058"/>
    <w:lvl w:ilvl="0" w:tplc="7EB0A3A0">
      <w:start w:val="8"/>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13F89"/>
    <w:multiLevelType w:val="hybridMultilevel"/>
    <w:tmpl w:val="EAA6A73E"/>
    <w:lvl w:ilvl="0" w:tplc="1E282CA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AD" w15:userId="S::s1501956@ed.ac.uk::3c4ef0ab-08d6-4e02-8fce-3ce4ac01fe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72"/>
    <w:rsid w:val="00051378"/>
    <w:rsid w:val="001732F2"/>
    <w:rsid w:val="002725BA"/>
    <w:rsid w:val="00300A6D"/>
    <w:rsid w:val="0030281D"/>
    <w:rsid w:val="003705B8"/>
    <w:rsid w:val="00392871"/>
    <w:rsid w:val="003B127E"/>
    <w:rsid w:val="00436D1A"/>
    <w:rsid w:val="0046174E"/>
    <w:rsid w:val="004A3543"/>
    <w:rsid w:val="004A4CA4"/>
    <w:rsid w:val="00525AA5"/>
    <w:rsid w:val="00526058"/>
    <w:rsid w:val="00547DA3"/>
    <w:rsid w:val="00586CF5"/>
    <w:rsid w:val="005A3B72"/>
    <w:rsid w:val="005F512E"/>
    <w:rsid w:val="00615232"/>
    <w:rsid w:val="00651CEA"/>
    <w:rsid w:val="006600AC"/>
    <w:rsid w:val="006A6B2F"/>
    <w:rsid w:val="00781833"/>
    <w:rsid w:val="00797B73"/>
    <w:rsid w:val="007A012B"/>
    <w:rsid w:val="007B151B"/>
    <w:rsid w:val="007E703A"/>
    <w:rsid w:val="00820D4E"/>
    <w:rsid w:val="00860EAD"/>
    <w:rsid w:val="00874029"/>
    <w:rsid w:val="00874332"/>
    <w:rsid w:val="009C7C8E"/>
    <w:rsid w:val="009D3413"/>
    <w:rsid w:val="00A74215"/>
    <w:rsid w:val="00B3600A"/>
    <w:rsid w:val="00BE1E9B"/>
    <w:rsid w:val="00C116A0"/>
    <w:rsid w:val="00C63A19"/>
    <w:rsid w:val="00C82C99"/>
    <w:rsid w:val="00CA28C7"/>
    <w:rsid w:val="00CD3825"/>
    <w:rsid w:val="00DC4942"/>
    <w:rsid w:val="00DC5E8F"/>
    <w:rsid w:val="00DD4C42"/>
    <w:rsid w:val="00E1579D"/>
    <w:rsid w:val="00E47EA6"/>
    <w:rsid w:val="00E73D86"/>
    <w:rsid w:val="00E8224F"/>
    <w:rsid w:val="00EB5A2B"/>
    <w:rsid w:val="00F44EE2"/>
    <w:rsid w:val="00F50B62"/>
    <w:rsid w:val="00F8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039"/>
  <w15:chartTrackingRefBased/>
  <w15:docId w15:val="{C0010721-DD68-8742-9594-AA68B8B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E2"/>
    <w:pPr>
      <w:ind w:left="720"/>
      <w:contextualSpacing/>
    </w:pPr>
  </w:style>
  <w:style w:type="paragraph" w:styleId="Bibliography">
    <w:name w:val="Bibliography"/>
    <w:basedOn w:val="Normal"/>
    <w:next w:val="Normal"/>
    <w:uiPriority w:val="37"/>
    <w:unhideWhenUsed/>
    <w:rsid w:val="00F44EE2"/>
    <w:pPr>
      <w:spacing w:after="240"/>
    </w:pPr>
  </w:style>
  <w:style w:type="character" w:styleId="CommentReference">
    <w:name w:val="annotation reference"/>
    <w:basedOn w:val="DefaultParagraphFont"/>
    <w:uiPriority w:val="99"/>
    <w:semiHidden/>
    <w:unhideWhenUsed/>
    <w:rsid w:val="00C116A0"/>
    <w:rPr>
      <w:sz w:val="16"/>
      <w:szCs w:val="16"/>
    </w:rPr>
  </w:style>
  <w:style w:type="paragraph" w:styleId="CommentText">
    <w:name w:val="annotation text"/>
    <w:basedOn w:val="Normal"/>
    <w:link w:val="CommentTextChar"/>
    <w:uiPriority w:val="99"/>
    <w:semiHidden/>
    <w:unhideWhenUsed/>
    <w:rsid w:val="00C116A0"/>
    <w:rPr>
      <w:sz w:val="20"/>
      <w:szCs w:val="20"/>
    </w:rPr>
  </w:style>
  <w:style w:type="character" w:customStyle="1" w:styleId="CommentTextChar">
    <w:name w:val="Comment Text Char"/>
    <w:basedOn w:val="DefaultParagraphFont"/>
    <w:link w:val="CommentText"/>
    <w:uiPriority w:val="99"/>
    <w:semiHidden/>
    <w:rsid w:val="00C116A0"/>
    <w:rPr>
      <w:sz w:val="20"/>
      <w:szCs w:val="20"/>
      <w:lang w:val="en-GB"/>
    </w:rPr>
  </w:style>
  <w:style w:type="paragraph" w:styleId="CommentSubject">
    <w:name w:val="annotation subject"/>
    <w:basedOn w:val="CommentText"/>
    <w:next w:val="CommentText"/>
    <w:link w:val="CommentSubjectChar"/>
    <w:uiPriority w:val="99"/>
    <w:semiHidden/>
    <w:unhideWhenUsed/>
    <w:rsid w:val="00C116A0"/>
    <w:rPr>
      <w:b/>
      <w:bCs/>
    </w:rPr>
  </w:style>
  <w:style w:type="character" w:customStyle="1" w:styleId="CommentSubjectChar">
    <w:name w:val="Comment Subject Char"/>
    <w:basedOn w:val="CommentTextChar"/>
    <w:link w:val="CommentSubject"/>
    <w:uiPriority w:val="99"/>
    <w:semiHidden/>
    <w:rsid w:val="00C116A0"/>
    <w:rPr>
      <w:b/>
      <w:bCs/>
      <w:sz w:val="20"/>
      <w:szCs w:val="20"/>
      <w:lang w:val="en-GB"/>
    </w:rPr>
  </w:style>
  <w:style w:type="paragraph" w:styleId="BalloonText">
    <w:name w:val="Balloon Text"/>
    <w:basedOn w:val="Normal"/>
    <w:link w:val="BalloonTextChar"/>
    <w:uiPriority w:val="99"/>
    <w:semiHidden/>
    <w:unhideWhenUsed/>
    <w:rsid w:val="00C11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6A0"/>
    <w:rPr>
      <w:rFonts w:ascii="Times New Roman" w:hAnsi="Times New Roman" w:cs="Times New Roman"/>
      <w:sz w:val="18"/>
      <w:szCs w:val="18"/>
      <w:lang w:val="en-GB"/>
    </w:rPr>
  </w:style>
  <w:style w:type="character" w:styleId="Hyperlink">
    <w:name w:val="Hyperlink"/>
    <w:basedOn w:val="DefaultParagraphFont"/>
    <w:uiPriority w:val="99"/>
    <w:unhideWhenUsed/>
    <w:rsid w:val="00797B73"/>
    <w:rPr>
      <w:color w:val="0563C1" w:themeColor="hyperlink"/>
      <w:u w:val="single"/>
    </w:rPr>
  </w:style>
  <w:style w:type="character" w:styleId="UnresolvedMention">
    <w:name w:val="Unresolved Mention"/>
    <w:basedOn w:val="DefaultParagraphFont"/>
    <w:uiPriority w:val="99"/>
    <w:rsid w:val="00797B73"/>
    <w:rPr>
      <w:color w:val="605E5C"/>
      <w:shd w:val="clear" w:color="auto" w:fill="E1DFDD"/>
    </w:rPr>
  </w:style>
  <w:style w:type="paragraph" w:styleId="Revision">
    <w:name w:val="Revision"/>
    <w:hidden/>
    <w:uiPriority w:val="99"/>
    <w:semiHidden/>
    <w:rsid w:val="00E47EA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381">
      <w:bodyDiv w:val="1"/>
      <w:marLeft w:val="0"/>
      <w:marRight w:val="0"/>
      <w:marTop w:val="0"/>
      <w:marBottom w:val="0"/>
      <w:divBdr>
        <w:top w:val="none" w:sz="0" w:space="0" w:color="auto"/>
        <w:left w:val="none" w:sz="0" w:space="0" w:color="auto"/>
        <w:bottom w:val="none" w:sz="0" w:space="0" w:color="auto"/>
        <w:right w:val="none" w:sz="0" w:space="0" w:color="auto"/>
      </w:divBdr>
    </w:div>
    <w:div w:id="299576476">
      <w:bodyDiv w:val="1"/>
      <w:marLeft w:val="0"/>
      <w:marRight w:val="0"/>
      <w:marTop w:val="0"/>
      <w:marBottom w:val="0"/>
      <w:divBdr>
        <w:top w:val="none" w:sz="0" w:space="0" w:color="auto"/>
        <w:left w:val="none" w:sz="0" w:space="0" w:color="auto"/>
        <w:bottom w:val="none" w:sz="0" w:space="0" w:color="auto"/>
        <w:right w:val="none" w:sz="0" w:space="0" w:color="auto"/>
      </w:divBdr>
    </w:div>
    <w:div w:id="484904030">
      <w:bodyDiv w:val="1"/>
      <w:marLeft w:val="0"/>
      <w:marRight w:val="0"/>
      <w:marTop w:val="0"/>
      <w:marBottom w:val="0"/>
      <w:divBdr>
        <w:top w:val="none" w:sz="0" w:space="0" w:color="auto"/>
        <w:left w:val="none" w:sz="0" w:space="0" w:color="auto"/>
        <w:bottom w:val="none" w:sz="0" w:space="0" w:color="auto"/>
        <w:right w:val="none" w:sz="0" w:space="0" w:color="auto"/>
      </w:divBdr>
    </w:div>
    <w:div w:id="976489419">
      <w:bodyDiv w:val="1"/>
      <w:marLeft w:val="0"/>
      <w:marRight w:val="0"/>
      <w:marTop w:val="0"/>
      <w:marBottom w:val="0"/>
      <w:divBdr>
        <w:top w:val="none" w:sz="0" w:space="0" w:color="auto"/>
        <w:left w:val="none" w:sz="0" w:space="0" w:color="auto"/>
        <w:bottom w:val="none" w:sz="0" w:space="0" w:color="auto"/>
        <w:right w:val="none" w:sz="0" w:space="0" w:color="auto"/>
      </w:divBdr>
    </w:div>
    <w:div w:id="1297446090">
      <w:bodyDiv w:val="1"/>
      <w:marLeft w:val="0"/>
      <w:marRight w:val="0"/>
      <w:marTop w:val="0"/>
      <w:marBottom w:val="0"/>
      <w:divBdr>
        <w:top w:val="none" w:sz="0" w:space="0" w:color="auto"/>
        <w:left w:val="none" w:sz="0" w:space="0" w:color="auto"/>
        <w:bottom w:val="none" w:sz="0" w:space="0" w:color="auto"/>
        <w:right w:val="none" w:sz="0" w:space="0" w:color="auto"/>
      </w:divBdr>
    </w:div>
    <w:div w:id="1343388079">
      <w:bodyDiv w:val="1"/>
      <w:marLeft w:val="0"/>
      <w:marRight w:val="0"/>
      <w:marTop w:val="0"/>
      <w:marBottom w:val="0"/>
      <w:divBdr>
        <w:top w:val="none" w:sz="0" w:space="0" w:color="auto"/>
        <w:left w:val="none" w:sz="0" w:space="0" w:color="auto"/>
        <w:bottom w:val="none" w:sz="0" w:space="0" w:color="auto"/>
        <w:right w:val="none" w:sz="0" w:space="0" w:color="auto"/>
      </w:divBdr>
    </w:div>
    <w:div w:id="1650087924">
      <w:bodyDiv w:val="1"/>
      <w:marLeft w:val="0"/>
      <w:marRight w:val="0"/>
      <w:marTop w:val="0"/>
      <w:marBottom w:val="0"/>
      <w:divBdr>
        <w:top w:val="none" w:sz="0" w:space="0" w:color="auto"/>
        <w:left w:val="none" w:sz="0" w:space="0" w:color="auto"/>
        <w:bottom w:val="none" w:sz="0" w:space="0" w:color="auto"/>
        <w:right w:val="none" w:sz="0" w:space="0" w:color="auto"/>
      </w:divBdr>
    </w:div>
    <w:div w:id="186131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Sheet1!$A$2:$A$21</c:f>
              <c:strCache>
                <c:ptCount val="20"/>
                <c:pt idx="0">
                  <c:v>Write dissertation plan</c:v>
                </c:pt>
                <c:pt idx="1">
                  <c:v>Pre-register study</c:v>
                </c:pt>
                <c:pt idx="2">
                  <c:v>Complete GEE tutorials</c:v>
                </c:pt>
                <c:pt idx="3">
                  <c:v>Load data into GEE</c:v>
                </c:pt>
                <c:pt idx="4">
                  <c:v>Begin analysis of data</c:v>
                </c:pt>
                <c:pt idx="5">
                  <c:v>Create classification</c:v>
                </c:pt>
                <c:pt idx="6">
                  <c:v>Train/validate classification</c:v>
                </c:pt>
                <c:pt idx="7">
                  <c:v>Calculate percentage change</c:v>
                </c:pt>
                <c:pt idx="8">
                  <c:v>Write introduction</c:v>
                </c:pt>
                <c:pt idx="9">
                  <c:v>Write methods</c:v>
                </c:pt>
                <c:pt idx="10">
                  <c:v>Statistical analysis</c:v>
                </c:pt>
                <c:pt idx="11">
                  <c:v>Write results</c:v>
                </c:pt>
                <c:pt idx="12">
                  <c:v>Write disscussion</c:v>
                </c:pt>
                <c:pt idx="13">
                  <c:v>Write conclusion</c:v>
                </c:pt>
                <c:pt idx="14">
                  <c:v>Write abstract</c:v>
                </c:pt>
                <c:pt idx="15">
                  <c:v>Write acknowledgements</c:v>
                </c:pt>
                <c:pt idx="16">
                  <c:v>Apply edits from collegues</c:v>
                </c:pt>
                <c:pt idx="17">
                  <c:v>Final edits </c:v>
                </c:pt>
                <c:pt idx="18">
                  <c:v>Prepare presentation</c:v>
                </c:pt>
                <c:pt idx="19">
                  <c:v>Practice presentation</c:v>
                </c:pt>
              </c:strCache>
            </c:strRef>
          </c:cat>
          <c:val>
            <c:numRef>
              <c:f>Sheet1!$B$2:$B$21</c:f>
              <c:numCache>
                <c:formatCode>d\-mmm</c:formatCode>
                <c:ptCount val="20"/>
                <c:pt idx="0">
                  <c:v>43489</c:v>
                </c:pt>
                <c:pt idx="1">
                  <c:v>43496</c:v>
                </c:pt>
                <c:pt idx="2">
                  <c:v>43496</c:v>
                </c:pt>
                <c:pt idx="3">
                  <c:v>43496</c:v>
                </c:pt>
                <c:pt idx="4">
                  <c:v>43496</c:v>
                </c:pt>
                <c:pt idx="5">
                  <c:v>43503</c:v>
                </c:pt>
                <c:pt idx="6">
                  <c:v>43503</c:v>
                </c:pt>
                <c:pt idx="7">
                  <c:v>43503</c:v>
                </c:pt>
                <c:pt idx="8">
                  <c:v>43532</c:v>
                </c:pt>
                <c:pt idx="9">
                  <c:v>43532</c:v>
                </c:pt>
                <c:pt idx="10">
                  <c:v>43532</c:v>
                </c:pt>
                <c:pt idx="11">
                  <c:v>43539</c:v>
                </c:pt>
                <c:pt idx="12">
                  <c:v>43539</c:v>
                </c:pt>
                <c:pt idx="13">
                  <c:v>43553</c:v>
                </c:pt>
                <c:pt idx="14">
                  <c:v>43553</c:v>
                </c:pt>
                <c:pt idx="15">
                  <c:v>43553</c:v>
                </c:pt>
                <c:pt idx="16">
                  <c:v>43565</c:v>
                </c:pt>
                <c:pt idx="17">
                  <c:v>43572</c:v>
                </c:pt>
                <c:pt idx="18">
                  <c:v>43581</c:v>
                </c:pt>
                <c:pt idx="19">
                  <c:v>43588</c:v>
                </c:pt>
              </c:numCache>
            </c:numRef>
          </c:val>
          <c:extLst>
            <c:ext xmlns:c16="http://schemas.microsoft.com/office/drawing/2014/chart" uri="{C3380CC4-5D6E-409C-BE32-E72D297353CC}">
              <c16:uniqueId val="{00000000-5D28-C74B-A0D9-5CD5FF7EF2B3}"/>
            </c:ext>
          </c:extLst>
        </c:ser>
        <c:ser>
          <c:idx val="1"/>
          <c:order val="1"/>
          <c:tx>
            <c:strRef>
              <c:f>Sheet1!$C$1</c:f>
              <c:strCache>
                <c:ptCount val="1"/>
                <c:pt idx="0">
                  <c:v>DURATION</c:v>
                </c:pt>
              </c:strCache>
            </c:strRef>
          </c:tx>
          <c:spPr>
            <a:solidFill>
              <a:schemeClr val="accent1">
                <a:lumMod val="75000"/>
              </a:schemeClr>
            </a:solidFill>
            <a:ln>
              <a:noFill/>
            </a:ln>
            <a:effectLst/>
          </c:spPr>
          <c:invertIfNegative val="0"/>
          <c:cat>
            <c:strRef>
              <c:f>Sheet1!$A$2:$A$21</c:f>
              <c:strCache>
                <c:ptCount val="20"/>
                <c:pt idx="0">
                  <c:v>Write dissertation plan</c:v>
                </c:pt>
                <c:pt idx="1">
                  <c:v>Pre-register study</c:v>
                </c:pt>
                <c:pt idx="2">
                  <c:v>Complete GEE tutorials</c:v>
                </c:pt>
                <c:pt idx="3">
                  <c:v>Load data into GEE</c:v>
                </c:pt>
                <c:pt idx="4">
                  <c:v>Begin analysis of data</c:v>
                </c:pt>
                <c:pt idx="5">
                  <c:v>Create classification</c:v>
                </c:pt>
                <c:pt idx="6">
                  <c:v>Train/validate classification</c:v>
                </c:pt>
                <c:pt idx="7">
                  <c:v>Calculate percentage change</c:v>
                </c:pt>
                <c:pt idx="8">
                  <c:v>Write introduction</c:v>
                </c:pt>
                <c:pt idx="9">
                  <c:v>Write methods</c:v>
                </c:pt>
                <c:pt idx="10">
                  <c:v>Statistical analysis</c:v>
                </c:pt>
                <c:pt idx="11">
                  <c:v>Write results</c:v>
                </c:pt>
                <c:pt idx="12">
                  <c:v>Write disscussion</c:v>
                </c:pt>
                <c:pt idx="13">
                  <c:v>Write conclusion</c:v>
                </c:pt>
                <c:pt idx="14">
                  <c:v>Write abstract</c:v>
                </c:pt>
                <c:pt idx="15">
                  <c:v>Write acknowledgements</c:v>
                </c:pt>
                <c:pt idx="16">
                  <c:v>Apply edits from collegues</c:v>
                </c:pt>
                <c:pt idx="17">
                  <c:v>Final edits </c:v>
                </c:pt>
                <c:pt idx="18">
                  <c:v>Prepare presentation</c:v>
                </c:pt>
                <c:pt idx="19">
                  <c:v>Practice presentation</c:v>
                </c:pt>
              </c:strCache>
            </c:strRef>
          </c:cat>
          <c:val>
            <c:numRef>
              <c:f>Sheet1!$C$2:$C$21</c:f>
              <c:numCache>
                <c:formatCode>General</c:formatCode>
                <c:ptCount val="20"/>
                <c:pt idx="0">
                  <c:v>7</c:v>
                </c:pt>
                <c:pt idx="1">
                  <c:v>7</c:v>
                </c:pt>
                <c:pt idx="2">
                  <c:v>7</c:v>
                </c:pt>
                <c:pt idx="3">
                  <c:v>7</c:v>
                </c:pt>
                <c:pt idx="4">
                  <c:v>7</c:v>
                </c:pt>
                <c:pt idx="5">
                  <c:v>22</c:v>
                </c:pt>
                <c:pt idx="6">
                  <c:v>29</c:v>
                </c:pt>
                <c:pt idx="7">
                  <c:v>29</c:v>
                </c:pt>
                <c:pt idx="8">
                  <c:v>7</c:v>
                </c:pt>
                <c:pt idx="9">
                  <c:v>7</c:v>
                </c:pt>
                <c:pt idx="10">
                  <c:v>14</c:v>
                </c:pt>
                <c:pt idx="11">
                  <c:v>14</c:v>
                </c:pt>
                <c:pt idx="12">
                  <c:v>14</c:v>
                </c:pt>
                <c:pt idx="13">
                  <c:v>12</c:v>
                </c:pt>
                <c:pt idx="14">
                  <c:v>12</c:v>
                </c:pt>
                <c:pt idx="15">
                  <c:v>12</c:v>
                </c:pt>
                <c:pt idx="16">
                  <c:v>7</c:v>
                </c:pt>
                <c:pt idx="17">
                  <c:v>7</c:v>
                </c:pt>
                <c:pt idx="18">
                  <c:v>7</c:v>
                </c:pt>
                <c:pt idx="19">
                  <c:v>7</c:v>
                </c:pt>
              </c:numCache>
            </c:numRef>
          </c:val>
          <c:extLst>
            <c:ext xmlns:c16="http://schemas.microsoft.com/office/drawing/2014/chart" uri="{C3380CC4-5D6E-409C-BE32-E72D297353CC}">
              <c16:uniqueId val="{00000001-5D28-C74B-A0D9-5CD5FF7EF2B3}"/>
            </c:ext>
          </c:extLst>
        </c:ser>
        <c:dLbls>
          <c:showLegendKey val="0"/>
          <c:showVal val="0"/>
          <c:showCatName val="0"/>
          <c:showSerName val="0"/>
          <c:showPercent val="0"/>
          <c:showBubbleSize val="0"/>
        </c:dLbls>
        <c:gapWidth val="150"/>
        <c:overlap val="100"/>
        <c:axId val="1623939791"/>
        <c:axId val="1641883935"/>
      </c:barChart>
      <c:catAx>
        <c:axId val="162393979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41883935"/>
        <c:crosses val="autoZero"/>
        <c:auto val="1"/>
        <c:lblAlgn val="ctr"/>
        <c:lblOffset val="100"/>
        <c:noMultiLvlLbl val="0"/>
      </c:catAx>
      <c:valAx>
        <c:axId val="1641883935"/>
        <c:scaling>
          <c:orientation val="minMax"/>
          <c:min val="4348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3939791"/>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14440</Words>
  <Characters>82314</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14</cp:revision>
  <dcterms:created xsi:type="dcterms:W3CDTF">2019-01-30T17:45:00Z</dcterms:created>
  <dcterms:modified xsi:type="dcterms:W3CDTF">2019-01-31T13:10:00Z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id="O14Kzfn3"/&gt;&lt;style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value="Field"/&gt;&lt;/prefs&gt;&lt;/data&gt;</vt:lpwstr>
  </property>
</Properties>
</file>