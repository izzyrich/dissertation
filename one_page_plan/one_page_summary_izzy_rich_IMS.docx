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BB568E" w14:textId="77777777" w:rsidR="00D54B18" w:rsidRPr="007F7277" w:rsidRDefault="00D54B18" w:rsidP="008A2B7B">
      <w:pPr>
        <w:outlineLvl w:val="0"/>
        <w:rPr>
          <w:rFonts w:ascii="Times New Roman" w:eastAsia="Times New Roman" w:hAnsi="Times New Roman" w:cs="Times New Roman"/>
          <w:b/>
          <w:bCs/>
          <w:color w:val="000000"/>
          <w:sz w:val="22"/>
          <w:szCs w:val="22"/>
          <w:u w:val="single"/>
          <w:lang w:val="en-US"/>
        </w:rPr>
      </w:pPr>
      <w:commentRangeStart w:id="0"/>
      <w:r w:rsidRPr="007F7277">
        <w:rPr>
          <w:rFonts w:ascii="Times New Roman" w:eastAsia="Times New Roman" w:hAnsi="Times New Roman" w:cs="Times New Roman"/>
          <w:b/>
          <w:bCs/>
          <w:color w:val="000000"/>
          <w:sz w:val="22"/>
          <w:szCs w:val="22"/>
          <w:u w:val="single"/>
          <w:lang w:val="en-US"/>
        </w:rPr>
        <w:t xml:space="preserve">Can </w:t>
      </w:r>
      <w:commentRangeEnd w:id="0"/>
      <w:r w:rsidR="004542A1">
        <w:rPr>
          <w:rStyle w:val="CommentReference"/>
        </w:rPr>
        <w:commentReference w:id="0"/>
      </w:r>
      <w:r w:rsidRPr="007F7277">
        <w:rPr>
          <w:rFonts w:ascii="Times New Roman" w:eastAsia="Times New Roman" w:hAnsi="Times New Roman" w:cs="Times New Roman"/>
          <w:b/>
          <w:bCs/>
          <w:color w:val="000000"/>
          <w:sz w:val="22"/>
          <w:szCs w:val="22"/>
          <w:u w:val="single"/>
          <w:lang w:val="en-US"/>
        </w:rPr>
        <w:t>land intensification and abandonment in Latvia be linked to key socio-political events?</w:t>
      </w:r>
    </w:p>
    <w:p w14:paraId="72349FD1" w14:textId="30036947" w:rsidR="00D54B18" w:rsidRPr="007F7277" w:rsidRDefault="00D54B18" w:rsidP="00D54B18">
      <w:pPr>
        <w:rPr>
          <w:rFonts w:ascii="Times New Roman" w:eastAsia="Times New Roman" w:hAnsi="Times New Roman" w:cs="Times New Roman"/>
          <w:sz w:val="22"/>
          <w:szCs w:val="22"/>
          <w:lang w:val="en-US"/>
        </w:rPr>
      </w:pPr>
    </w:p>
    <w:p w14:paraId="0DEAA854" w14:textId="30976AE5" w:rsidR="00A22BE6" w:rsidRPr="007F7277" w:rsidRDefault="00A22BE6" w:rsidP="00D54B18">
      <w:pPr>
        <w:rPr>
          <w:rFonts w:ascii="Times New Roman" w:eastAsia="Times New Roman" w:hAnsi="Times New Roman" w:cs="Times New Roman"/>
          <w:sz w:val="22"/>
          <w:szCs w:val="22"/>
          <w:lang w:val="en-US"/>
        </w:rPr>
      </w:pPr>
      <w:r w:rsidRPr="007F7277">
        <w:rPr>
          <w:rFonts w:ascii="Times New Roman" w:eastAsia="Times New Roman" w:hAnsi="Times New Roman" w:cs="Times New Roman"/>
          <w:sz w:val="22"/>
          <w:szCs w:val="22"/>
          <w:lang w:val="en-US"/>
        </w:rPr>
        <w:t xml:space="preserve">Land-use change is a global concern, with changes having vital consequences through </w:t>
      </w:r>
      <w:commentRangeStart w:id="1"/>
      <w:r w:rsidRPr="007F7277">
        <w:rPr>
          <w:rFonts w:ascii="Times New Roman" w:eastAsia="Times New Roman" w:hAnsi="Times New Roman" w:cs="Times New Roman"/>
          <w:sz w:val="22"/>
          <w:szCs w:val="22"/>
          <w:lang w:val="en-US"/>
        </w:rPr>
        <w:t xml:space="preserve">changing climate conditions through temperature change </w:t>
      </w:r>
      <w:commentRangeEnd w:id="1"/>
      <w:r w:rsidR="009B1736">
        <w:rPr>
          <w:rStyle w:val="CommentReference"/>
        </w:rPr>
        <w:commentReference w:id="1"/>
      </w:r>
      <w:r w:rsidRPr="007F7277">
        <w:rPr>
          <w:rFonts w:ascii="Times New Roman" w:eastAsia="Times New Roman" w:hAnsi="Times New Roman" w:cs="Times New Roman"/>
          <w:sz w:val="22"/>
          <w:szCs w:val="22"/>
          <w:lang w:val="en-US"/>
        </w:rPr>
        <w:t>and through the release of carbon dioxide (</w:t>
      </w:r>
      <w:proofErr w:type="spellStart"/>
      <w:r w:rsidRPr="007F7277">
        <w:rPr>
          <w:rFonts w:ascii="Times New Roman" w:eastAsia="Times New Roman" w:hAnsi="Times New Roman" w:cs="Times New Roman"/>
          <w:sz w:val="22"/>
          <w:szCs w:val="22"/>
          <w:lang w:val="en-US"/>
        </w:rPr>
        <w:t>Ramankutty</w:t>
      </w:r>
      <w:proofErr w:type="spellEnd"/>
      <w:r w:rsidRPr="007F7277">
        <w:rPr>
          <w:rFonts w:ascii="Times New Roman" w:eastAsia="Times New Roman" w:hAnsi="Times New Roman" w:cs="Times New Roman"/>
          <w:sz w:val="22"/>
          <w:szCs w:val="22"/>
          <w:lang w:val="en-US"/>
        </w:rPr>
        <w:t xml:space="preserve"> and Foley, 1999). Such conversion has primarily occurred through </w:t>
      </w:r>
      <w:r w:rsidR="00FD1D35" w:rsidRPr="007F7277">
        <w:rPr>
          <w:rFonts w:ascii="Times New Roman" w:eastAsia="Times New Roman" w:hAnsi="Times New Roman" w:cs="Times New Roman"/>
          <w:sz w:val="22"/>
          <w:szCs w:val="22"/>
          <w:lang w:val="en-US"/>
        </w:rPr>
        <w:t xml:space="preserve">changes in </w:t>
      </w:r>
      <w:r w:rsidRPr="007F7277">
        <w:rPr>
          <w:rFonts w:ascii="Times New Roman" w:eastAsia="Times New Roman" w:hAnsi="Times New Roman" w:cs="Times New Roman"/>
          <w:sz w:val="22"/>
          <w:szCs w:val="22"/>
          <w:lang w:val="en-US"/>
        </w:rPr>
        <w:t>agricultur</w:t>
      </w:r>
      <w:r w:rsidR="00FD1D35" w:rsidRPr="007F7277">
        <w:rPr>
          <w:rFonts w:ascii="Times New Roman" w:eastAsia="Times New Roman" w:hAnsi="Times New Roman" w:cs="Times New Roman"/>
          <w:sz w:val="22"/>
          <w:szCs w:val="22"/>
          <w:lang w:val="en-US"/>
        </w:rPr>
        <w:t>al practices</w:t>
      </w:r>
      <w:r w:rsidRPr="007F7277">
        <w:rPr>
          <w:rFonts w:ascii="Times New Roman" w:eastAsia="Times New Roman" w:hAnsi="Times New Roman" w:cs="Times New Roman"/>
          <w:sz w:val="22"/>
          <w:szCs w:val="22"/>
          <w:lang w:val="en-US"/>
        </w:rPr>
        <w:t xml:space="preserve"> (</w:t>
      </w:r>
      <w:commentRangeStart w:id="2"/>
      <w:r w:rsidRPr="007F7277">
        <w:rPr>
          <w:rFonts w:ascii="Times New Roman" w:eastAsia="Times New Roman" w:hAnsi="Times New Roman" w:cs="Times New Roman"/>
          <w:sz w:val="22"/>
          <w:szCs w:val="22"/>
          <w:lang w:val="en-US"/>
        </w:rPr>
        <w:t>ibid</w:t>
      </w:r>
      <w:commentRangeEnd w:id="2"/>
      <w:r w:rsidR="009A6E7F">
        <w:rPr>
          <w:rStyle w:val="CommentReference"/>
        </w:rPr>
        <w:commentReference w:id="2"/>
      </w:r>
      <w:r w:rsidRPr="007F7277">
        <w:rPr>
          <w:rFonts w:ascii="Times New Roman" w:eastAsia="Times New Roman" w:hAnsi="Times New Roman" w:cs="Times New Roman"/>
          <w:sz w:val="22"/>
          <w:szCs w:val="22"/>
          <w:lang w:val="en-US"/>
        </w:rPr>
        <w:t xml:space="preserve">). However, the extent to which </w:t>
      </w:r>
      <w:r w:rsidR="00FD1D35" w:rsidRPr="007F7277">
        <w:rPr>
          <w:rFonts w:ascii="Times New Roman" w:eastAsia="Times New Roman" w:hAnsi="Times New Roman" w:cs="Times New Roman"/>
          <w:sz w:val="22"/>
          <w:szCs w:val="22"/>
          <w:lang w:val="en-US"/>
        </w:rPr>
        <w:t>policy and socio-political events influence</w:t>
      </w:r>
      <w:ins w:id="3" w:author="Isla Myers-Smith" w:date="2019-01-15T23:59:00Z">
        <w:r w:rsidR="009A6E7F">
          <w:rPr>
            <w:rFonts w:ascii="Times New Roman" w:eastAsia="Times New Roman" w:hAnsi="Times New Roman" w:cs="Times New Roman"/>
            <w:sz w:val="22"/>
            <w:szCs w:val="22"/>
            <w:lang w:val="en-US"/>
          </w:rPr>
          <w:t xml:space="preserve"> trends in</w:t>
        </w:r>
      </w:ins>
      <w:r w:rsidR="00FD1D35" w:rsidRPr="007F7277">
        <w:rPr>
          <w:rFonts w:ascii="Times New Roman" w:eastAsia="Times New Roman" w:hAnsi="Times New Roman" w:cs="Times New Roman"/>
          <w:sz w:val="22"/>
          <w:szCs w:val="22"/>
          <w:lang w:val="en-US"/>
        </w:rPr>
        <w:t xml:space="preserve"> land-use change has </w:t>
      </w:r>
      <w:commentRangeStart w:id="4"/>
      <w:r w:rsidR="00FD1D35" w:rsidRPr="007F7277">
        <w:rPr>
          <w:rFonts w:ascii="Times New Roman" w:eastAsia="Times New Roman" w:hAnsi="Times New Roman" w:cs="Times New Roman"/>
          <w:sz w:val="22"/>
          <w:szCs w:val="22"/>
          <w:lang w:val="en-US"/>
        </w:rPr>
        <w:t>seldom</w:t>
      </w:r>
      <w:commentRangeEnd w:id="4"/>
      <w:r w:rsidR="009A6E7F">
        <w:rPr>
          <w:rStyle w:val="CommentReference"/>
        </w:rPr>
        <w:commentReference w:id="4"/>
      </w:r>
      <w:r w:rsidR="00FD1D35" w:rsidRPr="007F7277">
        <w:rPr>
          <w:rFonts w:ascii="Times New Roman" w:eastAsia="Times New Roman" w:hAnsi="Times New Roman" w:cs="Times New Roman"/>
          <w:sz w:val="22"/>
          <w:szCs w:val="22"/>
          <w:lang w:val="en-US"/>
        </w:rPr>
        <w:t xml:space="preserve"> been </w:t>
      </w:r>
      <w:commentRangeStart w:id="5"/>
      <w:del w:id="6" w:author="Isla Myers-Smith" w:date="2019-01-15T23:59:00Z">
        <w:r w:rsidR="00FD1D35" w:rsidRPr="007F7277" w:rsidDel="009A6E7F">
          <w:rPr>
            <w:rFonts w:ascii="Times New Roman" w:eastAsia="Times New Roman" w:hAnsi="Times New Roman" w:cs="Times New Roman"/>
            <w:sz w:val="22"/>
            <w:szCs w:val="22"/>
            <w:lang w:val="en-US"/>
          </w:rPr>
          <w:delText>quantitatively studied</w:delText>
        </w:r>
      </w:del>
      <w:ins w:id="7" w:author="Isla Myers-Smith" w:date="2019-01-15T23:59:00Z">
        <w:r w:rsidR="009A6E7F">
          <w:rPr>
            <w:rFonts w:ascii="Times New Roman" w:eastAsia="Times New Roman" w:hAnsi="Times New Roman" w:cs="Times New Roman"/>
            <w:sz w:val="22"/>
            <w:szCs w:val="22"/>
            <w:lang w:val="en-US"/>
          </w:rPr>
          <w:t>quantified</w:t>
        </w:r>
      </w:ins>
      <w:r w:rsidR="00FD1D35" w:rsidRPr="007F7277">
        <w:rPr>
          <w:rFonts w:ascii="Times New Roman" w:eastAsia="Times New Roman" w:hAnsi="Times New Roman" w:cs="Times New Roman"/>
          <w:sz w:val="22"/>
          <w:szCs w:val="22"/>
          <w:lang w:val="en-US"/>
        </w:rPr>
        <w:t xml:space="preserve">. </w:t>
      </w:r>
      <w:commentRangeEnd w:id="5"/>
      <w:r w:rsidR="009A6E7F">
        <w:rPr>
          <w:rStyle w:val="CommentReference"/>
        </w:rPr>
        <w:commentReference w:id="5"/>
      </w:r>
    </w:p>
    <w:p w14:paraId="169F3CAF" w14:textId="75E7D119" w:rsidR="00FD1D35" w:rsidRPr="007F7277" w:rsidRDefault="00FD1D35" w:rsidP="00D54B18">
      <w:pPr>
        <w:rPr>
          <w:rFonts w:ascii="Times New Roman" w:eastAsia="Times New Roman" w:hAnsi="Times New Roman" w:cs="Times New Roman"/>
          <w:sz w:val="22"/>
          <w:szCs w:val="22"/>
          <w:lang w:val="en-US"/>
        </w:rPr>
      </w:pPr>
    </w:p>
    <w:p w14:paraId="67E400BF" w14:textId="41ACD22A" w:rsidR="00D54B18" w:rsidRPr="007F7277" w:rsidRDefault="00FD1D35" w:rsidP="00D54B18">
      <w:pPr>
        <w:rPr>
          <w:rFonts w:ascii="Times New Roman" w:eastAsia="Times New Roman" w:hAnsi="Times New Roman" w:cs="Times New Roman"/>
          <w:sz w:val="22"/>
          <w:szCs w:val="22"/>
          <w:lang w:val="en-US"/>
        </w:rPr>
      </w:pPr>
      <w:r w:rsidRPr="007F7277">
        <w:rPr>
          <w:rFonts w:ascii="Times New Roman" w:eastAsia="Times New Roman" w:hAnsi="Times New Roman" w:cs="Times New Roman"/>
          <w:sz w:val="22"/>
          <w:szCs w:val="22"/>
          <w:lang w:val="en-US"/>
        </w:rPr>
        <w:t xml:space="preserve">Due to Latvia’s quick-changing political status, it proves as an appropriate study site to examine if such land-use change can be linked to key socio-political events. </w:t>
      </w:r>
      <w:r w:rsidR="00D54B18" w:rsidRPr="007F7277">
        <w:rPr>
          <w:rFonts w:ascii="Times New Roman" w:eastAsia="Times New Roman" w:hAnsi="Times New Roman" w:cs="Times New Roman"/>
          <w:color w:val="000000"/>
          <w:sz w:val="22"/>
          <w:szCs w:val="22"/>
          <w:lang w:val="en-US"/>
        </w:rPr>
        <w:t>The two events I will be examining are (1) the Soviet Union collapse in 1991 and (2) the addition of Latvia to the EU in 2004 (vote in 2003). After the Soviet Union, there was an increase in abandoned land, tree cutting and percent coverage of protected areas</w:t>
      </w:r>
      <w:r w:rsidR="00BA5A1C" w:rsidRPr="007F7277">
        <w:rPr>
          <w:rFonts w:ascii="Times New Roman" w:eastAsia="Times New Roman" w:hAnsi="Times New Roman" w:cs="Times New Roman"/>
          <w:color w:val="000000"/>
          <w:sz w:val="22"/>
          <w:szCs w:val="22"/>
          <w:lang w:val="en-US"/>
        </w:rPr>
        <w:t xml:space="preserve">. </w:t>
      </w:r>
      <w:r w:rsidR="00D54B18" w:rsidRPr="007F7277">
        <w:rPr>
          <w:rFonts w:ascii="Times New Roman" w:eastAsia="Times New Roman" w:hAnsi="Times New Roman" w:cs="Times New Roman"/>
          <w:color w:val="000000"/>
          <w:sz w:val="22"/>
          <w:szCs w:val="22"/>
          <w:lang w:val="en-US"/>
        </w:rPr>
        <w:t>After joining the EU, the share of large farms (intensive</w:t>
      </w:r>
      <w:r w:rsidRPr="007F7277">
        <w:rPr>
          <w:rFonts w:ascii="Times New Roman" w:eastAsia="Times New Roman" w:hAnsi="Times New Roman" w:cs="Times New Roman"/>
          <w:color w:val="000000"/>
          <w:sz w:val="22"/>
          <w:szCs w:val="22"/>
          <w:lang w:val="en-US"/>
        </w:rPr>
        <w:t>)</w:t>
      </w:r>
      <w:r w:rsidR="00D54B18" w:rsidRPr="007F7277">
        <w:rPr>
          <w:rFonts w:ascii="Times New Roman" w:eastAsia="Times New Roman" w:hAnsi="Times New Roman" w:cs="Times New Roman"/>
          <w:color w:val="000000"/>
          <w:sz w:val="22"/>
          <w:szCs w:val="22"/>
          <w:lang w:val="en-US"/>
        </w:rPr>
        <w:t xml:space="preserve"> increased, while the share in small farms (extensive) decreased (</w:t>
      </w:r>
      <w:r w:rsidR="0092040F" w:rsidRPr="007F7277">
        <w:rPr>
          <w:rFonts w:ascii="Times New Roman" w:eastAsia="Times New Roman" w:hAnsi="Times New Roman" w:cs="Times New Roman"/>
          <w:color w:val="000000"/>
          <w:sz w:val="22"/>
          <w:szCs w:val="22"/>
          <w:lang w:val="en-US"/>
        </w:rPr>
        <w:fldChar w:fldCharType="begin"/>
      </w:r>
      <w:r w:rsidR="0092040F" w:rsidRPr="007F7277">
        <w:rPr>
          <w:rFonts w:ascii="Times New Roman" w:eastAsia="Times New Roman" w:hAnsi="Times New Roman" w:cs="Times New Roman"/>
          <w:color w:val="000000"/>
          <w:sz w:val="22"/>
          <w:szCs w:val="22"/>
          <w:lang w:val="en-US"/>
        </w:rPr>
        <w:instrText xml:space="preserve"> ADDIN ZOTERO_ITEM CSL_CITATION {"citationID":"diqXswya","properties":{"formattedCitation":"(Csaki and Jambor, n.d.)","plainCitation":"(Csaki and Jambor, n.d.)","dontUpdate":true,"noteIndex":0},"citationItems":[{"id":195,"uris":["http://zotero.org/users/5200241/items/6VFC3Z4L"],"uri":["http://zotero.org/users/5200241/items/6VFC3Z4L"],"itemData":{"id":195,"type":"article-journal","title":"The Diversity of Effects of EU Membership on Agriculture in New Member States","page":"48","source":"Zotero","language":"en","author":[{"family":"Csaki","given":"C"},{"family":"Jambor","given":"A"}],"issued":{"date-parts":[["2009"]]}}}],"schema":"https://github.com/citation-style-language/schema/raw/master/csl-citation.json"} </w:instrText>
      </w:r>
      <w:r w:rsidR="0092040F" w:rsidRPr="007F7277">
        <w:rPr>
          <w:rFonts w:ascii="Times New Roman" w:eastAsia="Times New Roman" w:hAnsi="Times New Roman" w:cs="Times New Roman"/>
          <w:color w:val="000000"/>
          <w:sz w:val="22"/>
          <w:szCs w:val="22"/>
          <w:lang w:val="en-US"/>
        </w:rPr>
        <w:fldChar w:fldCharType="separate"/>
      </w:r>
      <w:r w:rsidR="0092040F" w:rsidRPr="007F7277">
        <w:rPr>
          <w:rFonts w:ascii="Times New Roman" w:eastAsia="Times New Roman" w:hAnsi="Times New Roman" w:cs="Times New Roman"/>
          <w:noProof/>
          <w:color w:val="000000"/>
          <w:sz w:val="22"/>
          <w:szCs w:val="22"/>
          <w:lang w:val="en-US"/>
        </w:rPr>
        <w:t>Csaki and Jambor, 2009)</w:t>
      </w:r>
      <w:r w:rsidR="0092040F" w:rsidRPr="007F7277">
        <w:rPr>
          <w:rFonts w:ascii="Times New Roman" w:eastAsia="Times New Roman" w:hAnsi="Times New Roman" w:cs="Times New Roman"/>
          <w:color w:val="000000"/>
          <w:sz w:val="22"/>
          <w:szCs w:val="22"/>
          <w:lang w:val="en-US"/>
        </w:rPr>
        <w:fldChar w:fldCharType="end"/>
      </w:r>
      <w:r w:rsidR="00D54B18" w:rsidRPr="007F7277">
        <w:rPr>
          <w:rFonts w:ascii="Times New Roman" w:eastAsia="Times New Roman" w:hAnsi="Times New Roman" w:cs="Times New Roman"/>
          <w:color w:val="000000"/>
          <w:sz w:val="22"/>
          <w:szCs w:val="22"/>
          <w:lang w:val="en-US"/>
        </w:rPr>
        <w:t xml:space="preserve">. </w:t>
      </w:r>
      <w:r w:rsidR="0031609F" w:rsidRPr="007F7277">
        <w:rPr>
          <w:rFonts w:ascii="Times New Roman" w:eastAsia="Times New Roman" w:hAnsi="Times New Roman" w:cs="Times New Roman"/>
          <w:color w:val="000000"/>
          <w:sz w:val="22"/>
          <w:szCs w:val="22"/>
          <w:lang w:val="en-US"/>
        </w:rPr>
        <w:t xml:space="preserve">Agricultural abandonment has the potential to cause biodiversity loss, </w:t>
      </w:r>
      <w:commentRangeStart w:id="8"/>
      <w:r w:rsidR="0031609F" w:rsidRPr="007F7277">
        <w:rPr>
          <w:rFonts w:ascii="Times New Roman" w:eastAsia="Times New Roman" w:hAnsi="Times New Roman" w:cs="Times New Roman"/>
          <w:color w:val="000000"/>
          <w:sz w:val="22"/>
          <w:szCs w:val="22"/>
          <w:lang w:val="en-US"/>
        </w:rPr>
        <w:t xml:space="preserve">a global driver of climate change </w:t>
      </w:r>
      <w:commentRangeEnd w:id="8"/>
      <w:r w:rsidR="009B1736">
        <w:rPr>
          <w:rStyle w:val="CommentReference"/>
        </w:rPr>
        <w:commentReference w:id="8"/>
      </w:r>
      <w:r w:rsidR="0031609F" w:rsidRPr="007F7277">
        <w:rPr>
          <w:rFonts w:ascii="Times New Roman" w:eastAsia="Times New Roman" w:hAnsi="Times New Roman" w:cs="Times New Roman"/>
          <w:color w:val="000000"/>
          <w:sz w:val="22"/>
          <w:szCs w:val="22"/>
          <w:lang w:val="en-US"/>
        </w:rPr>
        <w:t>(</w:t>
      </w:r>
      <w:r w:rsidRPr="007F7277">
        <w:rPr>
          <w:rFonts w:ascii="Times New Roman" w:eastAsia="Times New Roman" w:hAnsi="Times New Roman" w:cs="Times New Roman"/>
          <w:color w:val="000000"/>
          <w:sz w:val="22"/>
          <w:szCs w:val="22"/>
          <w:lang w:val="en-US"/>
        </w:rPr>
        <w:t xml:space="preserve">MacDonald </w:t>
      </w:r>
      <w:r w:rsidRPr="007F7277">
        <w:rPr>
          <w:rFonts w:ascii="Times New Roman" w:eastAsia="Times New Roman" w:hAnsi="Times New Roman" w:cs="Times New Roman"/>
          <w:i/>
          <w:color w:val="000000"/>
          <w:sz w:val="22"/>
          <w:szCs w:val="22"/>
          <w:lang w:val="en-US"/>
        </w:rPr>
        <w:t>et al.</w:t>
      </w:r>
      <w:r w:rsidRPr="007F7277">
        <w:rPr>
          <w:rFonts w:ascii="Times New Roman" w:eastAsia="Times New Roman" w:hAnsi="Times New Roman" w:cs="Times New Roman"/>
          <w:color w:val="000000"/>
          <w:sz w:val="22"/>
          <w:szCs w:val="22"/>
          <w:lang w:val="en-US"/>
        </w:rPr>
        <w:t>, 2000</w:t>
      </w:r>
      <w:r w:rsidR="0031609F" w:rsidRPr="007F7277">
        <w:rPr>
          <w:rFonts w:ascii="Times New Roman" w:eastAsia="Times New Roman" w:hAnsi="Times New Roman" w:cs="Times New Roman"/>
          <w:color w:val="000000"/>
          <w:sz w:val="22"/>
          <w:szCs w:val="22"/>
          <w:lang w:val="en-US"/>
        </w:rPr>
        <w:t xml:space="preserve">). </w:t>
      </w:r>
    </w:p>
    <w:p w14:paraId="30FD87EA" w14:textId="77777777" w:rsidR="00D54B18" w:rsidRPr="007F7277" w:rsidRDefault="00D54B18" w:rsidP="00D54B18">
      <w:pPr>
        <w:rPr>
          <w:rFonts w:ascii="Times New Roman" w:eastAsia="Times New Roman" w:hAnsi="Times New Roman" w:cs="Times New Roman"/>
          <w:sz w:val="22"/>
          <w:szCs w:val="22"/>
          <w:lang w:val="en-US"/>
        </w:rPr>
      </w:pPr>
    </w:p>
    <w:p w14:paraId="0953DE66" w14:textId="272739EC" w:rsidR="00D54B18" w:rsidRPr="007F7277" w:rsidRDefault="00D54B18" w:rsidP="00D54B18">
      <w:pPr>
        <w:rPr>
          <w:rFonts w:ascii="Times New Roman" w:eastAsia="Times New Roman" w:hAnsi="Times New Roman" w:cs="Times New Roman"/>
          <w:sz w:val="22"/>
          <w:szCs w:val="22"/>
          <w:lang w:val="en-US"/>
        </w:rPr>
      </w:pPr>
      <w:commentRangeStart w:id="9"/>
      <w:proofErr w:type="spellStart"/>
      <w:r w:rsidRPr="007F7277">
        <w:rPr>
          <w:rFonts w:ascii="Times New Roman" w:eastAsia="Times New Roman" w:hAnsi="Times New Roman" w:cs="Times New Roman"/>
          <w:color w:val="000000"/>
          <w:sz w:val="22"/>
          <w:szCs w:val="22"/>
          <w:lang w:val="en-US"/>
        </w:rPr>
        <w:t>Analysing</w:t>
      </w:r>
      <w:proofErr w:type="spellEnd"/>
      <w:r w:rsidRPr="007F7277">
        <w:rPr>
          <w:rFonts w:ascii="Times New Roman" w:eastAsia="Times New Roman" w:hAnsi="Times New Roman" w:cs="Times New Roman"/>
          <w:color w:val="000000"/>
          <w:sz w:val="22"/>
          <w:szCs w:val="22"/>
          <w:lang w:val="en-US"/>
        </w:rPr>
        <w:t xml:space="preserve"> if socio-political shifts can be detected through land-use change would shed light into if and how long political influence </w:t>
      </w:r>
      <w:proofErr w:type="gramStart"/>
      <w:r w:rsidRPr="007F7277">
        <w:rPr>
          <w:rFonts w:ascii="Times New Roman" w:eastAsia="Times New Roman" w:hAnsi="Times New Roman" w:cs="Times New Roman"/>
          <w:color w:val="000000"/>
          <w:sz w:val="22"/>
          <w:szCs w:val="22"/>
          <w:lang w:val="en-US"/>
        </w:rPr>
        <w:t>has an effect on</w:t>
      </w:r>
      <w:proofErr w:type="gramEnd"/>
      <w:r w:rsidRPr="007F7277">
        <w:rPr>
          <w:rFonts w:ascii="Times New Roman" w:eastAsia="Times New Roman" w:hAnsi="Times New Roman" w:cs="Times New Roman"/>
          <w:color w:val="000000"/>
          <w:sz w:val="22"/>
          <w:szCs w:val="22"/>
          <w:lang w:val="en-US"/>
        </w:rPr>
        <w:t xml:space="preserve"> land-use at </w:t>
      </w:r>
      <w:r w:rsidR="00FD1D35" w:rsidRPr="007F7277">
        <w:rPr>
          <w:rFonts w:ascii="Times New Roman" w:eastAsia="Times New Roman" w:hAnsi="Times New Roman" w:cs="Times New Roman"/>
          <w:color w:val="000000"/>
          <w:sz w:val="22"/>
          <w:szCs w:val="22"/>
          <w:lang w:val="en-US"/>
        </w:rPr>
        <w:t>community level</w:t>
      </w:r>
      <w:r w:rsidRPr="007F7277">
        <w:rPr>
          <w:rFonts w:ascii="Times New Roman" w:eastAsia="Times New Roman" w:hAnsi="Times New Roman" w:cs="Times New Roman"/>
          <w:color w:val="000000"/>
          <w:sz w:val="22"/>
          <w:szCs w:val="22"/>
          <w:lang w:val="en-US"/>
        </w:rPr>
        <w:t xml:space="preserve">. </w:t>
      </w:r>
      <w:commentRangeEnd w:id="9"/>
      <w:r w:rsidR="009B1736">
        <w:rPr>
          <w:rStyle w:val="CommentReference"/>
        </w:rPr>
        <w:commentReference w:id="9"/>
      </w:r>
      <w:r w:rsidRPr="007F7277">
        <w:rPr>
          <w:rFonts w:ascii="Times New Roman" w:eastAsia="Times New Roman" w:hAnsi="Times New Roman" w:cs="Times New Roman"/>
          <w:color w:val="000000"/>
          <w:sz w:val="22"/>
          <w:szCs w:val="22"/>
          <w:lang w:val="en-US"/>
        </w:rPr>
        <w:t>Ultimately, this type of analysis could be replicated for other countries to outline the impacts of shifting political power on land cover and thus, have implications for wider aspects such as ecosystem services, the economy and human movement/</w:t>
      </w:r>
      <w:del w:id="10" w:author="Isla Myers-Smith" w:date="2019-01-16T00:06:00Z">
        <w:r w:rsidRPr="007F7277" w:rsidDel="009B1736">
          <w:rPr>
            <w:rFonts w:ascii="Times New Roman" w:eastAsia="Times New Roman" w:hAnsi="Times New Roman" w:cs="Times New Roman"/>
            <w:color w:val="000000"/>
            <w:sz w:val="22"/>
            <w:szCs w:val="22"/>
            <w:lang w:val="en-US"/>
          </w:rPr>
          <w:delText>urbanisation</w:delText>
        </w:r>
      </w:del>
      <w:ins w:id="11" w:author="Isla Myers-Smith" w:date="2019-01-16T00:06:00Z">
        <w:r w:rsidR="009B1736">
          <w:rPr>
            <w:rFonts w:ascii="Times New Roman" w:eastAsia="Times New Roman" w:hAnsi="Times New Roman" w:cs="Times New Roman"/>
            <w:color w:val="000000"/>
            <w:sz w:val="22"/>
            <w:szCs w:val="22"/>
            <w:lang w:val="en-US"/>
          </w:rPr>
          <w:t>urbanization across Europe and other regions around the world</w:t>
        </w:r>
      </w:ins>
      <w:r w:rsidRPr="007F7277">
        <w:rPr>
          <w:rFonts w:ascii="Times New Roman" w:eastAsia="Times New Roman" w:hAnsi="Times New Roman" w:cs="Times New Roman"/>
          <w:color w:val="000000"/>
          <w:sz w:val="22"/>
          <w:szCs w:val="22"/>
          <w:lang w:val="en-US"/>
        </w:rPr>
        <w:t xml:space="preserve">. </w:t>
      </w:r>
      <w:del w:id="12" w:author="Isla Myers-Smith" w:date="2019-01-16T00:07:00Z">
        <w:r w:rsidRPr="007F7277" w:rsidDel="009B1736">
          <w:rPr>
            <w:rFonts w:ascii="Times New Roman" w:eastAsia="Times New Roman" w:hAnsi="Times New Roman" w:cs="Times New Roman"/>
            <w:color w:val="000000"/>
            <w:sz w:val="22"/>
            <w:szCs w:val="22"/>
            <w:lang w:val="en-US"/>
          </w:rPr>
          <w:delText>Results can also be used potentially to project into future land coverage.  </w:delText>
        </w:r>
      </w:del>
    </w:p>
    <w:p w14:paraId="1C753C3B" w14:textId="244299BA" w:rsidR="006A6B2F" w:rsidRPr="007F7277" w:rsidRDefault="006A6B2F">
      <w:pPr>
        <w:rPr>
          <w:sz w:val="22"/>
          <w:szCs w:val="22"/>
        </w:rPr>
      </w:pPr>
    </w:p>
    <w:p w14:paraId="1422ABC3" w14:textId="22B66D61" w:rsidR="00D54B18" w:rsidRPr="007F7277" w:rsidRDefault="00D54B18" w:rsidP="008A2B7B">
      <w:pPr>
        <w:outlineLvl w:val="0"/>
        <w:rPr>
          <w:rFonts w:ascii="Times New Roman" w:eastAsia="Times New Roman" w:hAnsi="Times New Roman" w:cs="Times New Roman"/>
          <w:sz w:val="22"/>
          <w:szCs w:val="22"/>
          <w:lang w:val="en-US"/>
        </w:rPr>
      </w:pPr>
      <w:r w:rsidRPr="007F7277">
        <w:rPr>
          <w:rFonts w:ascii="Times New Roman" w:eastAsia="Times New Roman" w:hAnsi="Times New Roman" w:cs="Times New Roman"/>
          <w:b/>
          <w:bCs/>
          <w:color w:val="000000"/>
          <w:sz w:val="22"/>
          <w:szCs w:val="22"/>
          <w:lang w:val="en-US"/>
        </w:rPr>
        <w:t>Research questions</w:t>
      </w:r>
    </w:p>
    <w:p w14:paraId="11241B47" w14:textId="2CC20198" w:rsidR="00D54B18" w:rsidRPr="007F7277" w:rsidRDefault="00D54B18" w:rsidP="00D54B18">
      <w:pPr>
        <w:pStyle w:val="ListParagraph"/>
        <w:numPr>
          <w:ilvl w:val="0"/>
          <w:numId w:val="1"/>
        </w:numPr>
        <w:rPr>
          <w:rFonts w:ascii="Times New Roman" w:eastAsia="Times New Roman" w:hAnsi="Times New Roman" w:cs="Times New Roman"/>
          <w:color w:val="000000"/>
          <w:sz w:val="22"/>
          <w:szCs w:val="22"/>
          <w:lang w:val="en-US"/>
        </w:rPr>
      </w:pPr>
      <w:del w:id="13" w:author="Isla Myers-Smith" w:date="2019-01-16T00:18:00Z">
        <w:r w:rsidRPr="007F7277" w:rsidDel="00676729">
          <w:rPr>
            <w:rFonts w:ascii="Times New Roman" w:eastAsia="Times New Roman" w:hAnsi="Times New Roman" w:cs="Times New Roman"/>
            <w:color w:val="000000"/>
            <w:sz w:val="22"/>
            <w:szCs w:val="22"/>
            <w:lang w:val="en-US"/>
          </w:rPr>
          <w:delText xml:space="preserve">Can </w:delText>
        </w:r>
      </w:del>
      <w:ins w:id="14" w:author="Isla Myers-Smith" w:date="2019-01-16T00:18:00Z">
        <w:r w:rsidR="00676729">
          <w:rPr>
            <w:rFonts w:ascii="Times New Roman" w:eastAsia="Times New Roman" w:hAnsi="Times New Roman" w:cs="Times New Roman"/>
            <w:color w:val="000000"/>
            <w:sz w:val="22"/>
            <w:szCs w:val="22"/>
            <w:lang w:val="en-US"/>
          </w:rPr>
          <w:t>Are</w:t>
        </w:r>
        <w:r w:rsidR="00676729" w:rsidRPr="007F7277">
          <w:rPr>
            <w:rFonts w:ascii="Times New Roman" w:eastAsia="Times New Roman" w:hAnsi="Times New Roman" w:cs="Times New Roman"/>
            <w:color w:val="000000"/>
            <w:sz w:val="22"/>
            <w:szCs w:val="22"/>
            <w:lang w:val="en-US"/>
          </w:rPr>
          <w:t xml:space="preserve"> </w:t>
        </w:r>
      </w:ins>
      <w:r w:rsidRPr="007F7277">
        <w:rPr>
          <w:rFonts w:ascii="Times New Roman" w:eastAsia="Times New Roman" w:hAnsi="Times New Roman" w:cs="Times New Roman"/>
          <w:color w:val="000000"/>
          <w:sz w:val="22"/>
          <w:szCs w:val="22"/>
          <w:lang w:val="en-US"/>
        </w:rPr>
        <w:t xml:space="preserve">key socio-political events in Latvia </w:t>
      </w:r>
      <w:del w:id="15" w:author="Isla Myers-Smith" w:date="2019-01-16T00:18:00Z">
        <w:r w:rsidRPr="007F7277" w:rsidDel="00676729">
          <w:rPr>
            <w:rFonts w:ascii="Times New Roman" w:eastAsia="Times New Roman" w:hAnsi="Times New Roman" w:cs="Times New Roman"/>
            <w:color w:val="000000"/>
            <w:sz w:val="22"/>
            <w:szCs w:val="22"/>
            <w:lang w:val="en-US"/>
          </w:rPr>
          <w:delText>be detected through</w:delText>
        </w:r>
      </w:del>
      <w:ins w:id="16" w:author="Isla Myers-Smith" w:date="2019-01-16T00:18:00Z">
        <w:r w:rsidR="00676729">
          <w:rPr>
            <w:rFonts w:ascii="Times New Roman" w:eastAsia="Times New Roman" w:hAnsi="Times New Roman" w:cs="Times New Roman"/>
            <w:color w:val="000000"/>
            <w:sz w:val="22"/>
            <w:szCs w:val="22"/>
            <w:lang w:val="en-US"/>
          </w:rPr>
          <w:t>visible through</w:t>
        </w:r>
      </w:ins>
      <w:r w:rsidRPr="007F7277">
        <w:rPr>
          <w:rFonts w:ascii="Times New Roman" w:eastAsia="Times New Roman" w:hAnsi="Times New Roman" w:cs="Times New Roman"/>
          <w:color w:val="000000"/>
          <w:sz w:val="22"/>
          <w:szCs w:val="22"/>
          <w:lang w:val="en-US"/>
        </w:rPr>
        <w:t xml:space="preserve"> land-use change</w:t>
      </w:r>
      <w:ins w:id="17" w:author="Isla Myers-Smith" w:date="2019-01-16T00:18:00Z">
        <w:r w:rsidR="00676729">
          <w:rPr>
            <w:rFonts w:ascii="Times New Roman" w:eastAsia="Times New Roman" w:hAnsi="Times New Roman" w:cs="Times New Roman"/>
            <w:color w:val="000000"/>
            <w:sz w:val="22"/>
            <w:szCs w:val="22"/>
            <w:lang w:val="en-US"/>
          </w:rPr>
          <w:t xml:space="preserve"> detected using satellite imagery</w:t>
        </w:r>
      </w:ins>
      <w:r w:rsidRPr="007F7277">
        <w:rPr>
          <w:rFonts w:ascii="Times New Roman" w:eastAsia="Times New Roman" w:hAnsi="Times New Roman" w:cs="Times New Roman"/>
          <w:color w:val="000000"/>
          <w:sz w:val="22"/>
          <w:szCs w:val="22"/>
          <w:lang w:val="en-US"/>
        </w:rPr>
        <w:t>?</w:t>
      </w:r>
    </w:p>
    <w:p w14:paraId="2E81572F" w14:textId="506E1859" w:rsidR="00D54B18" w:rsidRPr="007F7277" w:rsidRDefault="00692C51" w:rsidP="00692C51">
      <w:pPr>
        <w:pStyle w:val="ListParagraph"/>
        <w:numPr>
          <w:ilvl w:val="0"/>
          <w:numId w:val="1"/>
        </w:numPr>
        <w:rPr>
          <w:rFonts w:ascii="Times New Roman" w:eastAsia="Times New Roman" w:hAnsi="Times New Roman" w:cs="Times New Roman"/>
          <w:color w:val="000000"/>
          <w:sz w:val="22"/>
          <w:szCs w:val="22"/>
          <w:lang w:val="en-US"/>
        </w:rPr>
      </w:pPr>
      <w:proofErr w:type="gramStart"/>
      <w:r w:rsidRPr="007F7277">
        <w:rPr>
          <w:rFonts w:ascii="Times New Roman" w:eastAsia="Times New Roman" w:hAnsi="Times New Roman" w:cs="Times New Roman"/>
          <w:color w:val="000000"/>
          <w:sz w:val="22"/>
          <w:szCs w:val="22"/>
          <w:lang w:val="en-US"/>
        </w:rPr>
        <w:t>Is the strength and direction of land-use change</w:t>
      </w:r>
      <w:proofErr w:type="gramEnd"/>
      <w:r w:rsidRPr="007F7277">
        <w:rPr>
          <w:rFonts w:ascii="Times New Roman" w:eastAsia="Times New Roman" w:hAnsi="Times New Roman" w:cs="Times New Roman"/>
          <w:color w:val="000000"/>
          <w:sz w:val="22"/>
          <w:szCs w:val="22"/>
          <w:lang w:val="en-US"/>
        </w:rPr>
        <w:t xml:space="preserve"> different with differing </w:t>
      </w:r>
      <w:commentRangeStart w:id="18"/>
      <w:ins w:id="19" w:author="Isla Myers-Smith" w:date="2019-01-16T00:07:00Z">
        <w:r w:rsidR="009B1736">
          <w:rPr>
            <w:rFonts w:ascii="Times New Roman" w:eastAsia="Times New Roman" w:hAnsi="Times New Roman" w:cs="Times New Roman"/>
            <w:color w:val="000000"/>
            <w:sz w:val="22"/>
            <w:szCs w:val="22"/>
            <w:lang w:val="en-US"/>
          </w:rPr>
          <w:t>land management</w:t>
        </w:r>
      </w:ins>
      <w:commentRangeEnd w:id="18"/>
      <w:ins w:id="20" w:author="Isla Myers-Smith" w:date="2019-01-16T00:08:00Z">
        <w:r w:rsidR="009B1736">
          <w:rPr>
            <w:rStyle w:val="CommentReference"/>
          </w:rPr>
          <w:commentReference w:id="18"/>
        </w:r>
      </w:ins>
      <w:del w:id="21" w:author="Isla Myers-Smith" w:date="2019-01-16T00:07:00Z">
        <w:r w:rsidRPr="007F7277" w:rsidDel="009B1736">
          <w:rPr>
            <w:rFonts w:ascii="Times New Roman" w:eastAsia="Times New Roman" w:hAnsi="Times New Roman" w:cs="Times New Roman"/>
            <w:color w:val="000000"/>
            <w:sz w:val="22"/>
            <w:szCs w:val="22"/>
            <w:lang w:val="en-US"/>
          </w:rPr>
          <w:delText>practices</w:delText>
        </w:r>
      </w:del>
      <w:r w:rsidRPr="007F7277">
        <w:rPr>
          <w:rFonts w:ascii="Times New Roman" w:eastAsia="Times New Roman" w:hAnsi="Times New Roman" w:cs="Times New Roman"/>
          <w:color w:val="000000"/>
          <w:sz w:val="22"/>
          <w:szCs w:val="22"/>
          <w:lang w:val="en-US"/>
        </w:rPr>
        <w:t>?</w:t>
      </w:r>
    </w:p>
    <w:p w14:paraId="3765C3F3" w14:textId="0F2C04DA" w:rsidR="00BA5A1C" w:rsidRPr="007F7277" w:rsidRDefault="00D54B18" w:rsidP="00BA5A1C">
      <w:pPr>
        <w:pStyle w:val="ListParagraph"/>
        <w:numPr>
          <w:ilvl w:val="0"/>
          <w:numId w:val="1"/>
        </w:numPr>
        <w:rPr>
          <w:rFonts w:ascii="Times New Roman" w:eastAsia="Times New Roman" w:hAnsi="Times New Roman" w:cs="Times New Roman"/>
          <w:color w:val="000000"/>
          <w:sz w:val="22"/>
          <w:szCs w:val="22"/>
          <w:lang w:val="en-US"/>
        </w:rPr>
      </w:pPr>
      <w:r w:rsidRPr="007F7277">
        <w:rPr>
          <w:rFonts w:ascii="Times New Roman" w:eastAsia="Times New Roman" w:hAnsi="Times New Roman" w:cs="Times New Roman"/>
          <w:color w:val="000000"/>
          <w:sz w:val="22"/>
          <w:szCs w:val="22"/>
          <w:lang w:val="en-US"/>
        </w:rPr>
        <w:t>Is there a time lag between socio-political event</w:t>
      </w:r>
      <w:r w:rsidR="00692C51" w:rsidRPr="007F7277">
        <w:rPr>
          <w:rFonts w:ascii="Times New Roman" w:eastAsia="Times New Roman" w:hAnsi="Times New Roman" w:cs="Times New Roman"/>
          <w:color w:val="000000"/>
          <w:sz w:val="22"/>
          <w:szCs w:val="22"/>
          <w:lang w:val="en-US"/>
        </w:rPr>
        <w:t>s</w:t>
      </w:r>
      <w:r w:rsidRPr="007F7277">
        <w:rPr>
          <w:rFonts w:ascii="Times New Roman" w:eastAsia="Times New Roman" w:hAnsi="Times New Roman" w:cs="Times New Roman"/>
          <w:color w:val="000000"/>
          <w:sz w:val="22"/>
          <w:szCs w:val="22"/>
          <w:lang w:val="en-US"/>
        </w:rPr>
        <w:t xml:space="preserve"> and when the land-use effects are observed?</w:t>
      </w:r>
      <w:r w:rsidR="00692C51" w:rsidRPr="007F7277">
        <w:rPr>
          <w:rFonts w:ascii="Times New Roman" w:eastAsia="Times New Roman" w:hAnsi="Times New Roman" w:cs="Times New Roman"/>
          <w:color w:val="000000"/>
          <w:sz w:val="22"/>
          <w:szCs w:val="22"/>
          <w:lang w:val="en-US"/>
        </w:rPr>
        <w:t xml:space="preserve"> </w:t>
      </w:r>
      <w:r w:rsidRPr="007F7277">
        <w:rPr>
          <w:rFonts w:ascii="Times New Roman" w:eastAsia="Times New Roman" w:hAnsi="Times New Roman" w:cs="Times New Roman"/>
          <w:color w:val="000000"/>
          <w:sz w:val="22"/>
          <w:szCs w:val="22"/>
          <w:lang w:val="en-US"/>
        </w:rPr>
        <w:t>Does this differ between land</w:t>
      </w:r>
      <w:ins w:id="22" w:author="Isla Myers-Smith" w:date="2019-01-16T00:08:00Z">
        <w:r w:rsidR="009B1736">
          <w:rPr>
            <w:rFonts w:ascii="Times New Roman" w:eastAsia="Times New Roman" w:hAnsi="Times New Roman" w:cs="Times New Roman"/>
            <w:color w:val="000000"/>
            <w:sz w:val="22"/>
            <w:szCs w:val="22"/>
            <w:lang w:val="en-US"/>
          </w:rPr>
          <w:t>-</w:t>
        </w:r>
      </w:ins>
      <w:del w:id="23" w:author="Isla Myers-Smith" w:date="2019-01-16T00:08:00Z">
        <w:r w:rsidRPr="007F7277" w:rsidDel="009B1736">
          <w:rPr>
            <w:rFonts w:ascii="Times New Roman" w:eastAsia="Times New Roman" w:hAnsi="Times New Roman" w:cs="Times New Roman"/>
            <w:color w:val="000000"/>
            <w:sz w:val="22"/>
            <w:szCs w:val="22"/>
            <w:lang w:val="en-US"/>
          </w:rPr>
          <w:delText xml:space="preserve"> </w:delText>
        </w:r>
      </w:del>
      <w:r w:rsidRPr="007F7277">
        <w:rPr>
          <w:rFonts w:ascii="Times New Roman" w:eastAsia="Times New Roman" w:hAnsi="Times New Roman" w:cs="Times New Roman"/>
          <w:color w:val="000000"/>
          <w:sz w:val="22"/>
          <w:szCs w:val="22"/>
          <w:lang w:val="en-US"/>
        </w:rPr>
        <w:t xml:space="preserve">use type? </w:t>
      </w:r>
    </w:p>
    <w:p w14:paraId="1718A57E" w14:textId="27919E74" w:rsidR="00BA5A1C" w:rsidRPr="007F7277" w:rsidRDefault="00BA5A1C" w:rsidP="00BA5A1C">
      <w:pPr>
        <w:rPr>
          <w:rFonts w:ascii="Times New Roman" w:eastAsia="Times New Roman" w:hAnsi="Times New Roman" w:cs="Times New Roman"/>
          <w:b/>
          <w:color w:val="000000"/>
          <w:sz w:val="22"/>
          <w:szCs w:val="22"/>
          <w:lang w:val="en-US"/>
        </w:rPr>
      </w:pPr>
    </w:p>
    <w:p w14:paraId="18788D27" w14:textId="24AAE53F" w:rsidR="00BA5A1C" w:rsidRPr="007F7277" w:rsidRDefault="00BA5A1C" w:rsidP="008A2B7B">
      <w:pPr>
        <w:outlineLvl w:val="0"/>
        <w:rPr>
          <w:rFonts w:ascii="Times New Roman" w:eastAsia="Times New Roman" w:hAnsi="Times New Roman" w:cs="Times New Roman"/>
          <w:b/>
          <w:color w:val="000000"/>
          <w:sz w:val="22"/>
          <w:szCs w:val="22"/>
          <w:lang w:val="en-US"/>
        </w:rPr>
      </w:pPr>
      <w:r w:rsidRPr="007F7277">
        <w:rPr>
          <w:rFonts w:ascii="Times New Roman" w:eastAsia="Times New Roman" w:hAnsi="Times New Roman" w:cs="Times New Roman"/>
          <w:b/>
          <w:color w:val="000000"/>
          <w:sz w:val="22"/>
          <w:szCs w:val="22"/>
          <w:lang w:val="en-US"/>
        </w:rPr>
        <w:t>Methods</w:t>
      </w:r>
    </w:p>
    <w:p w14:paraId="4B296433" w14:textId="1300DBB6" w:rsidR="00BA5A1C" w:rsidRPr="007F7277" w:rsidRDefault="00BA5A1C" w:rsidP="007F7277">
      <w:pPr>
        <w:rPr>
          <w:rFonts w:ascii="Times New Roman" w:eastAsia="Times New Roman" w:hAnsi="Times New Roman" w:cs="Times New Roman"/>
          <w:color w:val="000000"/>
          <w:sz w:val="22"/>
          <w:szCs w:val="22"/>
          <w:lang w:val="en-US"/>
        </w:rPr>
      </w:pPr>
      <w:r w:rsidRPr="007F7277">
        <w:rPr>
          <w:rFonts w:ascii="Times New Roman" w:eastAsia="Times New Roman" w:hAnsi="Times New Roman" w:cs="Times New Roman"/>
          <w:color w:val="000000"/>
          <w:sz w:val="22"/>
          <w:szCs w:val="22"/>
        </w:rPr>
        <w:t xml:space="preserve">To examine the effects of </w:t>
      </w:r>
      <w:r w:rsidR="00FD1D35" w:rsidRPr="007F7277">
        <w:rPr>
          <w:rFonts w:ascii="Times New Roman" w:eastAsia="Times New Roman" w:hAnsi="Times New Roman" w:cs="Times New Roman"/>
          <w:color w:val="000000"/>
          <w:sz w:val="22"/>
          <w:szCs w:val="22"/>
        </w:rPr>
        <w:t xml:space="preserve">the two </w:t>
      </w:r>
      <w:proofErr w:type="gramStart"/>
      <w:r w:rsidR="00FD1D35" w:rsidRPr="007F7277">
        <w:rPr>
          <w:rFonts w:ascii="Times New Roman" w:eastAsia="Times New Roman" w:hAnsi="Times New Roman" w:cs="Times New Roman"/>
          <w:color w:val="000000"/>
          <w:sz w:val="22"/>
          <w:szCs w:val="22"/>
        </w:rPr>
        <w:t xml:space="preserve">aforementioned </w:t>
      </w:r>
      <w:r w:rsidRPr="007F7277">
        <w:rPr>
          <w:rFonts w:ascii="Times New Roman" w:eastAsia="Times New Roman" w:hAnsi="Times New Roman" w:cs="Times New Roman"/>
          <w:color w:val="000000"/>
          <w:sz w:val="22"/>
          <w:szCs w:val="22"/>
        </w:rPr>
        <w:t>events</w:t>
      </w:r>
      <w:proofErr w:type="gramEnd"/>
      <w:r w:rsidRPr="007F7277">
        <w:rPr>
          <w:rFonts w:ascii="Times New Roman" w:eastAsia="Times New Roman" w:hAnsi="Times New Roman" w:cs="Times New Roman"/>
          <w:color w:val="000000"/>
          <w:sz w:val="22"/>
          <w:szCs w:val="22"/>
        </w:rPr>
        <w:t>,</w:t>
      </w:r>
      <w:r w:rsidRPr="007F7277">
        <w:rPr>
          <w:rFonts w:ascii="Times New Roman" w:eastAsia="Times New Roman" w:hAnsi="Times New Roman" w:cs="Times New Roman"/>
          <w:color w:val="000000"/>
          <w:sz w:val="22"/>
          <w:szCs w:val="22"/>
          <w:lang w:val="en-US"/>
        </w:rPr>
        <w:t xml:space="preserve"> I will be using Google Earth Engine, which is an online</w:t>
      </w:r>
      <w:ins w:id="24" w:author="Isla Myers-Smith" w:date="2019-01-16T00:08:00Z">
        <w:r w:rsidR="009B1736">
          <w:rPr>
            <w:rFonts w:ascii="Times New Roman" w:eastAsia="Times New Roman" w:hAnsi="Times New Roman" w:cs="Times New Roman"/>
            <w:color w:val="000000"/>
            <w:sz w:val="22"/>
            <w:szCs w:val="22"/>
            <w:lang w:val="en-US"/>
          </w:rPr>
          <w:t xml:space="preserve"> global</w:t>
        </w:r>
      </w:ins>
      <w:r w:rsidRPr="007F7277">
        <w:rPr>
          <w:rFonts w:ascii="Times New Roman" w:eastAsia="Times New Roman" w:hAnsi="Times New Roman" w:cs="Times New Roman"/>
          <w:color w:val="000000"/>
          <w:sz w:val="22"/>
          <w:szCs w:val="22"/>
          <w:lang w:val="en-US"/>
        </w:rPr>
        <w:t xml:space="preserve"> </w:t>
      </w:r>
      <w:del w:id="25" w:author="Isla Myers-Smith" w:date="2019-01-16T00:08:00Z">
        <w:r w:rsidRPr="007F7277" w:rsidDel="009B1736">
          <w:rPr>
            <w:rFonts w:ascii="Times New Roman" w:eastAsia="Times New Roman" w:hAnsi="Times New Roman" w:cs="Times New Roman"/>
            <w:color w:val="000000"/>
            <w:sz w:val="22"/>
            <w:szCs w:val="22"/>
            <w:lang w:val="en-US"/>
          </w:rPr>
          <w:delText xml:space="preserve">GIS </w:delText>
        </w:r>
      </w:del>
      <w:ins w:id="26" w:author="Isla Myers-Smith" w:date="2019-01-16T00:08:00Z">
        <w:r w:rsidR="009B1736">
          <w:rPr>
            <w:rFonts w:ascii="Times New Roman" w:eastAsia="Times New Roman" w:hAnsi="Times New Roman" w:cs="Times New Roman"/>
            <w:color w:val="000000"/>
            <w:sz w:val="22"/>
            <w:szCs w:val="22"/>
            <w:lang w:val="en-US"/>
          </w:rPr>
          <w:t>spatial analysis</w:t>
        </w:r>
        <w:r w:rsidR="009B1736" w:rsidRPr="007F7277">
          <w:rPr>
            <w:rFonts w:ascii="Times New Roman" w:eastAsia="Times New Roman" w:hAnsi="Times New Roman" w:cs="Times New Roman"/>
            <w:color w:val="000000"/>
            <w:sz w:val="22"/>
            <w:szCs w:val="22"/>
            <w:lang w:val="en-US"/>
          </w:rPr>
          <w:t xml:space="preserve"> </w:t>
        </w:r>
      </w:ins>
      <w:r w:rsidRPr="007F7277">
        <w:rPr>
          <w:rFonts w:ascii="Times New Roman" w:eastAsia="Times New Roman" w:hAnsi="Times New Roman" w:cs="Times New Roman"/>
          <w:color w:val="000000"/>
          <w:sz w:val="22"/>
          <w:szCs w:val="22"/>
          <w:lang w:val="en-US"/>
        </w:rPr>
        <w:t>platform. Specifically, I will be creating a classification of land use types in Latvia</w:t>
      </w:r>
      <w:ins w:id="27" w:author="Isla Myers-Smith" w:date="2019-01-16T00:09:00Z">
        <w:r w:rsidR="009B1736">
          <w:rPr>
            <w:rFonts w:ascii="Times New Roman" w:eastAsia="Times New Roman" w:hAnsi="Times New Roman" w:cs="Times New Roman"/>
            <w:color w:val="000000"/>
            <w:sz w:val="22"/>
            <w:szCs w:val="22"/>
            <w:lang w:val="en-US"/>
          </w:rPr>
          <w:t xml:space="preserve"> over time</w:t>
        </w:r>
      </w:ins>
      <w:r w:rsidRPr="007F7277">
        <w:rPr>
          <w:rFonts w:ascii="Times New Roman" w:eastAsia="Times New Roman" w:hAnsi="Times New Roman" w:cs="Times New Roman"/>
          <w:color w:val="000000"/>
          <w:sz w:val="22"/>
          <w:szCs w:val="22"/>
          <w:lang w:val="en-US"/>
        </w:rPr>
        <w:t xml:space="preserve"> to</w:t>
      </w:r>
      <w:del w:id="28" w:author="Isla Myers-Smith" w:date="2019-01-16T00:09:00Z">
        <w:r w:rsidRPr="007F7277" w:rsidDel="009B1736">
          <w:rPr>
            <w:rFonts w:ascii="Times New Roman" w:eastAsia="Times New Roman" w:hAnsi="Times New Roman" w:cs="Times New Roman"/>
            <w:color w:val="000000"/>
            <w:sz w:val="22"/>
            <w:szCs w:val="22"/>
            <w:lang w:val="en-US"/>
          </w:rPr>
          <w:delText xml:space="preserve"> see</w:delText>
        </w:r>
      </w:del>
      <w:ins w:id="29" w:author="Isla Myers-Smith" w:date="2019-01-16T00:09:00Z">
        <w:r w:rsidR="009B1736">
          <w:rPr>
            <w:rFonts w:ascii="Times New Roman" w:eastAsia="Times New Roman" w:hAnsi="Times New Roman" w:cs="Times New Roman"/>
            <w:color w:val="000000"/>
            <w:sz w:val="22"/>
            <w:szCs w:val="22"/>
            <w:lang w:val="en-US"/>
          </w:rPr>
          <w:t xml:space="preserve"> test</w:t>
        </w:r>
      </w:ins>
      <w:r w:rsidRPr="007F7277">
        <w:rPr>
          <w:rFonts w:ascii="Times New Roman" w:eastAsia="Times New Roman" w:hAnsi="Times New Roman" w:cs="Times New Roman"/>
          <w:color w:val="000000"/>
          <w:sz w:val="22"/>
          <w:szCs w:val="22"/>
          <w:lang w:val="en-US"/>
        </w:rPr>
        <w:t xml:space="preserve"> whether key socio-political events can be detected. Using satellite data, I will first define land</w:t>
      </w:r>
      <w:ins w:id="30" w:author="Isla Myers-Smith" w:date="2019-01-16T00:09:00Z">
        <w:r w:rsidR="009B1736">
          <w:rPr>
            <w:rFonts w:ascii="Times New Roman" w:eastAsia="Times New Roman" w:hAnsi="Times New Roman" w:cs="Times New Roman"/>
            <w:color w:val="000000"/>
            <w:sz w:val="22"/>
            <w:szCs w:val="22"/>
            <w:lang w:val="en-US"/>
          </w:rPr>
          <w:t>-</w:t>
        </w:r>
      </w:ins>
      <w:del w:id="31" w:author="Isla Myers-Smith" w:date="2019-01-16T00:09:00Z">
        <w:r w:rsidRPr="007F7277" w:rsidDel="009B1736">
          <w:rPr>
            <w:rFonts w:ascii="Times New Roman" w:eastAsia="Times New Roman" w:hAnsi="Times New Roman" w:cs="Times New Roman"/>
            <w:color w:val="000000"/>
            <w:sz w:val="22"/>
            <w:szCs w:val="22"/>
            <w:lang w:val="en-US"/>
          </w:rPr>
          <w:delText xml:space="preserve"> </w:delText>
        </w:r>
      </w:del>
      <w:r w:rsidRPr="007F7277">
        <w:rPr>
          <w:rFonts w:ascii="Times New Roman" w:eastAsia="Times New Roman" w:hAnsi="Times New Roman" w:cs="Times New Roman"/>
          <w:color w:val="000000"/>
          <w:sz w:val="22"/>
          <w:szCs w:val="22"/>
          <w:lang w:val="en-US"/>
        </w:rPr>
        <w:t>use types into several categories: extensive, intensive and abandoned</w:t>
      </w:r>
      <w:ins w:id="32" w:author="Isla Myers-Smith" w:date="2019-01-16T00:09:00Z">
        <w:r w:rsidR="009B1736">
          <w:rPr>
            <w:rFonts w:ascii="Times New Roman" w:eastAsia="Times New Roman" w:hAnsi="Times New Roman" w:cs="Times New Roman"/>
            <w:color w:val="000000"/>
            <w:sz w:val="22"/>
            <w:szCs w:val="22"/>
            <w:lang w:val="en-US"/>
          </w:rPr>
          <w:t xml:space="preserve"> land</w:t>
        </w:r>
      </w:ins>
      <w:r w:rsidRPr="007F7277">
        <w:rPr>
          <w:rFonts w:ascii="Times New Roman" w:eastAsia="Times New Roman" w:hAnsi="Times New Roman" w:cs="Times New Roman"/>
          <w:color w:val="000000"/>
          <w:sz w:val="22"/>
          <w:szCs w:val="22"/>
          <w:lang w:val="en-US"/>
        </w:rPr>
        <w:t>. I will then create a classification for each year, allowing me to plot the overall trend in land use change. The time</w:t>
      </w:r>
      <w:del w:id="33" w:author="Isla Myers-Smith" w:date="2019-01-16T00:10:00Z">
        <w:r w:rsidRPr="007F7277" w:rsidDel="00A20112">
          <w:rPr>
            <w:rFonts w:ascii="Times New Roman" w:eastAsia="Times New Roman" w:hAnsi="Times New Roman" w:cs="Times New Roman"/>
            <w:color w:val="000000"/>
            <w:sz w:val="22"/>
            <w:szCs w:val="22"/>
            <w:lang w:val="en-US"/>
          </w:rPr>
          <w:delText xml:space="preserve"> </w:delText>
        </w:r>
      </w:del>
      <w:r w:rsidRPr="007F7277">
        <w:rPr>
          <w:rFonts w:ascii="Times New Roman" w:eastAsia="Times New Roman" w:hAnsi="Times New Roman" w:cs="Times New Roman"/>
          <w:color w:val="000000"/>
          <w:sz w:val="22"/>
          <w:szCs w:val="22"/>
          <w:lang w:val="en-US"/>
        </w:rPr>
        <w:t xml:space="preserve">frame studied will be determined after researching which </w:t>
      </w:r>
      <w:commentRangeStart w:id="34"/>
      <w:r w:rsidRPr="007F7277">
        <w:rPr>
          <w:rFonts w:ascii="Times New Roman" w:eastAsia="Times New Roman" w:hAnsi="Times New Roman" w:cs="Times New Roman"/>
          <w:color w:val="000000"/>
          <w:sz w:val="22"/>
          <w:szCs w:val="22"/>
          <w:lang w:val="en-US"/>
        </w:rPr>
        <w:t>satellite data would be most beneficial to the study</w:t>
      </w:r>
      <w:commentRangeEnd w:id="34"/>
      <w:r w:rsidR="00A20112">
        <w:rPr>
          <w:rStyle w:val="CommentReference"/>
        </w:rPr>
        <w:commentReference w:id="34"/>
      </w:r>
      <w:r w:rsidRPr="007F7277">
        <w:rPr>
          <w:rFonts w:ascii="Times New Roman" w:eastAsia="Times New Roman" w:hAnsi="Times New Roman" w:cs="Times New Roman"/>
          <w:color w:val="000000"/>
          <w:sz w:val="22"/>
          <w:szCs w:val="22"/>
          <w:lang w:val="en-US"/>
        </w:rPr>
        <w:t>. Having a yearly</w:t>
      </w:r>
      <w:ins w:id="35" w:author="Isla Myers-Smith" w:date="2019-01-16T00:12:00Z">
        <w:r w:rsidR="00A20112">
          <w:rPr>
            <w:rFonts w:ascii="Times New Roman" w:eastAsia="Times New Roman" w:hAnsi="Times New Roman" w:cs="Times New Roman"/>
            <w:color w:val="000000"/>
            <w:sz w:val="22"/>
            <w:szCs w:val="22"/>
            <w:lang w:val="en-US"/>
          </w:rPr>
          <w:t xml:space="preserve"> time-step</w:t>
        </w:r>
      </w:ins>
      <w:r w:rsidRPr="007F7277">
        <w:rPr>
          <w:rFonts w:ascii="Times New Roman" w:eastAsia="Times New Roman" w:hAnsi="Times New Roman" w:cs="Times New Roman"/>
          <w:color w:val="000000"/>
          <w:sz w:val="22"/>
          <w:szCs w:val="22"/>
          <w:lang w:val="en-US"/>
        </w:rPr>
        <w:t xml:space="preserve"> classification will </w:t>
      </w:r>
      <w:del w:id="36" w:author="Isla Myers-Smith" w:date="2019-01-16T00:12:00Z">
        <w:r w:rsidRPr="007F7277" w:rsidDel="00A20112">
          <w:rPr>
            <w:rFonts w:ascii="Times New Roman" w:eastAsia="Times New Roman" w:hAnsi="Times New Roman" w:cs="Times New Roman"/>
            <w:color w:val="000000"/>
            <w:sz w:val="22"/>
            <w:szCs w:val="22"/>
            <w:lang w:val="en-US"/>
          </w:rPr>
          <w:delText>also permit me to consider</w:delText>
        </w:r>
      </w:del>
      <w:ins w:id="37" w:author="Isla Myers-Smith" w:date="2019-01-16T00:12:00Z">
        <w:r w:rsidR="00A20112">
          <w:rPr>
            <w:rFonts w:ascii="Times New Roman" w:eastAsia="Times New Roman" w:hAnsi="Times New Roman" w:cs="Times New Roman"/>
            <w:color w:val="000000"/>
            <w:sz w:val="22"/>
            <w:szCs w:val="22"/>
            <w:lang w:val="en-US"/>
          </w:rPr>
          <w:t>allow me to test</w:t>
        </w:r>
      </w:ins>
      <w:r w:rsidRPr="007F7277">
        <w:rPr>
          <w:rFonts w:ascii="Times New Roman" w:eastAsia="Times New Roman" w:hAnsi="Times New Roman" w:cs="Times New Roman"/>
          <w:color w:val="000000"/>
          <w:sz w:val="22"/>
          <w:szCs w:val="22"/>
          <w:lang w:val="en-US"/>
        </w:rPr>
        <w:t xml:space="preserve"> time lags and differences between the two key socio-political events</w:t>
      </w:r>
      <w:ins w:id="38" w:author="Isla Myers-Smith" w:date="2019-01-16T00:12:00Z">
        <w:r w:rsidR="00A20112">
          <w:rPr>
            <w:rFonts w:ascii="Times New Roman" w:eastAsia="Times New Roman" w:hAnsi="Times New Roman" w:cs="Times New Roman"/>
            <w:color w:val="000000"/>
            <w:sz w:val="22"/>
            <w:szCs w:val="22"/>
            <w:lang w:val="en-US"/>
          </w:rPr>
          <w:t xml:space="preserve"> in 1991 and 2004</w:t>
        </w:r>
      </w:ins>
      <w:r w:rsidRPr="007F7277">
        <w:rPr>
          <w:rFonts w:ascii="Times New Roman" w:eastAsia="Times New Roman" w:hAnsi="Times New Roman" w:cs="Times New Roman"/>
          <w:color w:val="000000"/>
          <w:sz w:val="22"/>
          <w:szCs w:val="22"/>
          <w:lang w:val="en-US"/>
        </w:rPr>
        <w:t>. I will test and train the classification with training datasets and assess the accuracy through estimating error with validation data. To detect and assess change, I will overlay</w:t>
      </w:r>
      <w:r w:rsidRPr="007F7277">
        <w:rPr>
          <w:rFonts w:ascii="Times New Roman" w:eastAsia="Times New Roman" w:hAnsi="Times New Roman" w:cs="Times New Roman"/>
          <w:color w:val="000000"/>
          <w:sz w:val="22"/>
          <w:szCs w:val="22"/>
        </w:rPr>
        <w:t xml:space="preserve"> </w:t>
      </w:r>
      <w:r w:rsidRPr="007F7277">
        <w:rPr>
          <w:rFonts w:ascii="Times New Roman" w:eastAsia="Times New Roman" w:hAnsi="Times New Roman" w:cs="Times New Roman"/>
          <w:color w:val="000000"/>
          <w:sz w:val="22"/>
          <w:szCs w:val="22"/>
          <w:lang w:val="en-US"/>
        </w:rPr>
        <w:t xml:space="preserve">each year and compute gain, loss and change on a pixel scale. Statistical analyses including mixed-effects models </w:t>
      </w:r>
      <w:del w:id="39" w:author="Isla Myers-Smith" w:date="2019-01-16T00:12:00Z">
        <w:r w:rsidRPr="007F7277" w:rsidDel="00A20112">
          <w:rPr>
            <w:rFonts w:ascii="Times New Roman" w:eastAsia="Times New Roman" w:hAnsi="Times New Roman" w:cs="Times New Roman"/>
            <w:color w:val="000000"/>
            <w:sz w:val="22"/>
            <w:szCs w:val="22"/>
            <w:lang w:val="en-US"/>
          </w:rPr>
          <w:delText xml:space="preserve">and figure production </w:delText>
        </w:r>
      </w:del>
      <w:r w:rsidRPr="007F7277">
        <w:rPr>
          <w:rFonts w:ascii="Times New Roman" w:eastAsia="Times New Roman" w:hAnsi="Times New Roman" w:cs="Times New Roman"/>
          <w:color w:val="000000"/>
          <w:sz w:val="22"/>
          <w:szCs w:val="22"/>
          <w:lang w:val="en-US"/>
        </w:rPr>
        <w:t xml:space="preserve">will be conducted in the programing </w:t>
      </w:r>
      <w:commentRangeStart w:id="40"/>
      <w:r w:rsidRPr="007F7277">
        <w:rPr>
          <w:rFonts w:ascii="Times New Roman" w:eastAsia="Times New Roman" w:hAnsi="Times New Roman" w:cs="Times New Roman"/>
          <w:color w:val="000000"/>
          <w:sz w:val="22"/>
          <w:szCs w:val="22"/>
          <w:lang w:val="en-US"/>
        </w:rPr>
        <w:t>language R</w:t>
      </w:r>
      <w:commentRangeEnd w:id="40"/>
      <w:r w:rsidR="00A20112">
        <w:rPr>
          <w:rStyle w:val="CommentReference"/>
        </w:rPr>
        <w:commentReference w:id="40"/>
      </w:r>
      <w:r w:rsidRPr="007F7277">
        <w:rPr>
          <w:rFonts w:ascii="Times New Roman" w:eastAsia="Times New Roman" w:hAnsi="Times New Roman" w:cs="Times New Roman"/>
          <w:color w:val="000000"/>
          <w:sz w:val="22"/>
          <w:szCs w:val="22"/>
          <w:lang w:val="en-US"/>
        </w:rPr>
        <w:t>.</w:t>
      </w:r>
    </w:p>
    <w:p w14:paraId="2AFC051C" w14:textId="215CD200" w:rsidR="00BA5A1C" w:rsidRPr="007F7277" w:rsidRDefault="00BA5A1C" w:rsidP="007F7277">
      <w:pPr>
        <w:rPr>
          <w:rFonts w:ascii="Times New Roman" w:eastAsia="Times New Roman" w:hAnsi="Times New Roman" w:cs="Times New Roman"/>
          <w:color w:val="000000"/>
          <w:sz w:val="22"/>
          <w:szCs w:val="22"/>
          <w:lang w:val="en-US"/>
        </w:rPr>
      </w:pPr>
    </w:p>
    <w:p w14:paraId="00F100C7" w14:textId="3BB1DCD7" w:rsidR="00BA5A1C" w:rsidRPr="007F7277" w:rsidRDefault="00FD1D35" w:rsidP="008A2B7B">
      <w:pPr>
        <w:outlineLvl w:val="0"/>
        <w:rPr>
          <w:rFonts w:ascii="Times New Roman" w:eastAsia="Times New Roman" w:hAnsi="Times New Roman" w:cs="Times New Roman"/>
          <w:b/>
          <w:color w:val="000000"/>
          <w:sz w:val="22"/>
          <w:szCs w:val="22"/>
          <w:lang w:val="en-US"/>
        </w:rPr>
      </w:pPr>
      <w:commentRangeStart w:id="42"/>
      <w:r w:rsidRPr="007F7277">
        <w:rPr>
          <w:rFonts w:ascii="Times New Roman" w:eastAsia="Times New Roman" w:hAnsi="Times New Roman" w:cs="Times New Roman"/>
          <w:b/>
          <w:color w:val="000000"/>
          <w:sz w:val="22"/>
          <w:szCs w:val="22"/>
          <w:lang w:val="en-US"/>
        </w:rPr>
        <w:t>References</w:t>
      </w:r>
      <w:commentRangeEnd w:id="42"/>
      <w:r w:rsidR="008A2B7B">
        <w:rPr>
          <w:rStyle w:val="CommentReference"/>
        </w:rPr>
        <w:commentReference w:id="42"/>
      </w:r>
    </w:p>
    <w:p w14:paraId="27B0FD65" w14:textId="77777777" w:rsidR="007F7277" w:rsidRPr="007F7277" w:rsidRDefault="007F7277" w:rsidP="007F7277">
      <w:pPr>
        <w:pStyle w:val="Bibliography"/>
        <w:rPr>
          <w:rFonts w:ascii="Times New Roman" w:hAnsi="Times New Roman" w:cs="Times New Roman"/>
          <w:color w:val="000000"/>
          <w:sz w:val="22"/>
          <w:szCs w:val="22"/>
        </w:rPr>
      </w:pPr>
      <w:r w:rsidRPr="007F7277">
        <w:rPr>
          <w:rFonts w:ascii="Times New Roman" w:eastAsia="Times New Roman" w:hAnsi="Times New Roman" w:cs="Times New Roman"/>
          <w:b/>
          <w:color w:val="000000"/>
          <w:sz w:val="22"/>
          <w:szCs w:val="22"/>
          <w:lang w:val="en-US"/>
        </w:rPr>
        <w:fldChar w:fldCharType="begin"/>
      </w:r>
      <w:r w:rsidRPr="007F7277">
        <w:rPr>
          <w:rFonts w:ascii="Times New Roman" w:eastAsia="Times New Roman" w:hAnsi="Times New Roman" w:cs="Times New Roman"/>
          <w:b/>
          <w:color w:val="000000"/>
          <w:sz w:val="22"/>
          <w:szCs w:val="22"/>
          <w:lang w:val="en-US"/>
        </w:rPr>
        <w:instrText xml:space="preserve"> ADDIN ZOTERO_BIBL {"uncited":[],"omitted":[],"custom":[]} CSL_BIBLIOGRAPHY </w:instrText>
      </w:r>
      <w:r w:rsidRPr="007F7277">
        <w:rPr>
          <w:rFonts w:ascii="Times New Roman" w:eastAsia="Times New Roman" w:hAnsi="Times New Roman" w:cs="Times New Roman"/>
          <w:b/>
          <w:color w:val="000000"/>
          <w:sz w:val="22"/>
          <w:szCs w:val="22"/>
          <w:lang w:val="en-US"/>
        </w:rPr>
        <w:fldChar w:fldCharType="separate"/>
      </w:r>
      <w:r w:rsidRPr="007F7277">
        <w:rPr>
          <w:rFonts w:ascii="Times New Roman" w:hAnsi="Times New Roman" w:cs="Times New Roman"/>
          <w:color w:val="000000"/>
          <w:sz w:val="22"/>
          <w:szCs w:val="22"/>
        </w:rPr>
        <w:t>Csaki C, Jambor A (2009) The Diversity of Effects of EU Membership on Agriculture in New Member States 48.</w:t>
      </w:r>
    </w:p>
    <w:p w14:paraId="2D6F9DD7" w14:textId="77777777" w:rsidR="007F7277" w:rsidRDefault="007F7277" w:rsidP="007F7277">
      <w:pPr>
        <w:pStyle w:val="Bibliography"/>
        <w:rPr>
          <w:rFonts w:ascii="Times New Roman" w:hAnsi="Times New Roman" w:cs="Times New Roman"/>
          <w:color w:val="000000"/>
          <w:sz w:val="22"/>
          <w:szCs w:val="22"/>
        </w:rPr>
      </w:pPr>
      <w:r w:rsidRPr="007F7277">
        <w:rPr>
          <w:rFonts w:ascii="Times New Roman" w:hAnsi="Times New Roman" w:cs="Times New Roman"/>
          <w:sz w:val="22"/>
          <w:szCs w:val="22"/>
          <w:lang w:val="en-US"/>
        </w:rPr>
        <w:t>MacDonald, D., Crabtree, J., Wiesinger, G., Dax, T., Stamou, N., Fleury, P., Gutierrez Lazpita, J. and Gibon, A. (2000). Agricultural abandonment in mountain areas of Europe: Environmental consequences and policy response. </w:t>
      </w:r>
      <w:r w:rsidRPr="007F7277">
        <w:rPr>
          <w:rFonts w:ascii="Times New Roman" w:hAnsi="Times New Roman" w:cs="Times New Roman"/>
          <w:i/>
          <w:iCs/>
          <w:sz w:val="22"/>
          <w:szCs w:val="22"/>
          <w:lang w:val="en-US"/>
        </w:rPr>
        <w:t>Journal of Environmental Management</w:t>
      </w:r>
      <w:r w:rsidRPr="007F7277">
        <w:rPr>
          <w:rFonts w:ascii="Times New Roman" w:hAnsi="Times New Roman" w:cs="Times New Roman"/>
          <w:sz w:val="22"/>
          <w:szCs w:val="22"/>
          <w:lang w:val="en-US"/>
        </w:rPr>
        <w:t>, 59(1), pp.47-69.</w:t>
      </w:r>
    </w:p>
    <w:p w14:paraId="60E4BCB3" w14:textId="30A10CAA" w:rsidR="007F7277" w:rsidRPr="007F7277" w:rsidRDefault="007F7277" w:rsidP="007F7277">
      <w:pPr>
        <w:pStyle w:val="Bibliography"/>
        <w:rPr>
          <w:rFonts w:ascii="Times New Roman" w:hAnsi="Times New Roman" w:cs="Times New Roman"/>
          <w:color w:val="000000"/>
          <w:sz w:val="22"/>
          <w:szCs w:val="22"/>
        </w:rPr>
      </w:pPr>
      <w:r w:rsidRPr="007F7277">
        <w:rPr>
          <w:rFonts w:ascii="Times New Roman" w:hAnsi="Times New Roman" w:cs="Times New Roman"/>
          <w:sz w:val="22"/>
          <w:szCs w:val="22"/>
          <w:lang w:val="en-US"/>
        </w:rPr>
        <w:lastRenderedPageBreak/>
        <w:t>Ramankutty, N. and Foley, J. (1999). Estimating historical changes in global land cover: Croplands from 1700 to 1992. </w:t>
      </w:r>
      <w:r w:rsidRPr="007F7277">
        <w:rPr>
          <w:rFonts w:ascii="Times New Roman" w:hAnsi="Times New Roman" w:cs="Times New Roman"/>
          <w:i/>
          <w:iCs/>
          <w:sz w:val="22"/>
          <w:szCs w:val="22"/>
          <w:lang w:val="en-US"/>
        </w:rPr>
        <w:t>Global Biogeochemical Cycles</w:t>
      </w:r>
      <w:r w:rsidRPr="007F7277">
        <w:rPr>
          <w:rFonts w:ascii="Times New Roman" w:hAnsi="Times New Roman" w:cs="Times New Roman"/>
          <w:sz w:val="22"/>
          <w:szCs w:val="22"/>
          <w:lang w:val="en-US"/>
        </w:rPr>
        <w:t>, 13(4), pp.997-1027.</w:t>
      </w:r>
    </w:p>
    <w:p w14:paraId="6E609F1B" w14:textId="4B3C71E0" w:rsidR="00BA5A1C" w:rsidRPr="007F7277" w:rsidRDefault="007F7277" w:rsidP="007F7277">
      <w:pPr>
        <w:rPr>
          <w:rFonts w:ascii="Times New Roman" w:eastAsia="Times New Roman" w:hAnsi="Times New Roman" w:cs="Times New Roman"/>
          <w:b/>
          <w:color w:val="000000"/>
          <w:sz w:val="22"/>
          <w:szCs w:val="22"/>
          <w:lang w:val="en-US"/>
        </w:rPr>
      </w:pPr>
      <w:r w:rsidRPr="007F7277">
        <w:rPr>
          <w:rFonts w:ascii="Times New Roman" w:eastAsia="Times New Roman" w:hAnsi="Times New Roman" w:cs="Times New Roman"/>
          <w:b/>
          <w:color w:val="000000"/>
          <w:sz w:val="22"/>
          <w:szCs w:val="22"/>
          <w:lang w:val="en-US"/>
        </w:rPr>
        <w:fldChar w:fldCharType="end"/>
      </w:r>
    </w:p>
    <w:sectPr w:rsidR="00BA5A1C" w:rsidRPr="007F7277" w:rsidSect="00DD4C4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ICH Izzy" w:date="2019-01-15T23:13:00Z" w:initials="RI">
    <w:p w14:paraId="5A6F2522" w14:textId="724A348C" w:rsidR="004542A1" w:rsidRDefault="004542A1">
      <w:pPr>
        <w:pStyle w:val="CommentText"/>
      </w:pPr>
      <w:r>
        <w:rPr>
          <w:rStyle w:val="CommentReference"/>
        </w:rPr>
        <w:annotationRef/>
      </w:r>
      <w:r>
        <w:t>Do I need to add predictions? Then I would have to cut out other things</w:t>
      </w:r>
    </w:p>
  </w:comment>
  <w:comment w:id="1" w:author="Isla Myers-Smith" w:date="2019-01-16T00:04:00Z" w:initials="IMS">
    <w:p w14:paraId="1A30471D" w14:textId="2733AA6D" w:rsidR="009B1736" w:rsidRDefault="009B1736">
      <w:pPr>
        <w:pStyle w:val="CommentText"/>
      </w:pPr>
      <w:r>
        <w:rPr>
          <w:rStyle w:val="CommentReference"/>
        </w:rPr>
        <w:annotationRef/>
      </w:r>
      <w:r>
        <w:t xml:space="preserve">I am </w:t>
      </w:r>
      <w:proofErr w:type="gramStart"/>
      <w:r>
        <w:t>actually not</w:t>
      </w:r>
      <w:proofErr w:type="gramEnd"/>
      <w:r>
        <w:t xml:space="preserve"> sure that climate change is particularly relevant.  Land-use change can have </w:t>
      </w:r>
      <w:proofErr w:type="gramStart"/>
      <w:r>
        <w:t>really dramatic</w:t>
      </w:r>
      <w:proofErr w:type="gramEnd"/>
      <w:r>
        <w:t xml:space="preserve"> influences on carbon stores completely in isolation from climate and you might also want to invoke biodiversity change here.</w:t>
      </w:r>
    </w:p>
  </w:comment>
  <w:comment w:id="2" w:author="Isla Myers-Smith" w:date="2019-01-15T23:58:00Z" w:initials="IMS">
    <w:p w14:paraId="4BB961A2" w14:textId="469687D8" w:rsidR="009A6E7F" w:rsidRDefault="009A6E7F">
      <w:pPr>
        <w:pStyle w:val="CommentText"/>
      </w:pPr>
      <w:r>
        <w:rPr>
          <w:rStyle w:val="CommentReference"/>
        </w:rPr>
        <w:annotationRef/>
      </w:r>
      <w:r>
        <w:t xml:space="preserve">We don’t use ibid in ecology – you </w:t>
      </w:r>
      <w:proofErr w:type="gramStart"/>
      <w:r>
        <w:t>have to</w:t>
      </w:r>
      <w:proofErr w:type="gramEnd"/>
      <w:r>
        <w:t xml:space="preserve"> re-cite.  Using Nature references will allow you </w:t>
      </w:r>
      <w:proofErr w:type="gramStart"/>
      <w:r>
        <w:t>fit</w:t>
      </w:r>
      <w:proofErr w:type="gramEnd"/>
      <w:r>
        <w:t xml:space="preserve"> more references in.</w:t>
      </w:r>
    </w:p>
  </w:comment>
  <w:comment w:id="4" w:author="Isla Myers-Smith" w:date="2019-01-16T00:00:00Z" w:initials="IMS">
    <w:p w14:paraId="3BEC9940" w14:textId="26C21D06" w:rsidR="009A6E7F" w:rsidRDefault="009A6E7F">
      <w:pPr>
        <w:pStyle w:val="CommentText"/>
      </w:pPr>
      <w:r>
        <w:rPr>
          <w:rStyle w:val="CommentReference"/>
        </w:rPr>
        <w:annotationRef/>
      </w:r>
      <w:r>
        <w:t>If you say seldom then I am expecting references after that statement citing the studies that have been conducted.</w:t>
      </w:r>
    </w:p>
  </w:comment>
  <w:comment w:id="5" w:author="Isla Myers-Smith" w:date="2019-01-16T00:01:00Z" w:initials="IMS">
    <w:p w14:paraId="2D949574" w14:textId="4DC503D1" w:rsidR="009A6E7F" w:rsidRDefault="009A6E7F">
      <w:pPr>
        <w:pStyle w:val="CommentText"/>
      </w:pPr>
      <w:r>
        <w:rPr>
          <w:rStyle w:val="CommentReference"/>
        </w:rPr>
        <w:annotationRef/>
      </w:r>
      <w:r>
        <w:t xml:space="preserve">What is missing here is why this matters in your first paragraph pitch.  What will </w:t>
      </w:r>
      <w:proofErr w:type="gramStart"/>
      <w:r>
        <w:t>knowing</w:t>
      </w:r>
      <w:proofErr w:type="gramEnd"/>
      <w:r>
        <w:t xml:space="preserve"> whether socio-political events influence land-use change</w:t>
      </w:r>
      <w:r w:rsidR="009B1736">
        <w:t xml:space="preserve"> mean for our understanding of land-use climate interactions.  You want your first sentence to be the big picture area of your study. The second should be the question/knowledge gap.  The third should be why filling this knowledge gap will matter.</w:t>
      </w:r>
    </w:p>
  </w:comment>
  <w:comment w:id="8" w:author="Isla Myers-Smith" w:date="2019-01-16T00:05:00Z" w:initials="IMS">
    <w:p w14:paraId="0788781E" w14:textId="0D379923" w:rsidR="009B1736" w:rsidRDefault="009B1736">
      <w:pPr>
        <w:pStyle w:val="CommentText"/>
      </w:pPr>
      <w:r>
        <w:rPr>
          <w:rStyle w:val="CommentReference"/>
        </w:rPr>
        <w:annotationRef/>
      </w:r>
      <w:r>
        <w:t>Biodiversity loss does not link to climate change in any direct manner.  This statement is misleading as currently worded.</w:t>
      </w:r>
    </w:p>
  </w:comment>
  <w:comment w:id="9" w:author="Isla Myers-Smith" w:date="2019-01-16T00:06:00Z" w:initials="IMS">
    <w:p w14:paraId="28FA8E76" w14:textId="1394FEBE" w:rsidR="009B1736" w:rsidRDefault="009B1736">
      <w:pPr>
        <w:pStyle w:val="CommentText"/>
      </w:pPr>
      <w:r>
        <w:rPr>
          <w:rStyle w:val="CommentReference"/>
        </w:rPr>
        <w:annotationRef/>
      </w:r>
      <w:r>
        <w:t>This is the why it matters that was missing above.</w:t>
      </w:r>
    </w:p>
  </w:comment>
  <w:comment w:id="18" w:author="Isla Myers-Smith" w:date="2019-01-16T00:08:00Z" w:initials="IMS">
    <w:p w14:paraId="2AA8E267" w14:textId="26C2C749" w:rsidR="009B1736" w:rsidRDefault="009B1736">
      <w:pPr>
        <w:pStyle w:val="CommentText"/>
      </w:pPr>
      <w:r>
        <w:rPr>
          <w:rStyle w:val="CommentReference"/>
        </w:rPr>
        <w:annotationRef/>
      </w:r>
      <w:r>
        <w:t>Is this what you mean? Or rather land-use types?</w:t>
      </w:r>
    </w:p>
  </w:comment>
  <w:comment w:id="34" w:author="Isla Myers-Smith" w:date="2019-01-16T00:10:00Z" w:initials="IMS">
    <w:p w14:paraId="386DAB88" w14:textId="5DED5C95" w:rsidR="00A20112" w:rsidRDefault="00A20112">
      <w:pPr>
        <w:pStyle w:val="CommentText"/>
      </w:pPr>
      <w:r>
        <w:rPr>
          <w:rStyle w:val="CommentReference"/>
        </w:rPr>
        <w:annotationRef/>
      </w:r>
      <w:r>
        <w:t>I think you should be able to indicate some thoughts here based on the options available. I don’t think it should take long for you to narrow down on the potential options.</w:t>
      </w:r>
    </w:p>
  </w:comment>
  <w:comment w:id="40" w:author="Isla Myers-Smith" w:date="2019-01-16T00:12:00Z" w:initials="IMS">
    <w:p w14:paraId="22F98932" w14:textId="21F6A555" w:rsidR="00A20112" w:rsidRDefault="00A20112">
      <w:pPr>
        <w:pStyle w:val="CommentText"/>
      </w:pPr>
      <w:r>
        <w:rPr>
          <w:rStyle w:val="CommentReference"/>
        </w:rPr>
        <w:annotationRef/>
      </w:r>
      <w:r>
        <w:t>One thing that I would generally include in a summary like this would be a statement of what your finding might mean.  If you can detect the socio-political events or lags, what will this mean?  If you can’t what will that mean?  You might want to set up more of a</w:t>
      </w:r>
      <w:r w:rsidR="00DD48F1">
        <w:t xml:space="preserve"> hypothesis testing framework, because right now how things are phrased if you can’t detect the events, your dissertation results don’t seem very exciting. </w:t>
      </w:r>
      <w:r w:rsidR="00676729">
        <w:t xml:space="preserve">This is just really wordsmithing as the topics questions themselves are good, they just could be worded in slightly more exciting </w:t>
      </w:r>
      <w:r w:rsidR="00676729">
        <w:t>ways.</w:t>
      </w:r>
      <w:bookmarkStart w:id="41" w:name="_GoBack"/>
      <w:bookmarkEnd w:id="41"/>
    </w:p>
  </w:comment>
  <w:comment w:id="42" w:author="Isla Myers-Smith" w:date="2019-01-15T23:54:00Z" w:initials="IMS">
    <w:p w14:paraId="688B33B9" w14:textId="3CD1833F" w:rsidR="008A2B7B" w:rsidRDefault="008A2B7B">
      <w:pPr>
        <w:pStyle w:val="CommentText"/>
      </w:pPr>
      <w:r>
        <w:rPr>
          <w:rStyle w:val="CommentReference"/>
        </w:rPr>
        <w:annotationRef/>
      </w:r>
      <w:r>
        <w:t xml:space="preserve">You can use </w:t>
      </w:r>
      <w:r w:rsidR="00B817C0">
        <w:t xml:space="preserve">numbered </w:t>
      </w:r>
      <w:r>
        <w:t>nature references using the brief communication</w:t>
      </w:r>
      <w:r w:rsidR="00B817C0">
        <w:t>s format that doesn’t include titles if you want to squeeze more references into one page.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6F2522" w15:done="0"/>
  <w15:commentEx w15:paraId="1A30471D" w15:done="0"/>
  <w15:commentEx w15:paraId="4BB961A2" w15:done="0"/>
  <w15:commentEx w15:paraId="3BEC9940" w15:done="0"/>
  <w15:commentEx w15:paraId="2D949574" w15:done="0"/>
  <w15:commentEx w15:paraId="0788781E" w15:done="0"/>
  <w15:commentEx w15:paraId="28FA8E76" w15:done="0"/>
  <w15:commentEx w15:paraId="2AA8E267" w15:done="0"/>
  <w15:commentEx w15:paraId="386DAB88" w15:done="0"/>
  <w15:commentEx w15:paraId="22F98932" w15:done="0"/>
  <w15:commentEx w15:paraId="688B33B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6F2522" w16cid:durableId="1FE8E78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A06D9"/>
    <w:multiLevelType w:val="hybridMultilevel"/>
    <w:tmpl w:val="6366AF06"/>
    <w:lvl w:ilvl="0" w:tplc="FDD2169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CH Izzy">
    <w15:presenceInfo w15:providerId="AD" w15:userId="S::s1501956@ed.ac.uk::3c4ef0ab-08d6-4e02-8fce-3ce4ac01fe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B18"/>
    <w:rsid w:val="00070EAE"/>
    <w:rsid w:val="00086EB1"/>
    <w:rsid w:val="001732F2"/>
    <w:rsid w:val="00300A6D"/>
    <w:rsid w:val="0031609F"/>
    <w:rsid w:val="00392871"/>
    <w:rsid w:val="004542A1"/>
    <w:rsid w:val="00676729"/>
    <w:rsid w:val="00692C51"/>
    <w:rsid w:val="006A6B2F"/>
    <w:rsid w:val="007F7277"/>
    <w:rsid w:val="008A2B7B"/>
    <w:rsid w:val="0092040F"/>
    <w:rsid w:val="009A6E7F"/>
    <w:rsid w:val="009B1736"/>
    <w:rsid w:val="00A20112"/>
    <w:rsid w:val="00A22BE6"/>
    <w:rsid w:val="00B817C0"/>
    <w:rsid w:val="00BA5A1C"/>
    <w:rsid w:val="00D54B18"/>
    <w:rsid w:val="00DD48F1"/>
    <w:rsid w:val="00DD4C42"/>
    <w:rsid w:val="00E97E58"/>
    <w:rsid w:val="00EB5A2B"/>
    <w:rsid w:val="00FD1D3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48645"/>
  <w15:chartTrackingRefBased/>
  <w15:docId w15:val="{6420A603-8D84-0249-8355-6C3D805E0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54B18"/>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B18"/>
    <w:pPr>
      <w:ind w:left="720"/>
      <w:contextualSpacing/>
    </w:pPr>
  </w:style>
  <w:style w:type="paragraph" w:styleId="Bibliography">
    <w:name w:val="Bibliography"/>
    <w:basedOn w:val="Normal"/>
    <w:next w:val="Normal"/>
    <w:uiPriority w:val="37"/>
    <w:unhideWhenUsed/>
    <w:rsid w:val="007F7277"/>
    <w:pPr>
      <w:spacing w:after="240"/>
      <w:ind w:left="720" w:hanging="720"/>
    </w:pPr>
  </w:style>
  <w:style w:type="character" w:styleId="CommentReference">
    <w:name w:val="annotation reference"/>
    <w:basedOn w:val="DefaultParagraphFont"/>
    <w:uiPriority w:val="99"/>
    <w:semiHidden/>
    <w:unhideWhenUsed/>
    <w:rsid w:val="004542A1"/>
    <w:rPr>
      <w:sz w:val="16"/>
      <w:szCs w:val="16"/>
    </w:rPr>
  </w:style>
  <w:style w:type="paragraph" w:styleId="CommentText">
    <w:name w:val="annotation text"/>
    <w:basedOn w:val="Normal"/>
    <w:link w:val="CommentTextChar"/>
    <w:uiPriority w:val="99"/>
    <w:semiHidden/>
    <w:unhideWhenUsed/>
    <w:rsid w:val="004542A1"/>
    <w:rPr>
      <w:sz w:val="20"/>
      <w:szCs w:val="20"/>
    </w:rPr>
  </w:style>
  <w:style w:type="character" w:customStyle="1" w:styleId="CommentTextChar">
    <w:name w:val="Comment Text Char"/>
    <w:basedOn w:val="DefaultParagraphFont"/>
    <w:link w:val="CommentText"/>
    <w:uiPriority w:val="99"/>
    <w:semiHidden/>
    <w:rsid w:val="004542A1"/>
    <w:rPr>
      <w:sz w:val="20"/>
      <w:szCs w:val="20"/>
      <w:lang w:val="en-GB"/>
    </w:rPr>
  </w:style>
  <w:style w:type="paragraph" w:styleId="CommentSubject">
    <w:name w:val="annotation subject"/>
    <w:basedOn w:val="CommentText"/>
    <w:next w:val="CommentText"/>
    <w:link w:val="CommentSubjectChar"/>
    <w:uiPriority w:val="99"/>
    <w:semiHidden/>
    <w:unhideWhenUsed/>
    <w:rsid w:val="004542A1"/>
    <w:rPr>
      <w:b/>
      <w:bCs/>
    </w:rPr>
  </w:style>
  <w:style w:type="character" w:customStyle="1" w:styleId="CommentSubjectChar">
    <w:name w:val="Comment Subject Char"/>
    <w:basedOn w:val="CommentTextChar"/>
    <w:link w:val="CommentSubject"/>
    <w:uiPriority w:val="99"/>
    <w:semiHidden/>
    <w:rsid w:val="004542A1"/>
    <w:rPr>
      <w:b/>
      <w:bCs/>
      <w:sz w:val="20"/>
      <w:szCs w:val="20"/>
      <w:lang w:val="en-GB"/>
    </w:rPr>
  </w:style>
  <w:style w:type="paragraph" w:styleId="BalloonText">
    <w:name w:val="Balloon Text"/>
    <w:basedOn w:val="Normal"/>
    <w:link w:val="BalloonTextChar"/>
    <w:uiPriority w:val="99"/>
    <w:semiHidden/>
    <w:unhideWhenUsed/>
    <w:rsid w:val="004542A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542A1"/>
    <w:rPr>
      <w:rFonts w:ascii="Times New Roman" w:hAnsi="Times New Roman" w:cs="Times New Roman"/>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725632">
      <w:bodyDiv w:val="1"/>
      <w:marLeft w:val="0"/>
      <w:marRight w:val="0"/>
      <w:marTop w:val="0"/>
      <w:marBottom w:val="0"/>
      <w:divBdr>
        <w:top w:val="none" w:sz="0" w:space="0" w:color="auto"/>
        <w:left w:val="none" w:sz="0" w:space="0" w:color="auto"/>
        <w:bottom w:val="none" w:sz="0" w:space="0" w:color="auto"/>
        <w:right w:val="none" w:sz="0" w:space="0" w:color="auto"/>
      </w:divBdr>
    </w:div>
    <w:div w:id="1457984861">
      <w:bodyDiv w:val="1"/>
      <w:marLeft w:val="0"/>
      <w:marRight w:val="0"/>
      <w:marTop w:val="0"/>
      <w:marBottom w:val="0"/>
      <w:divBdr>
        <w:top w:val="none" w:sz="0" w:space="0" w:color="auto"/>
        <w:left w:val="none" w:sz="0" w:space="0" w:color="auto"/>
        <w:bottom w:val="none" w:sz="0" w:space="0" w:color="auto"/>
        <w:right w:val="none" w:sz="0" w:space="0" w:color="auto"/>
      </w:divBdr>
    </w:div>
    <w:div w:id="1559631734">
      <w:bodyDiv w:val="1"/>
      <w:marLeft w:val="0"/>
      <w:marRight w:val="0"/>
      <w:marTop w:val="0"/>
      <w:marBottom w:val="0"/>
      <w:divBdr>
        <w:top w:val="none" w:sz="0" w:space="0" w:color="auto"/>
        <w:left w:val="none" w:sz="0" w:space="0" w:color="auto"/>
        <w:bottom w:val="none" w:sz="0" w:space="0" w:color="auto"/>
        <w:right w:val="none" w:sz="0" w:space="0" w:color="auto"/>
      </w:divBdr>
    </w:div>
    <w:div w:id="165302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1"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20A82-CD7F-8142-AF37-579A2C69B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716</Words>
  <Characters>4083</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Izzy</dc:creator>
  <cp:keywords/>
  <dc:description/>
  <cp:lastModifiedBy>Isla Myers-Smith</cp:lastModifiedBy>
  <cp:revision>2</cp:revision>
  <dcterms:created xsi:type="dcterms:W3CDTF">2019-01-16T08:19:00Z</dcterms:created>
  <dcterms:modified xsi:type="dcterms:W3CDTF">2019-01-16T08:19:00Z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zotero-version="5.0.58"&gt;&lt;session id="hjw3RRlx"/&gt;&lt;style id="http://www.zotero.org/styles/conservation-physiology" hasBibliography="1" bibliographyStyleHasBeenSet="1"/&gt;&lt;prefs&gt;&lt;pref name="fieldType" value="Field"/&gt;&lt;/prefs&gt;&lt;/data&gt;</vt:lpwstr>
  </property>
</Properties>
</file>