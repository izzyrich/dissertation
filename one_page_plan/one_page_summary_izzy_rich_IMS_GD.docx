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B568E" w14:textId="77777777" w:rsidR="00D54B18" w:rsidRPr="007F7277" w:rsidRDefault="00D54B18" w:rsidP="008A2B7B">
      <w:pPr>
        <w:outlineLvl w:val="0"/>
        <w:rPr>
          <w:rFonts w:ascii="Times New Roman" w:eastAsia="Times New Roman" w:hAnsi="Times New Roman" w:cs="Times New Roman"/>
          <w:b/>
          <w:bCs/>
          <w:color w:val="000000"/>
          <w:sz w:val="22"/>
          <w:szCs w:val="22"/>
          <w:u w:val="single"/>
          <w:lang w:val="en-US"/>
        </w:rPr>
      </w:pPr>
      <w:r w:rsidRPr="007F7277">
        <w:rPr>
          <w:rFonts w:ascii="Times New Roman" w:eastAsia="Times New Roman" w:hAnsi="Times New Roman" w:cs="Times New Roman"/>
          <w:b/>
          <w:bCs/>
          <w:color w:val="000000"/>
          <w:sz w:val="22"/>
          <w:szCs w:val="22"/>
          <w:u w:val="single"/>
          <w:lang w:val="en-US"/>
        </w:rPr>
        <w:t>Can land intensification and abandonment in Latvia be linked to key socio-political events?</w:t>
      </w:r>
    </w:p>
    <w:p w14:paraId="72349FD1" w14:textId="47486082" w:rsidR="00D54B18" w:rsidRDefault="00D54B18" w:rsidP="00D54B18">
      <w:pPr>
        <w:rPr>
          <w:ins w:id="0" w:author="RICH Izzy" w:date="2019-01-16T18:45:00Z"/>
          <w:rFonts w:ascii="Times New Roman" w:eastAsia="Times New Roman" w:hAnsi="Times New Roman" w:cs="Times New Roman"/>
          <w:sz w:val="22"/>
          <w:szCs w:val="22"/>
          <w:lang w:val="en-US"/>
        </w:rPr>
      </w:pPr>
    </w:p>
    <w:p w14:paraId="3EAB4553" w14:textId="22F55EC0" w:rsidR="00B920A6" w:rsidRPr="00B920A6" w:rsidRDefault="00B920A6" w:rsidP="00D54B18">
      <w:pPr>
        <w:rPr>
          <w:rFonts w:ascii="Times New Roman" w:eastAsia="Times New Roman" w:hAnsi="Times New Roman" w:cs="Times New Roman"/>
          <w:b/>
          <w:sz w:val="22"/>
          <w:szCs w:val="22"/>
          <w:lang w:val="en-US"/>
          <w:rPrChange w:id="1" w:author="RICH Izzy" w:date="2019-01-16T18:45:00Z">
            <w:rPr>
              <w:rFonts w:ascii="Times New Roman" w:eastAsia="Times New Roman" w:hAnsi="Times New Roman" w:cs="Times New Roman"/>
              <w:sz w:val="22"/>
              <w:szCs w:val="22"/>
              <w:lang w:val="en-US"/>
            </w:rPr>
          </w:rPrChange>
        </w:rPr>
      </w:pPr>
      <w:ins w:id="2" w:author="RICH Izzy" w:date="2019-01-16T18:45:00Z">
        <w:r>
          <w:rPr>
            <w:rFonts w:ascii="Times New Roman" w:eastAsia="Times New Roman" w:hAnsi="Times New Roman" w:cs="Times New Roman"/>
            <w:b/>
            <w:sz w:val="22"/>
            <w:szCs w:val="22"/>
            <w:lang w:val="en-US"/>
          </w:rPr>
          <w:t xml:space="preserve">Background </w:t>
        </w:r>
      </w:ins>
    </w:p>
    <w:p w14:paraId="0DEAA854" w14:textId="1BD30148" w:rsidR="00A22BE6" w:rsidDel="0034656E" w:rsidRDefault="00A22BE6" w:rsidP="00D54B18">
      <w:pPr>
        <w:rPr>
          <w:del w:id="3" w:author="RICH Izzy" w:date="2019-01-22T11:48:00Z"/>
          <w:rFonts w:ascii="Times New Roman" w:eastAsia="Times New Roman" w:hAnsi="Times New Roman" w:cs="Times New Roman"/>
          <w:color w:val="000000"/>
          <w:sz w:val="22"/>
          <w:szCs w:val="22"/>
          <w:lang w:val="en-US"/>
        </w:rPr>
      </w:pPr>
      <w:r w:rsidRPr="007F7277">
        <w:rPr>
          <w:rFonts w:ascii="Times New Roman" w:eastAsia="Times New Roman" w:hAnsi="Times New Roman" w:cs="Times New Roman"/>
          <w:sz w:val="22"/>
          <w:szCs w:val="22"/>
          <w:lang w:val="en-US"/>
        </w:rPr>
        <w:t xml:space="preserve">Land-use change is a global concern, with changes having vital consequences through </w:t>
      </w:r>
      <w:ins w:id="4" w:author="RICH Izzy" w:date="2019-01-17T12:14:00Z">
        <w:r w:rsidR="0013164E">
          <w:rPr>
            <w:rFonts w:ascii="Times New Roman" w:eastAsia="Times New Roman" w:hAnsi="Times New Roman" w:cs="Times New Roman"/>
            <w:sz w:val="22"/>
            <w:szCs w:val="22"/>
            <w:lang w:val="en-US"/>
          </w:rPr>
          <w:t xml:space="preserve">biodiversity change </w:t>
        </w:r>
      </w:ins>
      <w:del w:id="5" w:author="RICH Izzy" w:date="2019-01-22T11:13:00Z">
        <w:r w:rsidRPr="007F7277" w:rsidDel="0013164E">
          <w:rPr>
            <w:rFonts w:ascii="Times New Roman" w:eastAsia="Times New Roman" w:hAnsi="Times New Roman" w:cs="Times New Roman"/>
            <w:sz w:val="22"/>
            <w:szCs w:val="22"/>
            <w:lang w:val="en-US"/>
          </w:rPr>
          <w:delText xml:space="preserve">changing climate conditions through temperature change </w:delText>
        </w:r>
      </w:del>
      <w:r w:rsidRPr="007F7277">
        <w:rPr>
          <w:rFonts w:ascii="Times New Roman" w:eastAsia="Times New Roman" w:hAnsi="Times New Roman" w:cs="Times New Roman"/>
          <w:sz w:val="22"/>
          <w:szCs w:val="22"/>
          <w:lang w:val="en-US"/>
        </w:rPr>
        <w:t xml:space="preserve">and </w:t>
      </w:r>
      <w:del w:id="6" w:author="RICH Izzy" w:date="2019-01-17T12:16:00Z">
        <w:r w:rsidRPr="007F7277" w:rsidDel="0013164E">
          <w:rPr>
            <w:rFonts w:ascii="Times New Roman" w:eastAsia="Times New Roman" w:hAnsi="Times New Roman" w:cs="Times New Roman"/>
            <w:sz w:val="22"/>
            <w:szCs w:val="22"/>
            <w:lang w:val="en-US"/>
          </w:rPr>
          <w:delText xml:space="preserve">through </w:delText>
        </w:r>
      </w:del>
      <w:r w:rsidRPr="007F7277">
        <w:rPr>
          <w:rFonts w:ascii="Times New Roman" w:eastAsia="Times New Roman" w:hAnsi="Times New Roman" w:cs="Times New Roman"/>
          <w:sz w:val="22"/>
          <w:szCs w:val="22"/>
          <w:lang w:val="en-US"/>
        </w:rPr>
        <w:t>the release of carbon dioxide</w:t>
      </w:r>
      <w:del w:id="7" w:author="RICH Izzy" w:date="2019-01-22T12:27:00Z">
        <w:r w:rsidRPr="007F7277" w:rsidDel="0013164E">
          <w:rPr>
            <w:rFonts w:ascii="Times New Roman" w:eastAsia="Times New Roman" w:hAnsi="Times New Roman" w:cs="Times New Roman"/>
            <w:sz w:val="22"/>
            <w:szCs w:val="22"/>
            <w:lang w:val="en-US"/>
          </w:rPr>
          <w:delText xml:space="preserve"> (Ramankutty and Foley, 1999).</w:delText>
        </w:r>
      </w:del>
      <w:r w:rsidRPr="007F7277">
        <w:rPr>
          <w:rFonts w:ascii="Times New Roman" w:eastAsia="Times New Roman" w:hAnsi="Times New Roman" w:cs="Times New Roman"/>
          <w:sz w:val="22"/>
          <w:szCs w:val="22"/>
          <w:lang w:val="en-US"/>
        </w:rPr>
        <w:t xml:space="preserve"> </w:t>
      </w:r>
      <w:ins w:id="8" w:author="RICH Izzy" w:date="2019-01-22T12:26:00Z">
        <w:r w:rsidR="0013164E">
          <w:rPr>
            <w:rFonts w:ascii="Times New Roman" w:eastAsia="Times New Roman" w:hAnsi="Times New Roman" w:cs="Times New Roman"/>
            <w:sz w:val="22"/>
            <w:szCs w:val="22"/>
            <w:lang w:val="en-US"/>
          </w:rPr>
          <w:fldChar w:fldCharType="begin"/>
        </w:r>
      </w:ins>
      <w:ins w:id="9" w:author="RICH Izzy" w:date="2019-01-22T12:27:00Z">
        <w:r w:rsidR="0013164E">
          <w:rPr>
            <w:rFonts w:ascii="Times New Roman" w:eastAsia="Times New Roman" w:hAnsi="Times New Roman" w:cs="Times New Roman"/>
            <w:sz w:val="22"/>
            <w:szCs w:val="22"/>
            <w:lang w:val="en-US"/>
          </w:rPr>
          <w:instrText xml:space="preserve"> ADDIN ZOTERO_ITEM CSL_CITATION {"citationID":"i7RbE9oj","properties":{"formattedCitation":"\\super 1\\nosupersub{}","plainCitation":"1","noteIndex":0},"citationItems":[{"id":199,"uris":["http://zotero.org/users/5200241/items/EYPFYMBU"],"uri":["http://zotero.org/users/5200241/items/EYPFYMBU"],"itemData":{"id":199,"type":"article-journal","title":"Estimating historical changes in global land cover: Croplands from 1700 to 1992","container-title":"Global Biogeochemical Cycles","page":"997-1027","volume":"13","issue":"4","author":[{"family":"Foley","given":"Jonathan A."},{"family":"Ramankutty","given":"Navin"}],"issued":{"date-parts":[["1999"]]}}}],"schema":"https://github.com/citation-style-language/schema/raw/master/csl-citation.json"} </w:instrText>
        </w:r>
      </w:ins>
      <w:r w:rsidR="0013164E">
        <w:rPr>
          <w:rFonts w:ascii="Times New Roman" w:eastAsia="Times New Roman" w:hAnsi="Times New Roman" w:cs="Times New Roman"/>
          <w:sz w:val="22"/>
          <w:szCs w:val="22"/>
          <w:lang w:val="en-US"/>
        </w:rPr>
        <w:fldChar w:fldCharType="separate"/>
      </w:r>
      <w:ins w:id="10" w:author="RICH Izzy" w:date="2019-01-22T12:26:00Z">
        <w:r w:rsidR="0013164E" w:rsidRPr="0013164E">
          <w:rPr>
            <w:rFonts w:ascii="Times New Roman" w:hAnsi="Times New Roman" w:cs="Times New Roman"/>
            <w:sz w:val="22"/>
            <w:vertAlign w:val="superscript"/>
            <w:rPrChange w:id="11" w:author="RICH Izzy" w:date="2019-01-22T12:26:00Z">
              <w:rPr>
                <w:rFonts w:ascii="Times New Roman" w:hAnsi="Times New Roman" w:cs="Times New Roman"/>
                <w:vertAlign w:val="superscript"/>
              </w:rPr>
            </w:rPrChange>
          </w:rPr>
          <w:t>1</w:t>
        </w:r>
        <w:r w:rsidR="0013164E">
          <w:rPr>
            <w:rFonts w:ascii="Times New Roman" w:eastAsia="Times New Roman" w:hAnsi="Times New Roman" w:cs="Times New Roman"/>
            <w:sz w:val="22"/>
            <w:szCs w:val="22"/>
            <w:lang w:val="en-US"/>
          </w:rPr>
          <w:fldChar w:fldCharType="end"/>
        </w:r>
      </w:ins>
      <w:ins w:id="12" w:author="RICH Izzy" w:date="2019-01-22T12:27:00Z">
        <w:r w:rsidR="0013164E">
          <w:rPr>
            <w:rFonts w:ascii="Times New Roman" w:eastAsia="Times New Roman" w:hAnsi="Times New Roman" w:cs="Times New Roman"/>
            <w:sz w:val="22"/>
            <w:szCs w:val="22"/>
            <w:lang w:val="en-US"/>
          </w:rPr>
          <w:t xml:space="preserve">. </w:t>
        </w:r>
      </w:ins>
      <w:del w:id="13" w:author="RICH Izzy" w:date="2019-01-17T11:48:00Z">
        <w:r w:rsidRPr="007F7277" w:rsidDel="0013164E">
          <w:rPr>
            <w:rFonts w:ascii="Times New Roman" w:eastAsia="Times New Roman" w:hAnsi="Times New Roman" w:cs="Times New Roman"/>
            <w:sz w:val="22"/>
            <w:szCs w:val="22"/>
            <w:lang w:val="en-US"/>
          </w:rPr>
          <w:delText xml:space="preserve">Such </w:delText>
        </w:r>
      </w:del>
      <w:ins w:id="14" w:author="RICH Izzy" w:date="2019-01-17T11:48:00Z">
        <w:r w:rsidR="0013164E">
          <w:rPr>
            <w:rFonts w:ascii="Times New Roman" w:eastAsia="Times New Roman" w:hAnsi="Times New Roman" w:cs="Times New Roman"/>
            <w:sz w:val="22"/>
            <w:szCs w:val="22"/>
            <w:lang w:val="en-US"/>
          </w:rPr>
          <w:t>Land</w:t>
        </w:r>
        <w:r w:rsidR="0013164E" w:rsidRPr="007F7277">
          <w:rPr>
            <w:rFonts w:ascii="Times New Roman" w:eastAsia="Times New Roman" w:hAnsi="Times New Roman" w:cs="Times New Roman"/>
            <w:sz w:val="22"/>
            <w:szCs w:val="22"/>
            <w:lang w:val="en-US"/>
          </w:rPr>
          <w:t xml:space="preserve"> </w:t>
        </w:r>
      </w:ins>
      <w:r w:rsidRPr="007F7277">
        <w:rPr>
          <w:rFonts w:ascii="Times New Roman" w:eastAsia="Times New Roman" w:hAnsi="Times New Roman" w:cs="Times New Roman"/>
          <w:sz w:val="22"/>
          <w:szCs w:val="22"/>
          <w:lang w:val="en-US"/>
        </w:rPr>
        <w:t xml:space="preserve">conversion has primarily occurred through </w:t>
      </w:r>
      <w:r w:rsidR="00FD1D35" w:rsidRPr="007F7277">
        <w:rPr>
          <w:rFonts w:ascii="Times New Roman" w:eastAsia="Times New Roman" w:hAnsi="Times New Roman" w:cs="Times New Roman"/>
          <w:sz w:val="22"/>
          <w:szCs w:val="22"/>
          <w:lang w:val="en-US"/>
        </w:rPr>
        <w:t xml:space="preserve">changes in </w:t>
      </w:r>
      <w:r w:rsidRPr="007F7277">
        <w:rPr>
          <w:rFonts w:ascii="Times New Roman" w:eastAsia="Times New Roman" w:hAnsi="Times New Roman" w:cs="Times New Roman"/>
          <w:sz w:val="22"/>
          <w:szCs w:val="22"/>
          <w:lang w:val="en-US"/>
        </w:rPr>
        <w:t>agricultur</w:t>
      </w:r>
      <w:r w:rsidR="00FD1D35" w:rsidRPr="007F7277">
        <w:rPr>
          <w:rFonts w:ascii="Times New Roman" w:eastAsia="Times New Roman" w:hAnsi="Times New Roman" w:cs="Times New Roman"/>
          <w:sz w:val="22"/>
          <w:szCs w:val="22"/>
          <w:lang w:val="en-US"/>
        </w:rPr>
        <w:t>al practices</w:t>
      </w:r>
      <w:del w:id="15" w:author="RICH Izzy" w:date="2019-01-22T12:27:00Z">
        <w:r w:rsidRPr="007F7277" w:rsidDel="0013164E">
          <w:rPr>
            <w:rFonts w:ascii="Times New Roman" w:eastAsia="Times New Roman" w:hAnsi="Times New Roman" w:cs="Times New Roman"/>
            <w:sz w:val="22"/>
            <w:szCs w:val="22"/>
            <w:lang w:val="en-US"/>
          </w:rPr>
          <w:delText xml:space="preserve"> </w:delText>
        </w:r>
      </w:del>
      <w:ins w:id="16" w:author="RICH Izzy" w:date="2019-01-22T12:27:00Z">
        <w:r w:rsidR="0013164E">
          <w:rPr>
            <w:rFonts w:ascii="Times New Roman" w:eastAsia="Times New Roman" w:hAnsi="Times New Roman" w:cs="Times New Roman"/>
            <w:sz w:val="22"/>
            <w:szCs w:val="22"/>
            <w:lang w:val="en-US"/>
          </w:rPr>
          <w:fldChar w:fldCharType="begin"/>
        </w:r>
        <w:r w:rsidR="0013164E">
          <w:rPr>
            <w:rFonts w:ascii="Times New Roman" w:eastAsia="Times New Roman" w:hAnsi="Times New Roman" w:cs="Times New Roman"/>
            <w:sz w:val="22"/>
            <w:szCs w:val="22"/>
            <w:lang w:val="en-US"/>
          </w:rPr>
          <w:instrText xml:space="preserve"> ADDIN ZOTERO_ITEM CSL_CITATION {"citationID":"jIP44BBX","properties":{"formattedCitation":"\\super 1\\nosupersub{}","plainCitation":"1","noteIndex":0},"citationItems":[{"id":199,"uris":["http://zotero.org/users/5200241/items/EYPFYMBU"],"uri":["http://zotero.org/users/5200241/items/EYPFYMBU"],"itemData":{"id":199,"type":"article-journal","title":"Estimating historical changes in global land cover: Croplands from 1700 to 1992","container-title":"Global Biogeochemical Cycles","page":"997-1027","volume":"13","issue":"4","author":[{"family":"Foley","given":"Jonathan A."},{"family":"Ramankutty","given":"Navin"}],"issued":{"date-parts":[["1999"]]}}}],"schema":"https://github.com/citation-style-language/schema/raw/master/csl-citation.json"} </w:instrText>
        </w:r>
      </w:ins>
      <w:r w:rsidR="0013164E">
        <w:rPr>
          <w:rFonts w:ascii="Times New Roman" w:eastAsia="Times New Roman" w:hAnsi="Times New Roman" w:cs="Times New Roman"/>
          <w:sz w:val="22"/>
          <w:szCs w:val="22"/>
          <w:lang w:val="en-US"/>
        </w:rPr>
        <w:fldChar w:fldCharType="separate"/>
      </w:r>
      <w:ins w:id="17" w:author="RICH Izzy" w:date="2019-01-22T12:27:00Z">
        <w:r w:rsidR="0013164E" w:rsidRPr="0013164E">
          <w:rPr>
            <w:rFonts w:ascii="Times New Roman" w:hAnsi="Times New Roman" w:cs="Times New Roman"/>
            <w:sz w:val="22"/>
            <w:vertAlign w:val="superscript"/>
            <w:rPrChange w:id="18" w:author="RICH Izzy" w:date="2019-01-22T12:27:00Z">
              <w:rPr>
                <w:rFonts w:ascii="Times New Roman" w:hAnsi="Times New Roman" w:cs="Times New Roman"/>
                <w:vertAlign w:val="superscript"/>
              </w:rPr>
            </w:rPrChange>
          </w:rPr>
          <w:t>1</w:t>
        </w:r>
        <w:r w:rsidR="0013164E">
          <w:rPr>
            <w:rFonts w:ascii="Times New Roman" w:eastAsia="Times New Roman" w:hAnsi="Times New Roman" w:cs="Times New Roman"/>
            <w:sz w:val="22"/>
            <w:szCs w:val="22"/>
            <w:lang w:val="en-US"/>
          </w:rPr>
          <w:fldChar w:fldCharType="end"/>
        </w:r>
      </w:ins>
      <w:del w:id="19" w:author="RICH Izzy" w:date="2019-01-22T12:27:00Z">
        <w:r w:rsidRPr="007F7277" w:rsidDel="0013164E">
          <w:rPr>
            <w:rFonts w:ascii="Times New Roman" w:eastAsia="Times New Roman" w:hAnsi="Times New Roman" w:cs="Times New Roman"/>
            <w:sz w:val="22"/>
            <w:szCs w:val="22"/>
            <w:lang w:val="en-US"/>
          </w:rPr>
          <w:delText>(</w:delText>
        </w:r>
      </w:del>
      <w:del w:id="20" w:author="RICH Izzy" w:date="2019-01-16T17:48:00Z">
        <w:r w:rsidRPr="007F7277" w:rsidDel="004673C0">
          <w:rPr>
            <w:rFonts w:ascii="Times New Roman" w:eastAsia="Times New Roman" w:hAnsi="Times New Roman" w:cs="Times New Roman"/>
            <w:sz w:val="22"/>
            <w:szCs w:val="22"/>
            <w:lang w:val="en-US"/>
          </w:rPr>
          <w:delText>ibid</w:delText>
        </w:r>
      </w:del>
      <w:del w:id="21" w:author="RICH Izzy" w:date="2019-01-22T12:27:00Z">
        <w:r w:rsidRPr="007F7277" w:rsidDel="0013164E">
          <w:rPr>
            <w:rFonts w:ascii="Times New Roman" w:eastAsia="Times New Roman" w:hAnsi="Times New Roman" w:cs="Times New Roman"/>
            <w:sz w:val="22"/>
            <w:szCs w:val="22"/>
            <w:lang w:val="en-US"/>
          </w:rPr>
          <w:delText>)</w:delText>
        </w:r>
      </w:del>
      <w:ins w:id="22" w:author="RICH Izzy" w:date="2019-01-22T11:38:00Z">
        <w:r w:rsidR="0013164E">
          <w:rPr>
            <w:rFonts w:ascii="Times New Roman" w:eastAsia="Times New Roman" w:hAnsi="Times New Roman" w:cs="Times New Roman"/>
            <w:sz w:val="22"/>
            <w:szCs w:val="22"/>
            <w:lang w:val="en-US"/>
          </w:rPr>
          <w:t xml:space="preserve">, such as </w:t>
        </w:r>
      </w:ins>
      <w:ins w:id="23" w:author="RICH Izzy" w:date="2019-01-22T11:39:00Z">
        <w:r w:rsidR="0013164E">
          <w:rPr>
            <w:rFonts w:ascii="Times New Roman" w:eastAsia="Times New Roman" w:hAnsi="Times New Roman" w:cs="Times New Roman"/>
            <w:sz w:val="22"/>
            <w:szCs w:val="22"/>
            <w:lang w:val="en-US"/>
          </w:rPr>
          <w:t xml:space="preserve">the move towards </w:t>
        </w:r>
      </w:ins>
      <w:ins w:id="24" w:author="RICH Izzy" w:date="2019-01-22T11:38:00Z">
        <w:r w:rsidR="0013164E">
          <w:rPr>
            <w:rFonts w:ascii="Times New Roman" w:eastAsia="Times New Roman" w:hAnsi="Times New Roman" w:cs="Times New Roman"/>
            <w:sz w:val="22"/>
            <w:szCs w:val="22"/>
            <w:lang w:val="en-US"/>
          </w:rPr>
          <w:t>agricultural intensification</w:t>
        </w:r>
      </w:ins>
      <w:ins w:id="25" w:author="RICH Izzy" w:date="2019-01-22T12:35:00Z">
        <w:r w:rsidR="0013164E">
          <w:rPr>
            <w:rFonts w:ascii="Times New Roman" w:eastAsia="Times New Roman" w:hAnsi="Times New Roman" w:cs="Times New Roman"/>
            <w:sz w:val="22"/>
            <w:szCs w:val="22"/>
            <w:lang w:val="en-US"/>
          </w:rPr>
          <w:fldChar w:fldCharType="begin"/>
        </w:r>
        <w:r w:rsidR="0013164E">
          <w:rPr>
            <w:rFonts w:ascii="Times New Roman" w:eastAsia="Times New Roman" w:hAnsi="Times New Roman" w:cs="Times New Roman"/>
            <w:sz w:val="22"/>
            <w:szCs w:val="22"/>
            <w:lang w:val="en-US"/>
          </w:rPr>
          <w:instrText xml:space="preserve"> ADDIN ZOTERO_ITEM CSL_CITATION {"citationID":"P7zffmos","properties":{"formattedCitation":"\\super 2\\nosupersub{}","plainCitation":"2","noteIndex":0},"citationItems":[{"id":201,"uris":["http://zotero.org/users/5200241/items/BVG2Y9DV"],"uri":["http://zotero.org/users/5200241/items/BVG2Y9DV"],"itemData":{"id":201,"type":"article-journal","title":"The causes of land-use and land-cover change: moving beyond the myths","container-title":"Global Environmental Change","page":"261-269","volume":"11","author":[{"family":"Lambin","given":"Eric F."},{"family":"Turner","given":"B.L."},{"family":"Geist","given":"Helmut J."},{"family":"Agbola","given":"Samuel B."},{"family":"Angelsen","given":"Arild"},{"family":"Bruce","given":"John W."},{"family":"Coomes","given":"Oliver T."},{"family":"Dirzo","given":"Rodolfo"},{"family":"Fischer","given":"Günther"},{"family":"Folke","given":"Carl"},{"family":"George","given":"P.S."},{"family":"Homewood","given":"Katherine"},{"family":"Imbernon","given":"Jacques"},{"family":"Leemans","given":"Rik"},{"family":"Li","given":"Xiubin"},{"family":"Moran","given":"Emilio F."},{"family":"Mortimore","given":"Michael"},{"family":"Ramakrishnan","given":"P.S."},{"family":"Richards","given":"John F."},{"family":"Skånes","given":"Helle"},{"family":"Steffen","given":"Will"},{"family":"Stone","given":"Glenn D."},{"family":"Svedin","given":"Uno"},{"family":"Veldkamp","given":"Tom A."},{"family":"Vogel","given":"Coleen"},{"family":"Xu","given":"Jianchu"}],"issued":{"date-parts":[["2001"]]}}}],"schema":"https://github.com/citation-style-language/schema/raw/master/csl-citation.json"} </w:instrText>
        </w:r>
      </w:ins>
      <w:r w:rsidR="0013164E">
        <w:rPr>
          <w:rFonts w:ascii="Times New Roman" w:eastAsia="Times New Roman" w:hAnsi="Times New Roman" w:cs="Times New Roman"/>
          <w:sz w:val="22"/>
          <w:szCs w:val="22"/>
          <w:lang w:val="en-US"/>
        </w:rPr>
        <w:fldChar w:fldCharType="separate"/>
      </w:r>
      <w:ins w:id="26" w:author="RICH Izzy" w:date="2019-01-22T12:35:00Z">
        <w:r w:rsidR="0013164E" w:rsidRPr="0013164E">
          <w:rPr>
            <w:rFonts w:ascii="Times New Roman" w:hAnsi="Times New Roman" w:cs="Times New Roman"/>
            <w:sz w:val="22"/>
            <w:vertAlign w:val="superscript"/>
            <w:rPrChange w:id="27" w:author="RICH Izzy" w:date="2019-01-22T12:35:00Z">
              <w:rPr>
                <w:rFonts w:ascii="Times New Roman" w:hAnsi="Times New Roman" w:cs="Times New Roman"/>
                <w:vertAlign w:val="superscript"/>
              </w:rPr>
            </w:rPrChange>
          </w:rPr>
          <w:t>2</w:t>
        </w:r>
        <w:r w:rsidR="0013164E">
          <w:rPr>
            <w:rFonts w:ascii="Times New Roman" w:eastAsia="Times New Roman" w:hAnsi="Times New Roman" w:cs="Times New Roman"/>
            <w:sz w:val="22"/>
            <w:szCs w:val="22"/>
            <w:lang w:val="en-US"/>
          </w:rPr>
          <w:fldChar w:fldCharType="end"/>
        </w:r>
      </w:ins>
      <w:r w:rsidRPr="007F7277">
        <w:rPr>
          <w:rFonts w:ascii="Times New Roman" w:eastAsia="Times New Roman" w:hAnsi="Times New Roman" w:cs="Times New Roman"/>
          <w:sz w:val="22"/>
          <w:szCs w:val="22"/>
          <w:lang w:val="en-US"/>
        </w:rPr>
        <w:t xml:space="preserve">. </w:t>
      </w:r>
      <w:ins w:id="28" w:author="RICH Izzy" w:date="2019-01-22T11:41:00Z">
        <w:r w:rsidR="0013164E">
          <w:rPr>
            <w:rFonts w:ascii="Times New Roman" w:eastAsia="Times New Roman" w:hAnsi="Times New Roman" w:cs="Times New Roman"/>
            <w:sz w:val="22"/>
            <w:szCs w:val="22"/>
            <w:lang w:val="en-US"/>
          </w:rPr>
          <w:t xml:space="preserve">Many aspects have </w:t>
        </w:r>
      </w:ins>
      <w:ins w:id="29" w:author="RICH Izzy" w:date="2019-01-22T11:47:00Z">
        <w:r w:rsidR="0013164E">
          <w:rPr>
            <w:rFonts w:ascii="Times New Roman" w:eastAsia="Times New Roman" w:hAnsi="Times New Roman" w:cs="Times New Roman"/>
            <w:sz w:val="22"/>
            <w:szCs w:val="22"/>
            <w:lang w:val="en-US"/>
          </w:rPr>
          <w:t>contributed towards intensification, including socio-political events</w:t>
        </w:r>
      </w:ins>
      <w:ins w:id="30" w:author="RICH Izzy" w:date="2019-01-22T12:35:00Z">
        <w:r w:rsidR="0013164E">
          <w:rPr>
            <w:rFonts w:ascii="Times New Roman" w:eastAsia="Times New Roman" w:hAnsi="Times New Roman" w:cs="Times New Roman"/>
            <w:sz w:val="22"/>
            <w:szCs w:val="22"/>
            <w:lang w:val="en-US"/>
          </w:rPr>
          <w:fldChar w:fldCharType="begin"/>
        </w:r>
        <w:r w:rsidR="0013164E">
          <w:rPr>
            <w:rFonts w:ascii="Times New Roman" w:eastAsia="Times New Roman" w:hAnsi="Times New Roman" w:cs="Times New Roman"/>
            <w:sz w:val="22"/>
            <w:szCs w:val="22"/>
            <w:lang w:val="en-US"/>
          </w:rPr>
          <w:instrText xml:space="preserve"> ADDIN ZOTERO_ITEM CSL_CITATION {"citationID":"mQhdNqj0","properties":{"formattedCitation":"\\super 2\\nosupersub{}","plainCitation":"2","noteIndex":0},"citationItems":[{"id":201,"uris":["http://zotero.org/users/5200241/items/BVG2Y9DV"],"uri":["http://zotero.org/users/5200241/items/BVG2Y9DV"],"itemData":{"id":201,"type":"article-journal","title":"The causes of land-use and land-cover change: moving beyond the myths","container-title":"Global Environmental Change","page":"261-269","volume":"11","author":[{"family":"Lambin","given":"Eric F."},{"family":"Turner","given":"B.L."},{"family":"Geist","given":"Helmut J."},{"family":"Agbola","given":"Samuel B."},{"family":"Angelsen","given":"Arild"},{"family":"Bruce","given":"John W."},{"family":"Coomes","given":"Oliver T."},{"family":"Dirzo","given":"Rodolfo"},{"family":"Fischer","given":"Günther"},{"family":"Folke","given":"Carl"},{"family":"George","given":"P.S."},{"family":"Homewood","given":"Katherine"},{"family":"Imbernon","given":"Jacques"},{"family":"Leemans","given":"Rik"},{"family":"Li","given":"Xiubin"},{"family":"Moran","given":"Emilio F."},{"family":"Mortimore","given":"Michael"},{"family":"Ramakrishnan","given":"P.S."},{"family":"Richards","given":"John F."},{"family":"Skånes","given":"Helle"},{"family":"Steffen","given":"Will"},{"family":"Stone","given":"Glenn D."},{"family":"Svedin","given":"Uno"},{"family":"Veldkamp","given":"Tom A."},{"family":"Vogel","given":"Coleen"},{"family":"Xu","given":"Jianchu"}],"issued":{"date-parts":[["2001"]]}}}],"schema":"https://github.com/citation-style-language/schema/raw/master/csl-citation.json"} </w:instrText>
        </w:r>
      </w:ins>
      <w:r w:rsidR="0013164E">
        <w:rPr>
          <w:rFonts w:ascii="Times New Roman" w:eastAsia="Times New Roman" w:hAnsi="Times New Roman" w:cs="Times New Roman"/>
          <w:sz w:val="22"/>
          <w:szCs w:val="22"/>
          <w:lang w:val="en-US"/>
        </w:rPr>
        <w:fldChar w:fldCharType="separate"/>
      </w:r>
      <w:ins w:id="31" w:author="RICH Izzy" w:date="2019-01-22T12:35:00Z">
        <w:r w:rsidR="0013164E" w:rsidRPr="0013164E">
          <w:rPr>
            <w:rFonts w:ascii="Times New Roman" w:hAnsi="Times New Roman" w:cs="Times New Roman"/>
            <w:sz w:val="22"/>
            <w:vertAlign w:val="superscript"/>
            <w:rPrChange w:id="32" w:author="RICH Izzy" w:date="2019-01-22T12:35:00Z">
              <w:rPr>
                <w:rFonts w:ascii="Times New Roman" w:hAnsi="Times New Roman" w:cs="Times New Roman"/>
                <w:vertAlign w:val="superscript"/>
              </w:rPr>
            </w:rPrChange>
          </w:rPr>
          <w:t>2</w:t>
        </w:r>
        <w:r w:rsidR="0013164E">
          <w:rPr>
            <w:rFonts w:ascii="Times New Roman" w:eastAsia="Times New Roman" w:hAnsi="Times New Roman" w:cs="Times New Roman"/>
            <w:sz w:val="22"/>
            <w:szCs w:val="22"/>
            <w:lang w:val="en-US"/>
          </w:rPr>
          <w:fldChar w:fldCharType="end"/>
        </w:r>
      </w:ins>
      <w:ins w:id="33" w:author="RICH Izzy" w:date="2019-01-22T11:48:00Z">
        <w:r w:rsidR="0013164E">
          <w:rPr>
            <w:rFonts w:ascii="Times New Roman" w:eastAsia="Times New Roman" w:hAnsi="Times New Roman" w:cs="Times New Roman"/>
            <w:sz w:val="22"/>
            <w:szCs w:val="22"/>
            <w:lang w:val="en-US"/>
          </w:rPr>
          <w:t xml:space="preserve">. </w:t>
        </w:r>
      </w:ins>
      <w:ins w:id="34" w:author="RICH Izzy" w:date="2019-01-22T11:13:00Z">
        <w:r w:rsidR="0013164E">
          <w:rPr>
            <w:rFonts w:ascii="Times New Roman" w:eastAsia="Times New Roman" w:hAnsi="Times New Roman" w:cs="Times New Roman"/>
            <w:sz w:val="22"/>
            <w:szCs w:val="22"/>
            <w:lang w:val="en-US"/>
          </w:rPr>
          <w:t xml:space="preserve"> </w:t>
        </w:r>
      </w:ins>
      <w:r w:rsidRPr="007F7277">
        <w:rPr>
          <w:rFonts w:ascii="Times New Roman" w:eastAsia="Times New Roman" w:hAnsi="Times New Roman" w:cs="Times New Roman"/>
          <w:sz w:val="22"/>
          <w:szCs w:val="22"/>
          <w:lang w:val="en-US"/>
        </w:rPr>
        <w:t xml:space="preserve">However, the extent to which </w:t>
      </w:r>
      <w:del w:id="35" w:author="RICH Izzy" w:date="2019-01-17T11:52:00Z">
        <w:r w:rsidR="00FD1D35" w:rsidRPr="007F7277" w:rsidDel="0013164E">
          <w:rPr>
            <w:rFonts w:ascii="Times New Roman" w:eastAsia="Times New Roman" w:hAnsi="Times New Roman" w:cs="Times New Roman"/>
            <w:sz w:val="22"/>
            <w:szCs w:val="22"/>
            <w:lang w:val="en-US"/>
          </w:rPr>
          <w:delText xml:space="preserve">policy and </w:delText>
        </w:r>
      </w:del>
      <w:r w:rsidR="00FD1D35" w:rsidRPr="007F7277">
        <w:rPr>
          <w:rFonts w:ascii="Times New Roman" w:eastAsia="Times New Roman" w:hAnsi="Times New Roman" w:cs="Times New Roman"/>
          <w:sz w:val="22"/>
          <w:szCs w:val="22"/>
          <w:lang w:val="en-US"/>
        </w:rPr>
        <w:t xml:space="preserve">socio-political events </w:t>
      </w:r>
      <w:ins w:id="36" w:author="RICH Izzy" w:date="2019-01-17T12:16:00Z">
        <w:r w:rsidR="0013164E">
          <w:rPr>
            <w:rFonts w:ascii="Times New Roman" w:eastAsia="Times New Roman" w:hAnsi="Times New Roman" w:cs="Times New Roman"/>
            <w:sz w:val="22"/>
            <w:szCs w:val="22"/>
            <w:lang w:val="en-US"/>
          </w:rPr>
          <w:t xml:space="preserve">can have a marked </w:t>
        </w:r>
      </w:ins>
      <w:r w:rsidR="00FD1D35" w:rsidRPr="007F7277">
        <w:rPr>
          <w:rFonts w:ascii="Times New Roman" w:eastAsia="Times New Roman" w:hAnsi="Times New Roman" w:cs="Times New Roman"/>
          <w:sz w:val="22"/>
          <w:szCs w:val="22"/>
          <w:lang w:val="en-US"/>
        </w:rPr>
        <w:t>influence</w:t>
      </w:r>
      <w:ins w:id="37" w:author="Isla Myers-Smith" w:date="2019-01-15T23:59:00Z">
        <w:r w:rsidR="009A6E7F">
          <w:rPr>
            <w:rFonts w:ascii="Times New Roman" w:eastAsia="Times New Roman" w:hAnsi="Times New Roman" w:cs="Times New Roman"/>
            <w:sz w:val="22"/>
            <w:szCs w:val="22"/>
            <w:lang w:val="en-US"/>
          </w:rPr>
          <w:t xml:space="preserve"> </w:t>
        </w:r>
      </w:ins>
      <w:ins w:id="38" w:author="RICH Izzy" w:date="2019-01-17T12:16:00Z">
        <w:r w:rsidR="0013164E">
          <w:rPr>
            <w:rFonts w:ascii="Times New Roman" w:eastAsia="Times New Roman" w:hAnsi="Times New Roman" w:cs="Times New Roman"/>
            <w:sz w:val="22"/>
            <w:szCs w:val="22"/>
            <w:lang w:val="en-US"/>
          </w:rPr>
          <w:t xml:space="preserve">on </w:t>
        </w:r>
      </w:ins>
      <w:ins w:id="39" w:author="Isla Myers-Smith" w:date="2019-01-15T23:59:00Z">
        <w:r w:rsidR="009A6E7F">
          <w:rPr>
            <w:rFonts w:ascii="Times New Roman" w:eastAsia="Times New Roman" w:hAnsi="Times New Roman" w:cs="Times New Roman"/>
            <w:sz w:val="22"/>
            <w:szCs w:val="22"/>
            <w:lang w:val="en-US"/>
          </w:rPr>
          <w:t>trends in</w:t>
        </w:r>
      </w:ins>
      <w:r w:rsidR="00FD1D35" w:rsidRPr="007F7277">
        <w:rPr>
          <w:rFonts w:ascii="Times New Roman" w:eastAsia="Times New Roman" w:hAnsi="Times New Roman" w:cs="Times New Roman"/>
          <w:sz w:val="22"/>
          <w:szCs w:val="22"/>
          <w:lang w:val="en-US"/>
        </w:rPr>
        <w:t xml:space="preserve"> land-use change has seldom been </w:t>
      </w:r>
      <w:del w:id="40" w:author="Isla Myers-Smith" w:date="2019-01-15T23:59:00Z">
        <w:r w:rsidR="00FD1D35" w:rsidRPr="007F7277" w:rsidDel="009A6E7F">
          <w:rPr>
            <w:rFonts w:ascii="Times New Roman" w:eastAsia="Times New Roman" w:hAnsi="Times New Roman" w:cs="Times New Roman"/>
            <w:sz w:val="22"/>
            <w:szCs w:val="22"/>
            <w:lang w:val="en-US"/>
          </w:rPr>
          <w:delText>quantitatively studied</w:delText>
        </w:r>
      </w:del>
      <w:ins w:id="41" w:author="Isla Myers-Smith" w:date="2019-01-15T23:59:00Z">
        <w:r w:rsidR="009A6E7F">
          <w:rPr>
            <w:rFonts w:ascii="Times New Roman" w:eastAsia="Times New Roman" w:hAnsi="Times New Roman" w:cs="Times New Roman"/>
            <w:sz w:val="22"/>
            <w:szCs w:val="22"/>
            <w:lang w:val="en-US"/>
          </w:rPr>
          <w:t>quantified</w:t>
        </w:r>
      </w:ins>
      <w:ins w:id="42" w:author="RICH Izzy" w:date="2019-01-22T11:54:00Z">
        <w:r w:rsidR="0013164E">
          <w:rPr>
            <w:rFonts w:ascii="Times New Roman" w:eastAsia="Times New Roman" w:hAnsi="Times New Roman" w:cs="Times New Roman"/>
            <w:sz w:val="22"/>
            <w:szCs w:val="22"/>
            <w:lang w:val="en-US"/>
          </w:rPr>
          <w:t>, with the most notable studies considering only one socio-political event</w:t>
        </w:r>
        <w:r w:rsidR="0013164E">
          <w:rPr>
            <w:rFonts w:ascii="Times New Roman" w:eastAsia="Times New Roman" w:hAnsi="Times New Roman" w:cs="Times New Roman"/>
            <w:sz w:val="22"/>
            <w:szCs w:val="22"/>
            <w:lang w:val="en-US"/>
          </w:rPr>
          <w:fldChar w:fldCharType="begin"/>
        </w:r>
      </w:ins>
      <w:ins w:id="43" w:author="RICH Izzy" w:date="2019-01-22T12:35:00Z">
        <w:r w:rsidR="0013164E">
          <w:rPr>
            <w:rFonts w:ascii="Times New Roman" w:eastAsia="Times New Roman" w:hAnsi="Times New Roman" w:cs="Times New Roman"/>
            <w:sz w:val="22"/>
            <w:szCs w:val="22"/>
            <w:lang w:val="en-US"/>
          </w:rPr>
          <w:instrText xml:space="preserve"> ADDIN ZOTERO_ITEM CSL_CITATION {"citationID":"QCr3wROh","properties":{"formattedCitation":"\\super 3\\nosupersub{}","plainCitation":"3","noteIndex":0},"citationItems":[{"id":5,"uris":["http://zotero.org/users/5200241/items/KFDZBSW4"],"uri":["http://zotero.org/users/5200241/items/KFDZBSW4"],"itemData":{"id":5,"type":"article-journal","title":"Effects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ins>
      <w:r w:rsidR="0013164E">
        <w:rPr>
          <w:rFonts w:ascii="Times New Roman" w:eastAsia="Times New Roman" w:hAnsi="Times New Roman" w:cs="Times New Roman"/>
          <w:sz w:val="22"/>
          <w:szCs w:val="22"/>
          <w:lang w:val="en-US"/>
        </w:rPr>
        <w:fldChar w:fldCharType="separate"/>
      </w:r>
      <w:ins w:id="44" w:author="RICH Izzy" w:date="2019-01-22T12:35:00Z">
        <w:r w:rsidR="0013164E" w:rsidRPr="0013164E">
          <w:rPr>
            <w:rFonts w:ascii="Times New Roman" w:hAnsi="Times New Roman" w:cs="Times New Roman"/>
            <w:sz w:val="22"/>
            <w:vertAlign w:val="superscript"/>
            <w:rPrChange w:id="45" w:author="RICH Izzy" w:date="2019-01-22T12:35:00Z">
              <w:rPr>
                <w:rFonts w:ascii="Times New Roman" w:hAnsi="Times New Roman" w:cs="Times New Roman"/>
                <w:vertAlign w:val="superscript"/>
              </w:rPr>
            </w:rPrChange>
          </w:rPr>
          <w:t>3</w:t>
        </w:r>
      </w:ins>
      <w:ins w:id="46" w:author="RICH Izzy" w:date="2019-01-22T11:54:00Z">
        <w:r w:rsidR="0013164E">
          <w:rPr>
            <w:rFonts w:ascii="Times New Roman" w:eastAsia="Times New Roman" w:hAnsi="Times New Roman" w:cs="Times New Roman"/>
            <w:sz w:val="22"/>
            <w:szCs w:val="22"/>
            <w:lang w:val="en-US"/>
          </w:rPr>
          <w:fldChar w:fldCharType="end"/>
        </w:r>
      </w:ins>
      <w:r w:rsidR="00FD1D35" w:rsidRPr="007F7277">
        <w:rPr>
          <w:rFonts w:ascii="Times New Roman" w:eastAsia="Times New Roman" w:hAnsi="Times New Roman" w:cs="Times New Roman"/>
          <w:sz w:val="22"/>
          <w:szCs w:val="22"/>
          <w:lang w:val="en-US"/>
        </w:rPr>
        <w:t xml:space="preserve">. </w:t>
      </w:r>
      <w:proofErr w:type="spellStart"/>
      <w:ins w:id="47" w:author="RICH Izzy" w:date="2019-01-22T11:48:00Z">
        <w:r w:rsidR="0013164E" w:rsidRPr="007F7277">
          <w:rPr>
            <w:rFonts w:ascii="Times New Roman" w:eastAsia="Times New Roman" w:hAnsi="Times New Roman" w:cs="Times New Roman"/>
            <w:color w:val="000000"/>
            <w:sz w:val="22"/>
            <w:szCs w:val="22"/>
            <w:lang w:val="en-US"/>
          </w:rPr>
          <w:t>Analysing</w:t>
        </w:r>
        <w:proofErr w:type="spellEnd"/>
        <w:r w:rsidR="0013164E" w:rsidRPr="007F7277">
          <w:rPr>
            <w:rFonts w:ascii="Times New Roman" w:eastAsia="Times New Roman" w:hAnsi="Times New Roman" w:cs="Times New Roman"/>
            <w:color w:val="000000"/>
            <w:sz w:val="22"/>
            <w:szCs w:val="22"/>
            <w:lang w:val="en-US"/>
          </w:rPr>
          <w:t xml:space="preserve"> if</w:t>
        </w:r>
        <w:r w:rsidR="0013164E">
          <w:rPr>
            <w:rFonts w:ascii="Times New Roman" w:eastAsia="Times New Roman" w:hAnsi="Times New Roman" w:cs="Times New Roman"/>
            <w:color w:val="000000"/>
            <w:sz w:val="22"/>
            <w:szCs w:val="22"/>
            <w:lang w:val="en-US"/>
          </w:rPr>
          <w:t xml:space="preserve"> the signature of a</w:t>
        </w:r>
        <w:r w:rsidR="0013164E" w:rsidRPr="007F7277">
          <w:rPr>
            <w:rFonts w:ascii="Times New Roman" w:eastAsia="Times New Roman" w:hAnsi="Times New Roman" w:cs="Times New Roman"/>
            <w:color w:val="000000"/>
            <w:sz w:val="22"/>
            <w:szCs w:val="22"/>
            <w:lang w:val="en-US"/>
          </w:rPr>
          <w:t xml:space="preserve"> socio-political shift</w:t>
        </w:r>
        <w:r w:rsidR="0013164E">
          <w:rPr>
            <w:rFonts w:ascii="Times New Roman" w:eastAsia="Times New Roman" w:hAnsi="Times New Roman" w:cs="Times New Roman"/>
            <w:color w:val="000000"/>
            <w:sz w:val="22"/>
            <w:szCs w:val="22"/>
            <w:lang w:val="en-US"/>
          </w:rPr>
          <w:t xml:space="preserve"> can be detected from space </w:t>
        </w:r>
        <w:r w:rsidR="0013164E" w:rsidRPr="007F7277">
          <w:rPr>
            <w:rFonts w:ascii="Times New Roman" w:eastAsia="Times New Roman" w:hAnsi="Times New Roman" w:cs="Times New Roman"/>
            <w:color w:val="000000"/>
            <w:sz w:val="22"/>
            <w:szCs w:val="22"/>
            <w:lang w:val="en-US"/>
          </w:rPr>
          <w:t xml:space="preserve">through land-use change would shed light into if and how long political influence has an effect on land-use at community level. </w:t>
        </w:r>
      </w:ins>
    </w:p>
    <w:p w14:paraId="16CA08E1" w14:textId="20C03BD7" w:rsidR="0034656E" w:rsidRDefault="0034656E" w:rsidP="00D54B18">
      <w:pPr>
        <w:rPr>
          <w:ins w:id="48" w:author="RICH Izzy" w:date="2019-01-22T14:14:00Z"/>
          <w:rFonts w:ascii="Times New Roman" w:eastAsia="Times New Roman" w:hAnsi="Times New Roman" w:cs="Times New Roman"/>
          <w:sz w:val="22"/>
          <w:szCs w:val="22"/>
          <w:lang w:val="en-US"/>
        </w:rPr>
      </w:pPr>
    </w:p>
    <w:p w14:paraId="09C457E3" w14:textId="77777777" w:rsidR="0034656E" w:rsidRPr="007F7277" w:rsidRDefault="0034656E" w:rsidP="00D54B18">
      <w:pPr>
        <w:rPr>
          <w:ins w:id="49" w:author="RICH Izzy" w:date="2019-01-22T14:14:00Z"/>
          <w:rFonts w:ascii="Times New Roman" w:eastAsia="Times New Roman" w:hAnsi="Times New Roman" w:cs="Times New Roman"/>
          <w:sz w:val="22"/>
          <w:szCs w:val="22"/>
          <w:lang w:val="en-US"/>
        </w:rPr>
      </w:pPr>
    </w:p>
    <w:p w14:paraId="169F3CAF" w14:textId="75E7D119" w:rsidR="00FD1D35" w:rsidRPr="007F7277" w:rsidDel="0013164E" w:rsidRDefault="00FD1D35" w:rsidP="00D54B18">
      <w:pPr>
        <w:rPr>
          <w:del w:id="50" w:author="RICH Izzy" w:date="2019-01-22T11:48:00Z"/>
          <w:rFonts w:ascii="Times New Roman" w:eastAsia="Times New Roman" w:hAnsi="Times New Roman" w:cs="Times New Roman"/>
          <w:sz w:val="22"/>
          <w:szCs w:val="22"/>
          <w:lang w:val="en-US"/>
        </w:rPr>
      </w:pPr>
    </w:p>
    <w:p w14:paraId="67E400BF" w14:textId="643F38C4" w:rsidR="00D54B18" w:rsidRPr="007F7277" w:rsidDel="0013164E" w:rsidRDefault="00FD1D35" w:rsidP="00D54B18">
      <w:pPr>
        <w:rPr>
          <w:del w:id="51" w:author="RICH Izzy" w:date="2019-01-22T11:50:00Z"/>
          <w:rFonts w:ascii="Times New Roman" w:eastAsia="Times New Roman" w:hAnsi="Times New Roman" w:cs="Times New Roman"/>
          <w:sz w:val="22"/>
          <w:szCs w:val="22"/>
          <w:lang w:val="en-US"/>
        </w:rPr>
      </w:pPr>
      <w:r w:rsidRPr="007F7277">
        <w:rPr>
          <w:rFonts w:ascii="Times New Roman" w:eastAsia="Times New Roman" w:hAnsi="Times New Roman" w:cs="Times New Roman"/>
          <w:sz w:val="22"/>
          <w:szCs w:val="22"/>
          <w:lang w:val="en-US"/>
        </w:rPr>
        <w:t xml:space="preserve">Due to Latvia’s quick-changing political status, it proves as an appropriate </w:t>
      </w:r>
      <w:del w:id="52" w:author="DASKALOVA Gergana Nikolaeva" w:date="2019-01-16T11:18:00Z">
        <w:r w:rsidRPr="007F7277" w:rsidDel="00305E00">
          <w:rPr>
            <w:rFonts w:ascii="Times New Roman" w:eastAsia="Times New Roman" w:hAnsi="Times New Roman" w:cs="Times New Roman"/>
            <w:sz w:val="22"/>
            <w:szCs w:val="22"/>
            <w:lang w:val="en-US"/>
          </w:rPr>
          <w:delText>study site</w:delText>
        </w:r>
      </w:del>
      <w:ins w:id="53" w:author="DASKALOVA Gergana Nikolaeva" w:date="2019-01-16T11:18:00Z">
        <w:r w:rsidR="00305E00">
          <w:rPr>
            <w:rFonts w:ascii="Times New Roman" w:eastAsia="Times New Roman" w:hAnsi="Times New Roman" w:cs="Times New Roman"/>
            <w:sz w:val="22"/>
            <w:szCs w:val="22"/>
            <w:lang w:val="en-US"/>
          </w:rPr>
          <w:t>case study</w:t>
        </w:r>
      </w:ins>
      <w:r w:rsidRPr="007F7277">
        <w:rPr>
          <w:rFonts w:ascii="Times New Roman" w:eastAsia="Times New Roman" w:hAnsi="Times New Roman" w:cs="Times New Roman"/>
          <w:sz w:val="22"/>
          <w:szCs w:val="22"/>
          <w:lang w:val="en-US"/>
        </w:rPr>
        <w:t xml:space="preserve"> to examine if </w:t>
      </w:r>
      <w:del w:id="54" w:author="RICH Izzy" w:date="2019-01-16T18:10:00Z">
        <w:r w:rsidRPr="007F7277" w:rsidDel="00197067">
          <w:rPr>
            <w:rFonts w:ascii="Times New Roman" w:eastAsia="Times New Roman" w:hAnsi="Times New Roman" w:cs="Times New Roman"/>
            <w:sz w:val="22"/>
            <w:szCs w:val="22"/>
            <w:lang w:val="en-US"/>
          </w:rPr>
          <w:delText xml:space="preserve">such </w:delText>
        </w:r>
      </w:del>
      <w:r w:rsidRPr="007F7277">
        <w:rPr>
          <w:rFonts w:ascii="Times New Roman" w:eastAsia="Times New Roman" w:hAnsi="Times New Roman" w:cs="Times New Roman"/>
          <w:sz w:val="22"/>
          <w:szCs w:val="22"/>
          <w:lang w:val="en-US"/>
        </w:rPr>
        <w:t xml:space="preserve">land-use change can be linked </w:t>
      </w:r>
      <w:ins w:id="55" w:author="RICH Izzy" w:date="2019-01-22T11:49:00Z">
        <w:r w:rsidR="0013164E">
          <w:rPr>
            <w:rFonts w:ascii="Times New Roman" w:eastAsia="Times New Roman" w:hAnsi="Times New Roman" w:cs="Times New Roman"/>
            <w:sz w:val="22"/>
            <w:szCs w:val="22"/>
            <w:lang w:val="en-US"/>
          </w:rPr>
          <w:t xml:space="preserve">through satellite imagery </w:t>
        </w:r>
      </w:ins>
      <w:r w:rsidRPr="007F7277">
        <w:rPr>
          <w:rFonts w:ascii="Times New Roman" w:eastAsia="Times New Roman" w:hAnsi="Times New Roman" w:cs="Times New Roman"/>
          <w:sz w:val="22"/>
          <w:szCs w:val="22"/>
          <w:lang w:val="en-US"/>
        </w:rPr>
        <w:t xml:space="preserve">to key socio-political events. </w:t>
      </w:r>
      <w:r w:rsidR="00D54B18" w:rsidRPr="007F7277">
        <w:rPr>
          <w:rFonts w:ascii="Times New Roman" w:eastAsia="Times New Roman" w:hAnsi="Times New Roman" w:cs="Times New Roman"/>
          <w:color w:val="000000"/>
          <w:sz w:val="22"/>
          <w:szCs w:val="22"/>
          <w:lang w:val="en-US"/>
        </w:rPr>
        <w:t>The two events I will be examining are (1) the Soviet Union collapse in 1991 and (2) the addition of Latvia to the EU in 2004 (vote in 2003). After the Soviet Union, there was an increase in abandoned land, tree cutting and percent coverage of protected areas</w:t>
      </w:r>
      <w:ins w:id="56" w:author="RICH Izzy" w:date="2019-01-22T12:17:00Z">
        <w:r w:rsidR="0013164E">
          <w:rPr>
            <w:rFonts w:ascii="Times New Roman" w:eastAsia="Times New Roman" w:hAnsi="Times New Roman" w:cs="Times New Roman"/>
            <w:color w:val="000000"/>
            <w:sz w:val="22"/>
            <w:szCs w:val="22"/>
            <w:lang w:val="en-US"/>
          </w:rPr>
          <w:fldChar w:fldCharType="begin"/>
        </w:r>
      </w:ins>
      <w:ins w:id="57" w:author="RICH Izzy" w:date="2019-01-22T12:35:00Z">
        <w:r w:rsidR="0013164E">
          <w:rPr>
            <w:rFonts w:ascii="Times New Roman" w:eastAsia="Times New Roman" w:hAnsi="Times New Roman" w:cs="Times New Roman"/>
            <w:color w:val="000000"/>
            <w:sz w:val="22"/>
            <w:szCs w:val="22"/>
            <w:lang w:val="en-US"/>
          </w:rPr>
          <w:instrText xml:space="preserve"> ADDIN ZOTERO_ITEM CSL_CITATION {"citationID":"0Dj5jIbU","properties":{"formattedCitation":"\\super 3\\nosupersub{}","plainCitation":"3","noteIndex":0},"citationItems":[{"id":5,"uris":["http://zotero.org/users/5200241/items/KFDZBSW4"],"uri":["http://zotero.org/users/5200241/items/KFDZBSW4"],"itemData":{"id":5,"type":"article-journal","title":"Effects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ins>
      <w:r w:rsidR="0013164E">
        <w:rPr>
          <w:rFonts w:ascii="Times New Roman" w:eastAsia="Times New Roman" w:hAnsi="Times New Roman" w:cs="Times New Roman"/>
          <w:color w:val="000000"/>
          <w:sz w:val="22"/>
          <w:szCs w:val="22"/>
          <w:lang w:val="en-US"/>
        </w:rPr>
        <w:fldChar w:fldCharType="separate"/>
      </w:r>
      <w:ins w:id="58" w:author="RICH Izzy" w:date="2019-01-22T12:35:00Z">
        <w:r w:rsidR="0013164E" w:rsidRPr="0013164E">
          <w:rPr>
            <w:rFonts w:ascii="Times New Roman" w:hAnsi="Times New Roman" w:cs="Times New Roman"/>
            <w:color w:val="000000"/>
            <w:sz w:val="22"/>
            <w:vertAlign w:val="superscript"/>
            <w:rPrChange w:id="59" w:author="RICH Izzy" w:date="2019-01-22T12:35:00Z">
              <w:rPr>
                <w:rFonts w:ascii="Times New Roman" w:hAnsi="Times New Roman" w:cs="Times New Roman"/>
                <w:vertAlign w:val="superscript"/>
              </w:rPr>
            </w:rPrChange>
          </w:rPr>
          <w:t>3</w:t>
        </w:r>
      </w:ins>
      <w:ins w:id="60" w:author="RICH Izzy" w:date="2019-01-22T12:17:00Z">
        <w:r w:rsidR="0013164E">
          <w:rPr>
            <w:rFonts w:ascii="Times New Roman" w:eastAsia="Times New Roman" w:hAnsi="Times New Roman" w:cs="Times New Roman"/>
            <w:color w:val="000000"/>
            <w:sz w:val="22"/>
            <w:szCs w:val="22"/>
            <w:lang w:val="en-US"/>
          </w:rPr>
          <w:fldChar w:fldCharType="end"/>
        </w:r>
      </w:ins>
      <w:r w:rsidR="00BA5A1C" w:rsidRPr="007F7277">
        <w:rPr>
          <w:rFonts w:ascii="Times New Roman" w:eastAsia="Times New Roman" w:hAnsi="Times New Roman" w:cs="Times New Roman"/>
          <w:color w:val="000000"/>
          <w:sz w:val="22"/>
          <w:szCs w:val="22"/>
          <w:lang w:val="en-US"/>
        </w:rPr>
        <w:t xml:space="preserve">. </w:t>
      </w:r>
      <w:r w:rsidR="00D54B18" w:rsidRPr="007F7277">
        <w:rPr>
          <w:rFonts w:ascii="Times New Roman" w:eastAsia="Times New Roman" w:hAnsi="Times New Roman" w:cs="Times New Roman"/>
          <w:color w:val="000000"/>
          <w:sz w:val="22"/>
          <w:szCs w:val="22"/>
          <w:lang w:val="en-US"/>
        </w:rPr>
        <w:t>After joining the EU, the share of large farms (intensive</w:t>
      </w:r>
      <w:r w:rsidRPr="007F7277">
        <w:rPr>
          <w:rFonts w:ascii="Times New Roman" w:eastAsia="Times New Roman" w:hAnsi="Times New Roman" w:cs="Times New Roman"/>
          <w:color w:val="000000"/>
          <w:sz w:val="22"/>
          <w:szCs w:val="22"/>
          <w:lang w:val="en-US"/>
        </w:rPr>
        <w:t>)</w:t>
      </w:r>
      <w:r w:rsidR="00D54B18" w:rsidRPr="007F7277">
        <w:rPr>
          <w:rFonts w:ascii="Times New Roman" w:eastAsia="Times New Roman" w:hAnsi="Times New Roman" w:cs="Times New Roman"/>
          <w:color w:val="000000"/>
          <w:sz w:val="22"/>
          <w:szCs w:val="22"/>
          <w:lang w:val="en-US"/>
        </w:rPr>
        <w:t xml:space="preserve"> increased, while the share in small farms (extensive) decreased</w:t>
      </w:r>
      <w:del w:id="61" w:author="RICH Izzy" w:date="2019-01-22T12:36:00Z">
        <w:r w:rsidR="00D54B18" w:rsidRPr="007F7277" w:rsidDel="0013164E">
          <w:rPr>
            <w:rFonts w:ascii="Times New Roman" w:eastAsia="Times New Roman" w:hAnsi="Times New Roman" w:cs="Times New Roman"/>
            <w:color w:val="000000"/>
            <w:sz w:val="22"/>
            <w:szCs w:val="22"/>
            <w:lang w:val="en-US"/>
          </w:rPr>
          <w:delText xml:space="preserve"> </w:delText>
        </w:r>
      </w:del>
      <w:ins w:id="62" w:author="RICH Izzy" w:date="2019-01-22T12:36:00Z">
        <w:r w:rsidR="0013164E">
          <w:rPr>
            <w:rFonts w:ascii="Times New Roman" w:eastAsia="Times New Roman" w:hAnsi="Times New Roman" w:cs="Times New Roman"/>
            <w:color w:val="000000"/>
            <w:sz w:val="22"/>
            <w:szCs w:val="22"/>
            <w:lang w:val="en-US"/>
          </w:rPr>
          <w:fldChar w:fldCharType="begin"/>
        </w:r>
        <w:r w:rsidR="0013164E">
          <w:rPr>
            <w:rFonts w:ascii="Times New Roman" w:eastAsia="Times New Roman" w:hAnsi="Times New Roman" w:cs="Times New Roman"/>
            <w:color w:val="000000"/>
            <w:sz w:val="22"/>
            <w:szCs w:val="22"/>
            <w:lang w:val="en-US"/>
          </w:rPr>
          <w:instrText xml:space="preserve"> ADDIN ZOTERO_ITEM CSL_CITATION {"citationID":"dpogqZ8w","properties":{"formattedCitation":"\\super 4\\nosupersub{}","plainCitation":"4","noteIndex":0},"citationItems":[{"id":195,"uris":["http://zotero.org/users/5200241/items/6VFC3Z4L"],"uri":["http://zotero.org/users/5200241/items/6VFC3Z4L"],"itemData":{"id":195,"type":"article-journal","title":"The Diversity of Effects of EU Membership on Agriculture in New Member States","page":"48","source":"Zotero","language":"en","author":[{"family":"Csaki","given":"C"},{"family":"Jambor","given":"A"}],"issued":{"date-parts":[["2009"]]}}}],"schema":"https://github.com/citation-style-language/schema/raw/master/csl-citation.json"} </w:instrText>
        </w:r>
      </w:ins>
      <w:r w:rsidR="0013164E">
        <w:rPr>
          <w:rFonts w:ascii="Times New Roman" w:eastAsia="Times New Roman" w:hAnsi="Times New Roman" w:cs="Times New Roman"/>
          <w:color w:val="000000"/>
          <w:sz w:val="22"/>
          <w:szCs w:val="22"/>
          <w:lang w:val="en-US"/>
        </w:rPr>
        <w:fldChar w:fldCharType="separate"/>
      </w:r>
      <w:ins w:id="63" w:author="RICH Izzy" w:date="2019-01-22T12:36:00Z">
        <w:r w:rsidR="0013164E" w:rsidRPr="0013164E">
          <w:rPr>
            <w:rFonts w:ascii="Times New Roman" w:hAnsi="Times New Roman" w:cs="Times New Roman"/>
            <w:color w:val="000000"/>
            <w:sz w:val="22"/>
            <w:vertAlign w:val="superscript"/>
            <w:rPrChange w:id="64" w:author="RICH Izzy" w:date="2019-01-22T12:36:00Z">
              <w:rPr>
                <w:rFonts w:ascii="Times New Roman" w:hAnsi="Times New Roman" w:cs="Times New Roman"/>
                <w:vertAlign w:val="superscript"/>
              </w:rPr>
            </w:rPrChange>
          </w:rPr>
          <w:t>4</w:t>
        </w:r>
        <w:r w:rsidR="0013164E">
          <w:rPr>
            <w:rFonts w:ascii="Times New Roman" w:eastAsia="Times New Roman" w:hAnsi="Times New Roman" w:cs="Times New Roman"/>
            <w:color w:val="000000"/>
            <w:sz w:val="22"/>
            <w:szCs w:val="22"/>
            <w:lang w:val="en-US"/>
          </w:rPr>
          <w:fldChar w:fldCharType="end"/>
        </w:r>
      </w:ins>
      <w:del w:id="65" w:author="RICH Izzy" w:date="2019-01-22T12:36:00Z">
        <w:r w:rsidR="00D54B18" w:rsidRPr="007F7277" w:rsidDel="0013164E">
          <w:rPr>
            <w:rFonts w:ascii="Times New Roman" w:eastAsia="Times New Roman" w:hAnsi="Times New Roman" w:cs="Times New Roman"/>
            <w:color w:val="000000"/>
            <w:sz w:val="22"/>
            <w:szCs w:val="22"/>
            <w:lang w:val="en-US"/>
          </w:rPr>
          <w:delText>(</w:delText>
        </w:r>
        <w:r w:rsidR="0092040F" w:rsidRPr="007F7277" w:rsidDel="0013164E">
          <w:rPr>
            <w:rFonts w:ascii="Times New Roman" w:eastAsia="Times New Roman" w:hAnsi="Times New Roman" w:cs="Times New Roman"/>
            <w:color w:val="000000"/>
            <w:sz w:val="22"/>
            <w:szCs w:val="22"/>
            <w:lang w:val="en-US"/>
          </w:rPr>
          <w:fldChar w:fldCharType="begin"/>
        </w:r>
        <w:r w:rsidR="0092040F" w:rsidRPr="007F7277" w:rsidDel="0013164E">
          <w:rPr>
            <w:rFonts w:ascii="Times New Roman" w:eastAsia="Times New Roman" w:hAnsi="Times New Roman" w:cs="Times New Roman"/>
            <w:color w:val="000000"/>
            <w:sz w:val="22"/>
            <w:szCs w:val="22"/>
            <w:lang w:val="en-US"/>
          </w:rPr>
          <w:delInstrText xml:space="preserve"> ADDIN ZOTERO_ITEM CSL_CITATION {"citationID":"diqXswya","properties":{"formattedCitation":"(Csaki and Jambor, n.d.)","plainCitation":"(Csaki and Jambor, n.d.)","dontUpdate":true,"noteIndex":0},"citationItems":[{"id":195,"uris":["http://zotero.org/users/5200241/items/6VFC3Z4L"],"uri":["http://zotero.org/users/5200241/items/6VFC3Z4L"],"itemData":{"id":195,"type":"article-journal","title":"The Diversity of Effects of EU Membership on Agriculture in New Member States","page":"48","source":"Zotero","language":"en","author":[{"family":"Csaki","given":"C"},{"family":"Jambor","given":"A"}],"issued":{"date-parts":[["2009"]]}}}],"schema":"https://github.com/citation-style-language/schema/raw/master/csl-citation.json"} </w:delInstrText>
        </w:r>
        <w:r w:rsidR="0092040F" w:rsidRPr="007F7277" w:rsidDel="0013164E">
          <w:rPr>
            <w:rFonts w:ascii="Times New Roman" w:eastAsia="Times New Roman" w:hAnsi="Times New Roman" w:cs="Times New Roman"/>
            <w:color w:val="000000"/>
            <w:sz w:val="22"/>
            <w:szCs w:val="22"/>
            <w:lang w:val="en-US"/>
          </w:rPr>
          <w:fldChar w:fldCharType="separate"/>
        </w:r>
        <w:r w:rsidR="0092040F" w:rsidRPr="007F7277" w:rsidDel="0013164E">
          <w:rPr>
            <w:rFonts w:ascii="Times New Roman" w:eastAsia="Times New Roman" w:hAnsi="Times New Roman" w:cs="Times New Roman"/>
            <w:noProof/>
            <w:color w:val="000000"/>
            <w:sz w:val="22"/>
            <w:szCs w:val="22"/>
            <w:lang w:val="en-US"/>
          </w:rPr>
          <w:delText>Csaki and Jambor, 2009)</w:delText>
        </w:r>
        <w:r w:rsidR="0092040F" w:rsidRPr="007F7277" w:rsidDel="0013164E">
          <w:rPr>
            <w:rFonts w:ascii="Times New Roman" w:eastAsia="Times New Roman" w:hAnsi="Times New Roman" w:cs="Times New Roman"/>
            <w:color w:val="000000"/>
            <w:sz w:val="22"/>
            <w:szCs w:val="22"/>
            <w:lang w:val="en-US"/>
          </w:rPr>
          <w:fldChar w:fldCharType="end"/>
        </w:r>
      </w:del>
      <w:r w:rsidR="00D54B18" w:rsidRPr="007F7277">
        <w:rPr>
          <w:rFonts w:ascii="Times New Roman" w:eastAsia="Times New Roman" w:hAnsi="Times New Roman" w:cs="Times New Roman"/>
          <w:color w:val="000000"/>
          <w:sz w:val="22"/>
          <w:szCs w:val="22"/>
          <w:lang w:val="en-US"/>
        </w:rPr>
        <w:t xml:space="preserve">. </w:t>
      </w:r>
      <w:r w:rsidR="0031609F" w:rsidRPr="007F7277">
        <w:rPr>
          <w:rFonts w:ascii="Times New Roman" w:eastAsia="Times New Roman" w:hAnsi="Times New Roman" w:cs="Times New Roman"/>
          <w:color w:val="000000"/>
          <w:sz w:val="22"/>
          <w:szCs w:val="22"/>
          <w:lang w:val="en-US"/>
        </w:rPr>
        <w:t>Agricultural abandonment</w:t>
      </w:r>
      <w:ins w:id="66" w:author="RICH Izzy" w:date="2019-01-16T18:43:00Z">
        <w:r w:rsidR="00840F6C">
          <w:rPr>
            <w:rFonts w:ascii="Times New Roman" w:eastAsia="Times New Roman" w:hAnsi="Times New Roman" w:cs="Times New Roman"/>
            <w:color w:val="000000"/>
            <w:sz w:val="22"/>
            <w:szCs w:val="22"/>
            <w:lang w:val="en-US"/>
          </w:rPr>
          <w:t>,</w:t>
        </w:r>
      </w:ins>
      <w:r w:rsidR="0031609F" w:rsidRPr="007F7277">
        <w:rPr>
          <w:rFonts w:ascii="Times New Roman" w:eastAsia="Times New Roman" w:hAnsi="Times New Roman" w:cs="Times New Roman"/>
          <w:color w:val="000000"/>
          <w:sz w:val="22"/>
          <w:szCs w:val="22"/>
          <w:lang w:val="en-US"/>
        </w:rPr>
        <w:t xml:space="preserve"> </w:t>
      </w:r>
      <w:ins w:id="67" w:author="RICH Izzy" w:date="2019-01-16T18:43:00Z">
        <w:r w:rsidR="00B920A6">
          <w:rPr>
            <w:rFonts w:ascii="Times New Roman" w:eastAsia="Times New Roman" w:hAnsi="Times New Roman" w:cs="Times New Roman"/>
            <w:color w:val="000000"/>
            <w:sz w:val="22"/>
            <w:szCs w:val="22"/>
            <w:lang w:val="en-US"/>
          </w:rPr>
          <w:t xml:space="preserve">which can be defined as </w:t>
        </w:r>
      </w:ins>
      <w:ins w:id="68" w:author="RICH Izzy" w:date="2019-01-16T18:44:00Z">
        <w:r w:rsidR="00B920A6">
          <w:rPr>
            <w:rFonts w:ascii="Times New Roman" w:eastAsia="Times New Roman" w:hAnsi="Times New Roman" w:cs="Times New Roman"/>
            <w:color w:val="000000"/>
            <w:sz w:val="22"/>
            <w:szCs w:val="22"/>
            <w:lang w:val="en-US"/>
          </w:rPr>
          <w:t xml:space="preserve">the cessation of agricultural activities on farmland, </w:t>
        </w:r>
      </w:ins>
      <w:r w:rsidR="0031609F" w:rsidRPr="007F7277">
        <w:rPr>
          <w:rFonts w:ascii="Times New Roman" w:eastAsia="Times New Roman" w:hAnsi="Times New Roman" w:cs="Times New Roman"/>
          <w:color w:val="000000"/>
          <w:sz w:val="22"/>
          <w:szCs w:val="22"/>
          <w:lang w:val="en-US"/>
        </w:rPr>
        <w:t xml:space="preserve">has the potential to cause biodiversity </w:t>
      </w:r>
      <w:del w:id="69" w:author="RICH Izzy" w:date="2019-01-17T11:47:00Z">
        <w:r w:rsidR="0031609F" w:rsidRPr="007F7277" w:rsidDel="0013164E">
          <w:rPr>
            <w:rFonts w:ascii="Times New Roman" w:eastAsia="Times New Roman" w:hAnsi="Times New Roman" w:cs="Times New Roman"/>
            <w:color w:val="000000"/>
            <w:sz w:val="22"/>
            <w:szCs w:val="22"/>
            <w:lang w:val="en-US"/>
          </w:rPr>
          <w:delText>loss</w:delText>
        </w:r>
      </w:del>
      <w:del w:id="70" w:author="RICH Izzy" w:date="2019-01-16T18:48:00Z">
        <w:r w:rsidR="0031609F" w:rsidRPr="007F7277" w:rsidDel="00B920A6">
          <w:rPr>
            <w:rFonts w:ascii="Times New Roman" w:eastAsia="Times New Roman" w:hAnsi="Times New Roman" w:cs="Times New Roman"/>
            <w:color w:val="000000"/>
            <w:sz w:val="22"/>
            <w:szCs w:val="22"/>
            <w:lang w:val="en-US"/>
          </w:rPr>
          <w:delText>, a global driver of climate</w:delText>
        </w:r>
      </w:del>
      <w:ins w:id="71" w:author="RICH Izzy" w:date="2019-01-17T11:47:00Z">
        <w:r w:rsidR="0013164E">
          <w:rPr>
            <w:rFonts w:ascii="Times New Roman" w:eastAsia="Times New Roman" w:hAnsi="Times New Roman" w:cs="Times New Roman"/>
            <w:color w:val="000000"/>
            <w:sz w:val="22"/>
            <w:szCs w:val="22"/>
            <w:lang w:val="en-US"/>
          </w:rPr>
          <w:t>change</w:t>
        </w:r>
      </w:ins>
      <w:ins w:id="72" w:author="RICH Izzy" w:date="2019-01-22T12:42:00Z">
        <w:r w:rsidR="0013164E">
          <w:rPr>
            <w:rFonts w:ascii="Times New Roman" w:eastAsia="Times New Roman" w:hAnsi="Times New Roman" w:cs="Times New Roman"/>
            <w:color w:val="000000"/>
            <w:sz w:val="22"/>
            <w:szCs w:val="22"/>
            <w:lang w:val="en-US"/>
          </w:rPr>
          <w:fldChar w:fldCharType="begin"/>
        </w:r>
        <w:r w:rsidR="0013164E">
          <w:rPr>
            <w:rFonts w:ascii="Times New Roman" w:eastAsia="Times New Roman" w:hAnsi="Times New Roman" w:cs="Times New Roman"/>
            <w:color w:val="000000"/>
            <w:sz w:val="22"/>
            <w:szCs w:val="22"/>
            <w:lang w:val="en-US"/>
          </w:rPr>
          <w:instrText xml:space="preserve"> ADDIN ZOTERO_ITEM CSL_CITATION {"citationID":"nTs8j3Mc","properties":{"formattedCitation":"\\super 5\\nosupersub{}","plainCitation":"5","noteIndex":0},"citationItems":[{"id":203,"uris":["http://zotero.org/users/5200241/items/JFZX72WP"],"uri":["http://zotero.org/users/5200241/items/JFZX72WP"],"itemData":{"id":203,"type":"article-journal","title":"Agricultural abandonment in mountain areas of Europe: Environmental consequences and policy response","container-title":"Journal of Environmental Management","page":"47-69","volume":"59","author":[{"family":"Macdonald","given":"D."},{"family":"Crabtree","given":"J.R."},{"family":"Wiesinger","given":"G."},{"family":"Dax","given":"T."},{"family":"Stamou","given":"N."},{"family":"Fleury","given":"P."},{"family":"Gutierrez Lazpita","given":"J."},{"family":"Gibon","given":"A."}],"issued":{"date-parts":[["2000"]]}}}],"schema":"https://github.com/citation-style-language/schema/raw/master/csl-citation.json"} </w:instrText>
        </w:r>
      </w:ins>
      <w:r w:rsidR="0013164E">
        <w:rPr>
          <w:rFonts w:ascii="Times New Roman" w:eastAsia="Times New Roman" w:hAnsi="Times New Roman" w:cs="Times New Roman"/>
          <w:color w:val="000000"/>
          <w:sz w:val="22"/>
          <w:szCs w:val="22"/>
          <w:lang w:val="en-US"/>
        </w:rPr>
        <w:fldChar w:fldCharType="separate"/>
      </w:r>
      <w:ins w:id="73" w:author="RICH Izzy" w:date="2019-01-22T12:42:00Z">
        <w:r w:rsidR="0013164E" w:rsidRPr="0013164E">
          <w:rPr>
            <w:rFonts w:ascii="Times New Roman" w:hAnsi="Times New Roman" w:cs="Times New Roman"/>
            <w:color w:val="000000"/>
            <w:sz w:val="22"/>
            <w:vertAlign w:val="superscript"/>
            <w:rPrChange w:id="74" w:author="RICH Izzy" w:date="2019-01-22T12:42:00Z">
              <w:rPr>
                <w:rFonts w:ascii="Times New Roman" w:hAnsi="Times New Roman" w:cs="Times New Roman"/>
                <w:vertAlign w:val="superscript"/>
              </w:rPr>
            </w:rPrChange>
          </w:rPr>
          <w:t>5</w:t>
        </w:r>
        <w:r w:rsidR="0013164E">
          <w:rPr>
            <w:rFonts w:ascii="Times New Roman" w:eastAsia="Times New Roman" w:hAnsi="Times New Roman" w:cs="Times New Roman"/>
            <w:color w:val="000000"/>
            <w:sz w:val="22"/>
            <w:szCs w:val="22"/>
            <w:lang w:val="en-US"/>
          </w:rPr>
          <w:fldChar w:fldCharType="end"/>
        </w:r>
      </w:ins>
      <w:del w:id="75" w:author="RICH Izzy" w:date="2019-01-16T18:48:00Z">
        <w:r w:rsidR="0031609F" w:rsidRPr="007F7277" w:rsidDel="00B920A6">
          <w:rPr>
            <w:rFonts w:ascii="Times New Roman" w:eastAsia="Times New Roman" w:hAnsi="Times New Roman" w:cs="Times New Roman"/>
            <w:color w:val="000000"/>
            <w:sz w:val="22"/>
            <w:szCs w:val="22"/>
            <w:lang w:val="en-US"/>
          </w:rPr>
          <w:delText xml:space="preserve"> change </w:delText>
        </w:r>
      </w:del>
      <w:del w:id="76" w:author="RICH Izzy" w:date="2019-01-22T12:42:00Z">
        <w:r w:rsidR="0031609F" w:rsidRPr="007F7277" w:rsidDel="0013164E">
          <w:rPr>
            <w:rFonts w:ascii="Times New Roman" w:eastAsia="Times New Roman" w:hAnsi="Times New Roman" w:cs="Times New Roman"/>
            <w:color w:val="000000"/>
            <w:sz w:val="22"/>
            <w:szCs w:val="22"/>
            <w:lang w:val="en-US"/>
          </w:rPr>
          <w:delText>(</w:delText>
        </w:r>
        <w:r w:rsidRPr="007F7277" w:rsidDel="0013164E">
          <w:rPr>
            <w:rFonts w:ascii="Times New Roman" w:eastAsia="Times New Roman" w:hAnsi="Times New Roman" w:cs="Times New Roman"/>
            <w:color w:val="000000"/>
            <w:sz w:val="22"/>
            <w:szCs w:val="22"/>
            <w:lang w:val="en-US"/>
          </w:rPr>
          <w:delText xml:space="preserve">MacDonald </w:delText>
        </w:r>
        <w:r w:rsidRPr="007F7277" w:rsidDel="0013164E">
          <w:rPr>
            <w:rFonts w:ascii="Times New Roman" w:eastAsia="Times New Roman" w:hAnsi="Times New Roman" w:cs="Times New Roman"/>
            <w:i/>
            <w:color w:val="000000"/>
            <w:sz w:val="22"/>
            <w:szCs w:val="22"/>
            <w:lang w:val="en-US"/>
          </w:rPr>
          <w:delText>et al.</w:delText>
        </w:r>
        <w:r w:rsidRPr="007F7277" w:rsidDel="0013164E">
          <w:rPr>
            <w:rFonts w:ascii="Times New Roman" w:eastAsia="Times New Roman" w:hAnsi="Times New Roman" w:cs="Times New Roman"/>
            <w:color w:val="000000"/>
            <w:sz w:val="22"/>
            <w:szCs w:val="22"/>
            <w:lang w:val="en-US"/>
          </w:rPr>
          <w:delText>, 2000</w:delText>
        </w:r>
        <w:r w:rsidR="0031609F" w:rsidRPr="007F7277" w:rsidDel="0013164E">
          <w:rPr>
            <w:rFonts w:ascii="Times New Roman" w:eastAsia="Times New Roman" w:hAnsi="Times New Roman" w:cs="Times New Roman"/>
            <w:color w:val="000000"/>
            <w:sz w:val="22"/>
            <w:szCs w:val="22"/>
            <w:lang w:val="en-US"/>
          </w:rPr>
          <w:delText>)</w:delText>
        </w:r>
      </w:del>
      <w:r w:rsidR="0031609F" w:rsidRPr="007F7277">
        <w:rPr>
          <w:rFonts w:ascii="Times New Roman" w:eastAsia="Times New Roman" w:hAnsi="Times New Roman" w:cs="Times New Roman"/>
          <w:color w:val="000000"/>
          <w:sz w:val="22"/>
          <w:szCs w:val="22"/>
          <w:lang w:val="en-US"/>
        </w:rPr>
        <w:t xml:space="preserve">. </w:t>
      </w:r>
    </w:p>
    <w:p w14:paraId="30FD87EA" w14:textId="77777777" w:rsidR="00D54B18" w:rsidRPr="007F7277" w:rsidDel="0013164E" w:rsidRDefault="00D54B18" w:rsidP="00D54B18">
      <w:pPr>
        <w:rPr>
          <w:del w:id="77" w:author="RICH Izzy" w:date="2019-01-22T11:48:00Z"/>
          <w:rFonts w:ascii="Times New Roman" w:eastAsia="Times New Roman" w:hAnsi="Times New Roman" w:cs="Times New Roman"/>
          <w:sz w:val="22"/>
          <w:szCs w:val="22"/>
          <w:lang w:val="en-US"/>
        </w:rPr>
      </w:pPr>
    </w:p>
    <w:p w14:paraId="0953DE66" w14:textId="5AF217FD" w:rsidR="00D54B18" w:rsidRPr="007F7277" w:rsidRDefault="00D54B18" w:rsidP="00D54B18">
      <w:pPr>
        <w:rPr>
          <w:rFonts w:ascii="Times New Roman" w:eastAsia="Times New Roman" w:hAnsi="Times New Roman" w:cs="Times New Roman"/>
          <w:sz w:val="22"/>
          <w:szCs w:val="22"/>
          <w:lang w:val="en-US"/>
        </w:rPr>
      </w:pPr>
      <w:commentRangeStart w:id="78"/>
      <w:del w:id="79" w:author="RICH Izzy" w:date="2019-01-22T11:48:00Z">
        <w:r w:rsidRPr="007F7277" w:rsidDel="0013164E">
          <w:rPr>
            <w:rFonts w:ascii="Times New Roman" w:eastAsia="Times New Roman" w:hAnsi="Times New Roman" w:cs="Times New Roman"/>
            <w:color w:val="000000"/>
            <w:sz w:val="22"/>
            <w:szCs w:val="22"/>
            <w:lang w:val="en-US"/>
          </w:rPr>
          <w:delText>Analysing if socio-political shift</w:delText>
        </w:r>
      </w:del>
      <w:del w:id="80" w:author="RICH Izzy" w:date="2019-01-17T12:03:00Z">
        <w:r w:rsidRPr="007F7277" w:rsidDel="0013164E">
          <w:rPr>
            <w:rFonts w:ascii="Times New Roman" w:eastAsia="Times New Roman" w:hAnsi="Times New Roman" w:cs="Times New Roman"/>
            <w:color w:val="000000"/>
            <w:sz w:val="22"/>
            <w:szCs w:val="22"/>
            <w:lang w:val="en-US"/>
          </w:rPr>
          <w:delText xml:space="preserve">s can be detected </w:delText>
        </w:r>
      </w:del>
      <w:del w:id="81" w:author="RICH Izzy" w:date="2019-01-22T11:48:00Z">
        <w:r w:rsidRPr="007F7277" w:rsidDel="0013164E">
          <w:rPr>
            <w:rFonts w:ascii="Times New Roman" w:eastAsia="Times New Roman" w:hAnsi="Times New Roman" w:cs="Times New Roman"/>
            <w:color w:val="000000"/>
            <w:sz w:val="22"/>
            <w:szCs w:val="22"/>
            <w:lang w:val="en-US"/>
          </w:rPr>
          <w:delText xml:space="preserve">through land-use change would shed light into if and how long political influence has an effect on land-use at </w:delText>
        </w:r>
        <w:r w:rsidR="00FD1D35" w:rsidRPr="007F7277" w:rsidDel="0013164E">
          <w:rPr>
            <w:rFonts w:ascii="Times New Roman" w:eastAsia="Times New Roman" w:hAnsi="Times New Roman" w:cs="Times New Roman"/>
            <w:color w:val="000000"/>
            <w:sz w:val="22"/>
            <w:szCs w:val="22"/>
            <w:lang w:val="en-US"/>
          </w:rPr>
          <w:delText>community level</w:delText>
        </w:r>
        <w:r w:rsidRPr="007F7277" w:rsidDel="0013164E">
          <w:rPr>
            <w:rFonts w:ascii="Times New Roman" w:eastAsia="Times New Roman" w:hAnsi="Times New Roman" w:cs="Times New Roman"/>
            <w:color w:val="000000"/>
            <w:sz w:val="22"/>
            <w:szCs w:val="22"/>
            <w:lang w:val="en-US"/>
          </w:rPr>
          <w:delText xml:space="preserve">. </w:delText>
        </w:r>
      </w:del>
      <w:commentRangeEnd w:id="78"/>
      <w:r w:rsidR="009B1736">
        <w:rPr>
          <w:rStyle w:val="CommentReference"/>
        </w:rPr>
        <w:commentReference w:id="78"/>
      </w:r>
      <w:r w:rsidRPr="007F7277">
        <w:rPr>
          <w:rFonts w:ascii="Times New Roman" w:eastAsia="Times New Roman" w:hAnsi="Times New Roman" w:cs="Times New Roman"/>
          <w:color w:val="000000"/>
          <w:sz w:val="22"/>
          <w:szCs w:val="22"/>
          <w:lang w:val="en-US"/>
        </w:rPr>
        <w:t>Ultimately, this type of analysis could be replicated for other countries to outline the impacts of shifting political power on land cover and thus, have implications for wider aspects such as ecosystem services, the economy and human movement/</w:t>
      </w:r>
      <w:del w:id="82" w:author="Isla Myers-Smith" w:date="2019-01-16T00:06:00Z">
        <w:r w:rsidRPr="007F7277" w:rsidDel="009B1736">
          <w:rPr>
            <w:rFonts w:ascii="Times New Roman" w:eastAsia="Times New Roman" w:hAnsi="Times New Roman" w:cs="Times New Roman"/>
            <w:color w:val="000000"/>
            <w:sz w:val="22"/>
            <w:szCs w:val="22"/>
            <w:lang w:val="en-US"/>
          </w:rPr>
          <w:delText>urbanisation</w:delText>
        </w:r>
      </w:del>
      <w:ins w:id="83" w:author="Isla Myers-Smith" w:date="2019-01-16T00:06:00Z">
        <w:r w:rsidR="009B1736">
          <w:rPr>
            <w:rFonts w:ascii="Times New Roman" w:eastAsia="Times New Roman" w:hAnsi="Times New Roman" w:cs="Times New Roman"/>
            <w:color w:val="000000"/>
            <w:sz w:val="22"/>
            <w:szCs w:val="22"/>
            <w:lang w:val="en-US"/>
          </w:rPr>
          <w:t>urbanization across Europe and other regions around the world</w:t>
        </w:r>
      </w:ins>
      <w:r w:rsidRPr="007F7277">
        <w:rPr>
          <w:rFonts w:ascii="Times New Roman" w:eastAsia="Times New Roman" w:hAnsi="Times New Roman" w:cs="Times New Roman"/>
          <w:color w:val="000000"/>
          <w:sz w:val="22"/>
          <w:szCs w:val="22"/>
          <w:lang w:val="en-US"/>
        </w:rPr>
        <w:t xml:space="preserve">. </w:t>
      </w:r>
      <w:del w:id="84" w:author="Isla Myers-Smith" w:date="2019-01-16T00:07:00Z">
        <w:r w:rsidRPr="007F7277" w:rsidDel="009B1736">
          <w:rPr>
            <w:rFonts w:ascii="Times New Roman" w:eastAsia="Times New Roman" w:hAnsi="Times New Roman" w:cs="Times New Roman"/>
            <w:color w:val="000000"/>
            <w:sz w:val="22"/>
            <w:szCs w:val="22"/>
            <w:lang w:val="en-US"/>
          </w:rPr>
          <w:delText>Results can also be used potentially to project into future land coverage.  </w:delText>
        </w:r>
      </w:del>
    </w:p>
    <w:p w14:paraId="1C753C3B" w14:textId="244299BA" w:rsidR="006A6B2F" w:rsidRPr="007F7277" w:rsidRDefault="006A6B2F">
      <w:pPr>
        <w:rPr>
          <w:sz w:val="22"/>
          <w:szCs w:val="22"/>
        </w:rPr>
      </w:pPr>
    </w:p>
    <w:p w14:paraId="1422ABC3" w14:textId="22B66D61" w:rsidR="00D54B18" w:rsidRPr="007F7277" w:rsidRDefault="00D54B18" w:rsidP="008A2B7B">
      <w:pPr>
        <w:outlineLvl w:val="0"/>
        <w:rPr>
          <w:rFonts w:ascii="Times New Roman" w:eastAsia="Times New Roman" w:hAnsi="Times New Roman" w:cs="Times New Roman"/>
          <w:sz w:val="22"/>
          <w:szCs w:val="22"/>
          <w:lang w:val="en-US"/>
        </w:rPr>
      </w:pPr>
      <w:r w:rsidRPr="007F7277">
        <w:rPr>
          <w:rFonts w:ascii="Times New Roman" w:eastAsia="Times New Roman" w:hAnsi="Times New Roman" w:cs="Times New Roman"/>
          <w:b/>
          <w:bCs/>
          <w:color w:val="000000"/>
          <w:sz w:val="22"/>
          <w:szCs w:val="22"/>
          <w:lang w:val="en-US"/>
        </w:rPr>
        <w:t>Research questions</w:t>
      </w:r>
    </w:p>
    <w:p w14:paraId="11241B47" w14:textId="36D84C35" w:rsidR="00D54B18" w:rsidRPr="007F7277" w:rsidRDefault="00D54B18" w:rsidP="00D54B18">
      <w:pPr>
        <w:pStyle w:val="ListParagraph"/>
        <w:numPr>
          <w:ilvl w:val="0"/>
          <w:numId w:val="1"/>
        </w:numPr>
        <w:rPr>
          <w:rFonts w:ascii="Times New Roman" w:eastAsia="Times New Roman" w:hAnsi="Times New Roman" w:cs="Times New Roman"/>
          <w:color w:val="000000"/>
          <w:sz w:val="22"/>
          <w:szCs w:val="22"/>
          <w:lang w:val="en-US"/>
        </w:rPr>
      </w:pPr>
      <w:del w:id="85" w:author="Isla Myers-Smith" w:date="2019-01-16T00:18:00Z">
        <w:r w:rsidRPr="007F7277" w:rsidDel="00676729">
          <w:rPr>
            <w:rFonts w:ascii="Times New Roman" w:eastAsia="Times New Roman" w:hAnsi="Times New Roman" w:cs="Times New Roman"/>
            <w:color w:val="000000"/>
            <w:sz w:val="22"/>
            <w:szCs w:val="22"/>
            <w:lang w:val="en-US"/>
          </w:rPr>
          <w:delText xml:space="preserve">Can </w:delText>
        </w:r>
      </w:del>
      <w:ins w:id="86" w:author="RICH Izzy" w:date="2019-01-22T14:36:00Z">
        <w:r w:rsidR="0034656E">
          <w:rPr>
            <w:rFonts w:ascii="Times New Roman" w:eastAsia="Times New Roman" w:hAnsi="Times New Roman" w:cs="Times New Roman"/>
            <w:color w:val="000000"/>
            <w:sz w:val="22"/>
            <w:szCs w:val="22"/>
            <w:lang w:val="en-US"/>
          </w:rPr>
          <w:t xml:space="preserve">Are </w:t>
        </w:r>
      </w:ins>
      <w:ins w:id="87" w:author="Isla Myers-Smith" w:date="2019-01-16T00:18:00Z">
        <w:del w:id="88" w:author="RICH Izzy" w:date="2019-01-22T14:28:00Z">
          <w:r w:rsidR="00676729" w:rsidDel="0034656E">
            <w:rPr>
              <w:rFonts w:ascii="Times New Roman" w:eastAsia="Times New Roman" w:hAnsi="Times New Roman" w:cs="Times New Roman"/>
              <w:color w:val="000000"/>
              <w:sz w:val="22"/>
              <w:szCs w:val="22"/>
              <w:lang w:val="en-US"/>
            </w:rPr>
            <w:delText>Are</w:delText>
          </w:r>
        </w:del>
        <w:del w:id="89" w:author="RICH Izzy" w:date="2019-01-22T14:36:00Z">
          <w:r w:rsidR="00676729" w:rsidRPr="007F7277" w:rsidDel="0034656E">
            <w:rPr>
              <w:rFonts w:ascii="Times New Roman" w:eastAsia="Times New Roman" w:hAnsi="Times New Roman" w:cs="Times New Roman"/>
              <w:color w:val="000000"/>
              <w:sz w:val="22"/>
              <w:szCs w:val="22"/>
              <w:lang w:val="en-US"/>
            </w:rPr>
            <w:delText xml:space="preserve"> </w:delText>
          </w:r>
        </w:del>
      </w:ins>
      <w:r w:rsidRPr="007F7277">
        <w:rPr>
          <w:rFonts w:ascii="Times New Roman" w:eastAsia="Times New Roman" w:hAnsi="Times New Roman" w:cs="Times New Roman"/>
          <w:color w:val="000000"/>
          <w:sz w:val="22"/>
          <w:szCs w:val="22"/>
          <w:lang w:val="en-US"/>
        </w:rPr>
        <w:t xml:space="preserve">key socio-political events in Latvia </w:t>
      </w:r>
      <w:ins w:id="90" w:author="RICH Izzy" w:date="2019-01-22T14:36:00Z">
        <w:r w:rsidR="0034656E">
          <w:rPr>
            <w:rFonts w:ascii="Times New Roman" w:eastAsia="Times New Roman" w:hAnsi="Times New Roman" w:cs="Times New Roman"/>
            <w:color w:val="000000"/>
            <w:sz w:val="22"/>
            <w:szCs w:val="22"/>
            <w:lang w:val="en-US"/>
          </w:rPr>
          <w:t xml:space="preserve">visible </w:t>
        </w:r>
      </w:ins>
      <w:del w:id="91" w:author="Isla Myers-Smith" w:date="2019-01-16T00:18:00Z">
        <w:r w:rsidRPr="007F7277" w:rsidDel="00676729">
          <w:rPr>
            <w:rFonts w:ascii="Times New Roman" w:eastAsia="Times New Roman" w:hAnsi="Times New Roman" w:cs="Times New Roman"/>
            <w:color w:val="000000"/>
            <w:sz w:val="22"/>
            <w:szCs w:val="22"/>
            <w:lang w:val="en-US"/>
          </w:rPr>
          <w:delText>be detected through</w:delText>
        </w:r>
      </w:del>
      <w:ins w:id="92" w:author="Isla Myers-Smith" w:date="2019-01-16T00:18:00Z">
        <w:del w:id="93" w:author="RICH Izzy" w:date="2019-01-22T14:29:00Z">
          <w:r w:rsidR="00676729" w:rsidDel="0034656E">
            <w:rPr>
              <w:rFonts w:ascii="Times New Roman" w:eastAsia="Times New Roman" w:hAnsi="Times New Roman" w:cs="Times New Roman"/>
              <w:color w:val="000000"/>
              <w:sz w:val="22"/>
              <w:szCs w:val="22"/>
              <w:lang w:val="en-US"/>
            </w:rPr>
            <w:delText xml:space="preserve">visible </w:delText>
          </w:r>
        </w:del>
        <w:r w:rsidR="00676729">
          <w:rPr>
            <w:rFonts w:ascii="Times New Roman" w:eastAsia="Times New Roman" w:hAnsi="Times New Roman" w:cs="Times New Roman"/>
            <w:color w:val="000000"/>
            <w:sz w:val="22"/>
            <w:szCs w:val="22"/>
            <w:lang w:val="en-US"/>
          </w:rPr>
          <w:t>through</w:t>
        </w:r>
      </w:ins>
      <w:r w:rsidRPr="007F7277">
        <w:rPr>
          <w:rFonts w:ascii="Times New Roman" w:eastAsia="Times New Roman" w:hAnsi="Times New Roman" w:cs="Times New Roman"/>
          <w:color w:val="000000"/>
          <w:sz w:val="22"/>
          <w:szCs w:val="22"/>
          <w:lang w:val="en-US"/>
        </w:rPr>
        <w:t xml:space="preserve"> land-use change</w:t>
      </w:r>
      <w:ins w:id="94" w:author="Isla Myers-Smith" w:date="2019-01-16T00:18:00Z">
        <w:r w:rsidR="00676729">
          <w:rPr>
            <w:rFonts w:ascii="Times New Roman" w:eastAsia="Times New Roman" w:hAnsi="Times New Roman" w:cs="Times New Roman"/>
            <w:color w:val="000000"/>
            <w:sz w:val="22"/>
            <w:szCs w:val="22"/>
            <w:lang w:val="en-US"/>
          </w:rPr>
          <w:t xml:space="preserve"> detected using satellite imagery</w:t>
        </w:r>
      </w:ins>
      <w:r w:rsidRPr="007F7277">
        <w:rPr>
          <w:rFonts w:ascii="Times New Roman" w:eastAsia="Times New Roman" w:hAnsi="Times New Roman" w:cs="Times New Roman"/>
          <w:color w:val="000000"/>
          <w:sz w:val="22"/>
          <w:szCs w:val="22"/>
          <w:lang w:val="en-US"/>
        </w:rPr>
        <w:t>?</w:t>
      </w:r>
    </w:p>
    <w:p w14:paraId="2E81572F" w14:textId="038C5651" w:rsidR="00D54B18" w:rsidRPr="007F7277" w:rsidRDefault="00692C51" w:rsidP="00692C51">
      <w:pPr>
        <w:pStyle w:val="ListParagraph"/>
        <w:numPr>
          <w:ilvl w:val="0"/>
          <w:numId w:val="1"/>
        </w:numPr>
        <w:rPr>
          <w:rFonts w:ascii="Times New Roman" w:eastAsia="Times New Roman" w:hAnsi="Times New Roman" w:cs="Times New Roman"/>
          <w:color w:val="000000"/>
          <w:sz w:val="22"/>
          <w:szCs w:val="22"/>
          <w:lang w:val="en-US"/>
        </w:rPr>
      </w:pPr>
      <w:r w:rsidRPr="007F7277">
        <w:rPr>
          <w:rFonts w:ascii="Times New Roman" w:eastAsia="Times New Roman" w:hAnsi="Times New Roman" w:cs="Times New Roman"/>
          <w:color w:val="000000"/>
          <w:sz w:val="22"/>
          <w:szCs w:val="22"/>
          <w:lang w:val="en-US"/>
        </w:rPr>
        <w:t>Is the strength and direction of land-use change different with</w:t>
      </w:r>
      <w:ins w:id="95" w:author="RICH Izzy" w:date="2019-01-16T18:09:00Z">
        <w:r w:rsidR="00197067">
          <w:rPr>
            <w:rFonts w:ascii="Times New Roman" w:eastAsia="Times New Roman" w:hAnsi="Times New Roman" w:cs="Times New Roman"/>
            <w:color w:val="000000"/>
            <w:sz w:val="22"/>
            <w:szCs w:val="22"/>
            <w:lang w:val="en-US"/>
          </w:rPr>
          <w:t xml:space="preserve"> extensive, intensive and abandoned</w:t>
        </w:r>
      </w:ins>
      <w:r w:rsidRPr="007F7277">
        <w:rPr>
          <w:rFonts w:ascii="Times New Roman" w:eastAsia="Times New Roman" w:hAnsi="Times New Roman" w:cs="Times New Roman"/>
          <w:color w:val="000000"/>
          <w:sz w:val="22"/>
          <w:szCs w:val="22"/>
          <w:lang w:val="en-US"/>
        </w:rPr>
        <w:t xml:space="preserve"> </w:t>
      </w:r>
      <w:del w:id="96" w:author="RICH Izzy" w:date="2019-01-16T18:09:00Z">
        <w:r w:rsidRPr="007F7277" w:rsidDel="00197067">
          <w:rPr>
            <w:rFonts w:ascii="Times New Roman" w:eastAsia="Times New Roman" w:hAnsi="Times New Roman" w:cs="Times New Roman"/>
            <w:color w:val="000000"/>
            <w:sz w:val="22"/>
            <w:szCs w:val="22"/>
            <w:lang w:val="en-US"/>
          </w:rPr>
          <w:delText xml:space="preserve">differing </w:delText>
        </w:r>
      </w:del>
      <w:ins w:id="97" w:author="Isla Myers-Smith" w:date="2019-01-16T00:07:00Z">
        <w:del w:id="98" w:author="RICH Izzy" w:date="2019-01-16T18:09:00Z">
          <w:r w:rsidR="009B1736" w:rsidDel="00197067">
            <w:rPr>
              <w:rFonts w:ascii="Times New Roman" w:eastAsia="Times New Roman" w:hAnsi="Times New Roman" w:cs="Times New Roman"/>
              <w:color w:val="000000"/>
              <w:sz w:val="22"/>
              <w:szCs w:val="22"/>
              <w:lang w:val="en-US"/>
            </w:rPr>
            <w:delText>land management</w:delText>
          </w:r>
        </w:del>
      </w:ins>
      <w:ins w:id="99" w:author="RICH Izzy" w:date="2019-01-16T18:09:00Z">
        <w:r w:rsidR="00197067">
          <w:rPr>
            <w:rFonts w:ascii="Times New Roman" w:eastAsia="Times New Roman" w:hAnsi="Times New Roman" w:cs="Times New Roman"/>
            <w:color w:val="000000"/>
            <w:sz w:val="22"/>
            <w:szCs w:val="22"/>
            <w:lang w:val="en-US"/>
          </w:rPr>
          <w:t>land</w:t>
        </w:r>
      </w:ins>
      <w:del w:id="100" w:author="Isla Myers-Smith" w:date="2019-01-16T00:07:00Z">
        <w:r w:rsidRPr="007F7277" w:rsidDel="009B1736">
          <w:rPr>
            <w:rFonts w:ascii="Times New Roman" w:eastAsia="Times New Roman" w:hAnsi="Times New Roman" w:cs="Times New Roman"/>
            <w:color w:val="000000"/>
            <w:sz w:val="22"/>
            <w:szCs w:val="22"/>
            <w:lang w:val="en-US"/>
          </w:rPr>
          <w:delText>practices</w:delText>
        </w:r>
      </w:del>
      <w:r w:rsidRPr="007F7277">
        <w:rPr>
          <w:rFonts w:ascii="Times New Roman" w:eastAsia="Times New Roman" w:hAnsi="Times New Roman" w:cs="Times New Roman"/>
          <w:color w:val="000000"/>
          <w:sz w:val="22"/>
          <w:szCs w:val="22"/>
          <w:lang w:val="en-US"/>
        </w:rPr>
        <w:t>?</w:t>
      </w:r>
    </w:p>
    <w:p w14:paraId="3765C3F3" w14:textId="0F2C04DA" w:rsidR="00BA5A1C" w:rsidRPr="007F7277" w:rsidRDefault="00D54B18" w:rsidP="00BA5A1C">
      <w:pPr>
        <w:pStyle w:val="ListParagraph"/>
        <w:numPr>
          <w:ilvl w:val="0"/>
          <w:numId w:val="1"/>
        </w:numPr>
        <w:rPr>
          <w:rFonts w:ascii="Times New Roman" w:eastAsia="Times New Roman" w:hAnsi="Times New Roman" w:cs="Times New Roman"/>
          <w:color w:val="000000"/>
          <w:sz w:val="22"/>
          <w:szCs w:val="22"/>
          <w:lang w:val="en-US"/>
        </w:rPr>
      </w:pPr>
      <w:r w:rsidRPr="007F7277">
        <w:rPr>
          <w:rFonts w:ascii="Times New Roman" w:eastAsia="Times New Roman" w:hAnsi="Times New Roman" w:cs="Times New Roman"/>
          <w:color w:val="000000"/>
          <w:sz w:val="22"/>
          <w:szCs w:val="22"/>
          <w:lang w:val="en-US"/>
        </w:rPr>
        <w:t>Is there a time lag between socio-political event</w:t>
      </w:r>
      <w:r w:rsidR="00692C51" w:rsidRPr="007F7277">
        <w:rPr>
          <w:rFonts w:ascii="Times New Roman" w:eastAsia="Times New Roman" w:hAnsi="Times New Roman" w:cs="Times New Roman"/>
          <w:color w:val="000000"/>
          <w:sz w:val="22"/>
          <w:szCs w:val="22"/>
          <w:lang w:val="en-US"/>
        </w:rPr>
        <w:t>s</w:t>
      </w:r>
      <w:r w:rsidRPr="007F7277">
        <w:rPr>
          <w:rFonts w:ascii="Times New Roman" w:eastAsia="Times New Roman" w:hAnsi="Times New Roman" w:cs="Times New Roman"/>
          <w:color w:val="000000"/>
          <w:sz w:val="22"/>
          <w:szCs w:val="22"/>
          <w:lang w:val="en-US"/>
        </w:rPr>
        <w:t xml:space="preserve"> and when the land-use effects are observed?</w:t>
      </w:r>
      <w:r w:rsidR="00692C51" w:rsidRPr="007F7277">
        <w:rPr>
          <w:rFonts w:ascii="Times New Roman" w:eastAsia="Times New Roman" w:hAnsi="Times New Roman" w:cs="Times New Roman"/>
          <w:color w:val="000000"/>
          <w:sz w:val="22"/>
          <w:szCs w:val="22"/>
          <w:lang w:val="en-US"/>
        </w:rPr>
        <w:t xml:space="preserve"> </w:t>
      </w:r>
      <w:r w:rsidRPr="007F7277">
        <w:rPr>
          <w:rFonts w:ascii="Times New Roman" w:eastAsia="Times New Roman" w:hAnsi="Times New Roman" w:cs="Times New Roman"/>
          <w:color w:val="000000"/>
          <w:sz w:val="22"/>
          <w:szCs w:val="22"/>
          <w:lang w:val="en-US"/>
        </w:rPr>
        <w:t>Does this differ between land</w:t>
      </w:r>
      <w:ins w:id="101" w:author="Isla Myers-Smith" w:date="2019-01-16T00:08:00Z">
        <w:r w:rsidR="009B1736">
          <w:rPr>
            <w:rFonts w:ascii="Times New Roman" w:eastAsia="Times New Roman" w:hAnsi="Times New Roman" w:cs="Times New Roman"/>
            <w:color w:val="000000"/>
            <w:sz w:val="22"/>
            <w:szCs w:val="22"/>
            <w:lang w:val="en-US"/>
          </w:rPr>
          <w:t>-</w:t>
        </w:r>
      </w:ins>
      <w:del w:id="102" w:author="Isla Myers-Smith" w:date="2019-01-16T00:08:00Z">
        <w:r w:rsidRPr="007F7277" w:rsidDel="009B1736">
          <w:rPr>
            <w:rFonts w:ascii="Times New Roman" w:eastAsia="Times New Roman" w:hAnsi="Times New Roman" w:cs="Times New Roman"/>
            <w:color w:val="000000"/>
            <w:sz w:val="22"/>
            <w:szCs w:val="22"/>
            <w:lang w:val="en-US"/>
          </w:rPr>
          <w:delText xml:space="preserve"> </w:delText>
        </w:r>
      </w:del>
      <w:r w:rsidRPr="007F7277">
        <w:rPr>
          <w:rFonts w:ascii="Times New Roman" w:eastAsia="Times New Roman" w:hAnsi="Times New Roman" w:cs="Times New Roman"/>
          <w:color w:val="000000"/>
          <w:sz w:val="22"/>
          <w:szCs w:val="22"/>
          <w:lang w:val="en-US"/>
        </w:rPr>
        <w:t xml:space="preserve">use type? </w:t>
      </w:r>
    </w:p>
    <w:p w14:paraId="17E21883" w14:textId="77777777" w:rsidR="0013164E" w:rsidRDefault="0013164E" w:rsidP="00BA5A1C">
      <w:pPr>
        <w:rPr>
          <w:ins w:id="103" w:author="RICH Izzy" w:date="2019-01-22T11:55:00Z"/>
          <w:rFonts w:ascii="Times New Roman" w:eastAsia="Times New Roman" w:hAnsi="Times New Roman" w:cs="Times New Roman"/>
          <w:b/>
          <w:color w:val="000000"/>
          <w:sz w:val="22"/>
          <w:szCs w:val="22"/>
          <w:lang w:val="en-US"/>
        </w:rPr>
      </w:pPr>
    </w:p>
    <w:p w14:paraId="1718A57E" w14:textId="7B1DD56C" w:rsidR="00BA5A1C" w:rsidRDefault="0013164E" w:rsidP="00BA5A1C">
      <w:pPr>
        <w:rPr>
          <w:ins w:id="104" w:author="RICH Izzy" w:date="2019-01-22T14:22:00Z"/>
          <w:rFonts w:ascii="Times New Roman" w:eastAsia="Times New Roman" w:hAnsi="Times New Roman" w:cs="Times New Roman"/>
          <w:b/>
          <w:color w:val="000000"/>
          <w:sz w:val="22"/>
          <w:szCs w:val="22"/>
          <w:lang w:val="en-US"/>
        </w:rPr>
      </w:pPr>
      <w:ins w:id="105" w:author="RICH Izzy" w:date="2019-01-22T11:55:00Z">
        <w:r>
          <w:rPr>
            <w:rFonts w:ascii="Times New Roman" w:eastAsia="Times New Roman" w:hAnsi="Times New Roman" w:cs="Times New Roman"/>
            <w:b/>
            <w:color w:val="000000"/>
            <w:sz w:val="22"/>
            <w:szCs w:val="22"/>
            <w:lang w:val="en-US"/>
          </w:rPr>
          <w:t>Predictions</w:t>
        </w:r>
      </w:ins>
    </w:p>
    <w:p w14:paraId="42919023" w14:textId="6EB24771" w:rsidR="0034656E" w:rsidRPr="0034656E" w:rsidRDefault="0034656E" w:rsidP="00BA5A1C">
      <w:pPr>
        <w:rPr>
          <w:ins w:id="106" w:author="RICH Izzy" w:date="2019-01-22T11:55:00Z"/>
          <w:rFonts w:ascii="Times New Roman" w:eastAsia="Times New Roman" w:hAnsi="Times New Roman" w:cs="Times New Roman"/>
          <w:color w:val="000000"/>
          <w:sz w:val="22"/>
          <w:szCs w:val="22"/>
          <w:lang w:val="en-US"/>
          <w:rPrChange w:id="107" w:author="RICH Izzy" w:date="2019-01-22T14:22:00Z">
            <w:rPr>
              <w:ins w:id="108" w:author="RICH Izzy" w:date="2019-01-22T11:55:00Z"/>
              <w:rFonts w:ascii="Times New Roman" w:eastAsia="Times New Roman" w:hAnsi="Times New Roman" w:cs="Times New Roman"/>
              <w:b/>
              <w:color w:val="000000"/>
              <w:sz w:val="22"/>
              <w:szCs w:val="22"/>
              <w:lang w:val="en-US"/>
            </w:rPr>
          </w:rPrChange>
        </w:rPr>
      </w:pPr>
      <w:ins w:id="109" w:author="RICH Izzy" w:date="2019-01-22T14:22:00Z">
        <w:r>
          <w:rPr>
            <w:rFonts w:ascii="Times New Roman" w:eastAsia="Times New Roman" w:hAnsi="Times New Roman" w:cs="Times New Roman"/>
            <w:color w:val="000000"/>
            <w:sz w:val="22"/>
            <w:szCs w:val="22"/>
            <w:lang w:val="en-US"/>
          </w:rPr>
          <w:t>I believe socio-political events will be able to be detected</w:t>
        </w:r>
      </w:ins>
      <w:ins w:id="110" w:author="RICH Izzy" w:date="2019-01-22T14:23:00Z">
        <w:r>
          <w:rPr>
            <w:rFonts w:ascii="Times New Roman" w:eastAsia="Times New Roman" w:hAnsi="Times New Roman" w:cs="Times New Roman"/>
            <w:color w:val="000000"/>
            <w:sz w:val="22"/>
            <w:szCs w:val="22"/>
            <w:lang w:val="en-US"/>
          </w:rPr>
          <w:t xml:space="preserve"> through land-use change using satellite imagery, indicating a marked signature from space.</w:t>
        </w:r>
      </w:ins>
      <w:ins w:id="111" w:author="RICH Izzy" w:date="2019-01-22T14:37:00Z">
        <w:r>
          <w:rPr>
            <w:rFonts w:ascii="Times New Roman" w:eastAsia="Times New Roman" w:hAnsi="Times New Roman" w:cs="Times New Roman"/>
            <w:color w:val="000000"/>
            <w:sz w:val="22"/>
            <w:szCs w:val="22"/>
            <w:lang w:val="en-US"/>
          </w:rPr>
          <w:t xml:space="preserve"> I believe there will be a strong</w:t>
        </w:r>
      </w:ins>
      <w:ins w:id="112" w:author="RICH Izzy" w:date="2019-01-22T14:38:00Z">
        <w:r>
          <w:rPr>
            <w:rFonts w:ascii="Times New Roman" w:eastAsia="Times New Roman" w:hAnsi="Times New Roman" w:cs="Times New Roman"/>
            <w:color w:val="000000"/>
            <w:sz w:val="22"/>
            <w:szCs w:val="22"/>
            <w:lang w:val="en-US"/>
          </w:rPr>
          <w:t xml:space="preserve"> movement from extensive land to intensive and abandoned lands, with a weaker relationship moving towards extensive land. </w:t>
        </w:r>
      </w:ins>
      <w:ins w:id="113" w:author="RICH Izzy" w:date="2019-01-22T14:40:00Z">
        <w:r>
          <w:rPr>
            <w:rFonts w:ascii="Times New Roman" w:eastAsia="Times New Roman" w:hAnsi="Times New Roman" w:cs="Times New Roman"/>
            <w:color w:val="000000"/>
            <w:sz w:val="22"/>
            <w:szCs w:val="22"/>
            <w:lang w:val="en-US"/>
          </w:rPr>
          <w:t>I think a time lag will be evident</w:t>
        </w:r>
      </w:ins>
      <w:ins w:id="114" w:author="RICH Izzy" w:date="2019-01-22T14:41:00Z">
        <w:r>
          <w:rPr>
            <w:rFonts w:ascii="Times New Roman" w:eastAsia="Times New Roman" w:hAnsi="Times New Roman" w:cs="Times New Roman"/>
            <w:color w:val="000000"/>
            <w:sz w:val="22"/>
            <w:szCs w:val="22"/>
            <w:lang w:val="en-US"/>
          </w:rPr>
          <w:t>, with a stronger lag when transitioning into extensive land-use type</w:t>
        </w:r>
      </w:ins>
      <w:ins w:id="115" w:author="RICH Izzy" w:date="2019-01-22T14:42:00Z">
        <w:r>
          <w:rPr>
            <w:rFonts w:ascii="Times New Roman" w:eastAsia="Times New Roman" w:hAnsi="Times New Roman" w:cs="Times New Roman"/>
            <w:color w:val="000000"/>
            <w:sz w:val="22"/>
            <w:szCs w:val="22"/>
            <w:lang w:val="en-US"/>
          </w:rPr>
          <w:t xml:space="preserve">s. </w:t>
        </w:r>
      </w:ins>
      <w:bookmarkStart w:id="116" w:name="_GoBack"/>
      <w:bookmarkEnd w:id="116"/>
      <w:ins w:id="117" w:author="RICH Izzy" w:date="2019-01-22T14:23:00Z">
        <w:r>
          <w:rPr>
            <w:rFonts w:ascii="Times New Roman" w:eastAsia="Times New Roman" w:hAnsi="Times New Roman" w:cs="Times New Roman"/>
            <w:color w:val="000000"/>
            <w:sz w:val="22"/>
            <w:szCs w:val="22"/>
            <w:lang w:val="en-US"/>
          </w:rPr>
          <w:t xml:space="preserve"> </w:t>
        </w:r>
      </w:ins>
    </w:p>
    <w:p w14:paraId="55B6E2B8" w14:textId="77777777" w:rsidR="0013164E" w:rsidRPr="007F7277" w:rsidRDefault="0013164E" w:rsidP="00BA5A1C">
      <w:pPr>
        <w:rPr>
          <w:rFonts w:ascii="Times New Roman" w:eastAsia="Times New Roman" w:hAnsi="Times New Roman" w:cs="Times New Roman"/>
          <w:b/>
          <w:color w:val="000000"/>
          <w:sz w:val="22"/>
          <w:szCs w:val="22"/>
          <w:lang w:val="en-US"/>
        </w:rPr>
      </w:pPr>
    </w:p>
    <w:p w14:paraId="18788D27" w14:textId="24AAE53F" w:rsidR="00BA5A1C" w:rsidRPr="007F7277" w:rsidRDefault="00BA5A1C" w:rsidP="008A2B7B">
      <w:pPr>
        <w:outlineLvl w:val="0"/>
        <w:rPr>
          <w:rFonts w:ascii="Times New Roman" w:eastAsia="Times New Roman" w:hAnsi="Times New Roman" w:cs="Times New Roman"/>
          <w:b/>
          <w:color w:val="000000"/>
          <w:sz w:val="22"/>
          <w:szCs w:val="22"/>
          <w:lang w:val="en-US"/>
        </w:rPr>
      </w:pPr>
      <w:r w:rsidRPr="007F7277">
        <w:rPr>
          <w:rFonts w:ascii="Times New Roman" w:eastAsia="Times New Roman" w:hAnsi="Times New Roman" w:cs="Times New Roman"/>
          <w:b/>
          <w:color w:val="000000"/>
          <w:sz w:val="22"/>
          <w:szCs w:val="22"/>
          <w:lang w:val="en-US"/>
        </w:rPr>
        <w:t>Methods</w:t>
      </w:r>
    </w:p>
    <w:p w14:paraId="4B296433" w14:textId="7D58FCA7" w:rsidR="00BA5A1C" w:rsidRPr="007F7277" w:rsidRDefault="00BA5A1C" w:rsidP="007F7277">
      <w:pPr>
        <w:rPr>
          <w:rFonts w:ascii="Times New Roman" w:eastAsia="Times New Roman" w:hAnsi="Times New Roman" w:cs="Times New Roman"/>
          <w:color w:val="000000"/>
          <w:sz w:val="22"/>
          <w:szCs w:val="22"/>
          <w:lang w:val="en-US"/>
        </w:rPr>
      </w:pPr>
      <w:r w:rsidRPr="007F7277">
        <w:rPr>
          <w:rFonts w:ascii="Times New Roman" w:eastAsia="Times New Roman" w:hAnsi="Times New Roman" w:cs="Times New Roman"/>
          <w:color w:val="000000"/>
          <w:sz w:val="22"/>
          <w:szCs w:val="22"/>
        </w:rPr>
        <w:t xml:space="preserve">To examine the effects of </w:t>
      </w:r>
      <w:r w:rsidR="00FD1D35" w:rsidRPr="007F7277">
        <w:rPr>
          <w:rFonts w:ascii="Times New Roman" w:eastAsia="Times New Roman" w:hAnsi="Times New Roman" w:cs="Times New Roman"/>
          <w:color w:val="000000"/>
          <w:sz w:val="22"/>
          <w:szCs w:val="22"/>
        </w:rPr>
        <w:t xml:space="preserve">the </w:t>
      </w:r>
      <w:del w:id="118" w:author="RICH Izzy" w:date="2019-01-16T17:50:00Z">
        <w:r w:rsidR="00FD1D35" w:rsidRPr="007F7277" w:rsidDel="004673C0">
          <w:rPr>
            <w:rFonts w:ascii="Times New Roman" w:eastAsia="Times New Roman" w:hAnsi="Times New Roman" w:cs="Times New Roman"/>
            <w:color w:val="000000"/>
            <w:sz w:val="22"/>
            <w:szCs w:val="22"/>
          </w:rPr>
          <w:delText xml:space="preserve">two aforementioned </w:delText>
        </w:r>
      </w:del>
      <w:r w:rsidRPr="007F7277">
        <w:rPr>
          <w:rFonts w:ascii="Times New Roman" w:eastAsia="Times New Roman" w:hAnsi="Times New Roman" w:cs="Times New Roman"/>
          <w:color w:val="000000"/>
          <w:sz w:val="22"/>
          <w:szCs w:val="22"/>
        </w:rPr>
        <w:t>events,</w:t>
      </w:r>
      <w:r w:rsidRPr="007F7277">
        <w:rPr>
          <w:rFonts w:ascii="Times New Roman" w:eastAsia="Times New Roman" w:hAnsi="Times New Roman" w:cs="Times New Roman"/>
          <w:color w:val="000000"/>
          <w:sz w:val="22"/>
          <w:szCs w:val="22"/>
          <w:lang w:val="en-US"/>
        </w:rPr>
        <w:t xml:space="preserve"> I will be using Google Earth Engine, which is an online</w:t>
      </w:r>
      <w:ins w:id="119" w:author="Isla Myers-Smith" w:date="2019-01-16T00:08:00Z">
        <w:r w:rsidR="009B1736">
          <w:rPr>
            <w:rFonts w:ascii="Times New Roman" w:eastAsia="Times New Roman" w:hAnsi="Times New Roman" w:cs="Times New Roman"/>
            <w:color w:val="000000"/>
            <w:sz w:val="22"/>
            <w:szCs w:val="22"/>
            <w:lang w:val="en-US"/>
          </w:rPr>
          <w:t xml:space="preserve"> global</w:t>
        </w:r>
      </w:ins>
      <w:r w:rsidRPr="007F7277">
        <w:rPr>
          <w:rFonts w:ascii="Times New Roman" w:eastAsia="Times New Roman" w:hAnsi="Times New Roman" w:cs="Times New Roman"/>
          <w:color w:val="000000"/>
          <w:sz w:val="22"/>
          <w:szCs w:val="22"/>
          <w:lang w:val="en-US"/>
        </w:rPr>
        <w:t xml:space="preserve"> </w:t>
      </w:r>
      <w:del w:id="120" w:author="Isla Myers-Smith" w:date="2019-01-16T00:08:00Z">
        <w:r w:rsidRPr="007F7277" w:rsidDel="009B1736">
          <w:rPr>
            <w:rFonts w:ascii="Times New Roman" w:eastAsia="Times New Roman" w:hAnsi="Times New Roman" w:cs="Times New Roman"/>
            <w:color w:val="000000"/>
            <w:sz w:val="22"/>
            <w:szCs w:val="22"/>
            <w:lang w:val="en-US"/>
          </w:rPr>
          <w:delText xml:space="preserve">GIS </w:delText>
        </w:r>
      </w:del>
      <w:ins w:id="121" w:author="Isla Myers-Smith" w:date="2019-01-16T00:08:00Z">
        <w:r w:rsidR="009B1736">
          <w:rPr>
            <w:rFonts w:ascii="Times New Roman" w:eastAsia="Times New Roman" w:hAnsi="Times New Roman" w:cs="Times New Roman"/>
            <w:color w:val="000000"/>
            <w:sz w:val="22"/>
            <w:szCs w:val="22"/>
            <w:lang w:val="en-US"/>
          </w:rPr>
          <w:t>spatial analysis</w:t>
        </w:r>
        <w:r w:rsidR="009B1736" w:rsidRPr="007F7277">
          <w:rPr>
            <w:rFonts w:ascii="Times New Roman" w:eastAsia="Times New Roman" w:hAnsi="Times New Roman" w:cs="Times New Roman"/>
            <w:color w:val="000000"/>
            <w:sz w:val="22"/>
            <w:szCs w:val="22"/>
            <w:lang w:val="en-US"/>
          </w:rPr>
          <w:t xml:space="preserve"> </w:t>
        </w:r>
      </w:ins>
      <w:r w:rsidRPr="007F7277">
        <w:rPr>
          <w:rFonts w:ascii="Times New Roman" w:eastAsia="Times New Roman" w:hAnsi="Times New Roman" w:cs="Times New Roman"/>
          <w:color w:val="000000"/>
          <w:sz w:val="22"/>
          <w:szCs w:val="22"/>
          <w:lang w:val="en-US"/>
        </w:rPr>
        <w:t>platform. Specifically, I will be creating a classification of land use types in Latvia</w:t>
      </w:r>
      <w:ins w:id="122" w:author="Isla Myers-Smith" w:date="2019-01-16T00:09:00Z">
        <w:r w:rsidR="009B1736">
          <w:rPr>
            <w:rFonts w:ascii="Times New Roman" w:eastAsia="Times New Roman" w:hAnsi="Times New Roman" w:cs="Times New Roman"/>
            <w:color w:val="000000"/>
            <w:sz w:val="22"/>
            <w:szCs w:val="22"/>
            <w:lang w:val="en-US"/>
          </w:rPr>
          <w:t xml:space="preserve"> over time</w:t>
        </w:r>
      </w:ins>
      <w:r w:rsidRPr="007F7277">
        <w:rPr>
          <w:rFonts w:ascii="Times New Roman" w:eastAsia="Times New Roman" w:hAnsi="Times New Roman" w:cs="Times New Roman"/>
          <w:color w:val="000000"/>
          <w:sz w:val="22"/>
          <w:szCs w:val="22"/>
          <w:lang w:val="en-US"/>
        </w:rPr>
        <w:t xml:space="preserve"> to</w:t>
      </w:r>
      <w:del w:id="123" w:author="Isla Myers-Smith" w:date="2019-01-16T00:09:00Z">
        <w:r w:rsidRPr="007F7277" w:rsidDel="009B1736">
          <w:rPr>
            <w:rFonts w:ascii="Times New Roman" w:eastAsia="Times New Roman" w:hAnsi="Times New Roman" w:cs="Times New Roman"/>
            <w:color w:val="000000"/>
            <w:sz w:val="22"/>
            <w:szCs w:val="22"/>
            <w:lang w:val="en-US"/>
          </w:rPr>
          <w:delText xml:space="preserve"> see</w:delText>
        </w:r>
      </w:del>
      <w:ins w:id="124" w:author="Isla Myers-Smith" w:date="2019-01-16T00:09:00Z">
        <w:r w:rsidR="009B1736">
          <w:rPr>
            <w:rFonts w:ascii="Times New Roman" w:eastAsia="Times New Roman" w:hAnsi="Times New Roman" w:cs="Times New Roman"/>
            <w:color w:val="000000"/>
            <w:sz w:val="22"/>
            <w:szCs w:val="22"/>
            <w:lang w:val="en-US"/>
          </w:rPr>
          <w:t xml:space="preserve"> test</w:t>
        </w:r>
      </w:ins>
      <w:r w:rsidRPr="007F7277">
        <w:rPr>
          <w:rFonts w:ascii="Times New Roman" w:eastAsia="Times New Roman" w:hAnsi="Times New Roman" w:cs="Times New Roman"/>
          <w:color w:val="000000"/>
          <w:sz w:val="22"/>
          <w:szCs w:val="22"/>
          <w:lang w:val="en-US"/>
        </w:rPr>
        <w:t xml:space="preserve"> whether key socio-political events can be detected. Using satellite data, I will first define land</w:t>
      </w:r>
      <w:ins w:id="125" w:author="Isla Myers-Smith" w:date="2019-01-16T00:09:00Z">
        <w:r w:rsidR="009B1736">
          <w:rPr>
            <w:rFonts w:ascii="Times New Roman" w:eastAsia="Times New Roman" w:hAnsi="Times New Roman" w:cs="Times New Roman"/>
            <w:color w:val="000000"/>
            <w:sz w:val="22"/>
            <w:szCs w:val="22"/>
            <w:lang w:val="en-US"/>
          </w:rPr>
          <w:t>-</w:t>
        </w:r>
      </w:ins>
      <w:del w:id="126" w:author="Isla Myers-Smith" w:date="2019-01-16T00:09:00Z">
        <w:r w:rsidRPr="007F7277" w:rsidDel="009B1736">
          <w:rPr>
            <w:rFonts w:ascii="Times New Roman" w:eastAsia="Times New Roman" w:hAnsi="Times New Roman" w:cs="Times New Roman"/>
            <w:color w:val="000000"/>
            <w:sz w:val="22"/>
            <w:szCs w:val="22"/>
            <w:lang w:val="en-US"/>
          </w:rPr>
          <w:delText xml:space="preserve"> </w:delText>
        </w:r>
      </w:del>
      <w:r w:rsidRPr="007F7277">
        <w:rPr>
          <w:rFonts w:ascii="Times New Roman" w:eastAsia="Times New Roman" w:hAnsi="Times New Roman" w:cs="Times New Roman"/>
          <w:color w:val="000000"/>
          <w:sz w:val="22"/>
          <w:szCs w:val="22"/>
          <w:lang w:val="en-US"/>
        </w:rPr>
        <w:t>use types into several categories: extensive, intensive and abandoned</w:t>
      </w:r>
      <w:ins w:id="127" w:author="Isla Myers-Smith" w:date="2019-01-16T00:09:00Z">
        <w:r w:rsidR="009B1736">
          <w:rPr>
            <w:rFonts w:ascii="Times New Roman" w:eastAsia="Times New Roman" w:hAnsi="Times New Roman" w:cs="Times New Roman"/>
            <w:color w:val="000000"/>
            <w:sz w:val="22"/>
            <w:szCs w:val="22"/>
            <w:lang w:val="en-US"/>
          </w:rPr>
          <w:t xml:space="preserve"> land</w:t>
        </w:r>
      </w:ins>
      <w:r w:rsidRPr="007F7277">
        <w:rPr>
          <w:rFonts w:ascii="Times New Roman" w:eastAsia="Times New Roman" w:hAnsi="Times New Roman" w:cs="Times New Roman"/>
          <w:color w:val="000000"/>
          <w:sz w:val="22"/>
          <w:szCs w:val="22"/>
          <w:lang w:val="en-US"/>
        </w:rPr>
        <w:t>. I will then create a classification for each year, allowing me to plot the overall trend in land</w:t>
      </w:r>
      <w:ins w:id="128" w:author="DASKALOVA Gergana Nikolaeva" w:date="2019-01-16T11:22:00Z">
        <w:r w:rsidR="00305E00">
          <w:rPr>
            <w:rFonts w:ascii="Times New Roman" w:eastAsia="Times New Roman" w:hAnsi="Times New Roman" w:cs="Times New Roman"/>
            <w:color w:val="000000"/>
            <w:sz w:val="22"/>
            <w:szCs w:val="22"/>
            <w:lang w:val="en-US"/>
          </w:rPr>
          <w:t>-</w:t>
        </w:r>
      </w:ins>
      <w:del w:id="129" w:author="DASKALOVA Gergana Nikolaeva" w:date="2019-01-16T11:22:00Z">
        <w:r w:rsidRPr="007F7277" w:rsidDel="00305E00">
          <w:rPr>
            <w:rFonts w:ascii="Times New Roman" w:eastAsia="Times New Roman" w:hAnsi="Times New Roman" w:cs="Times New Roman"/>
            <w:color w:val="000000"/>
            <w:sz w:val="22"/>
            <w:szCs w:val="22"/>
            <w:lang w:val="en-US"/>
          </w:rPr>
          <w:delText xml:space="preserve"> </w:delText>
        </w:r>
      </w:del>
      <w:r w:rsidRPr="007F7277">
        <w:rPr>
          <w:rFonts w:ascii="Times New Roman" w:eastAsia="Times New Roman" w:hAnsi="Times New Roman" w:cs="Times New Roman"/>
          <w:color w:val="000000"/>
          <w:sz w:val="22"/>
          <w:szCs w:val="22"/>
          <w:lang w:val="en-US"/>
        </w:rPr>
        <w:t>use change. The time</w:t>
      </w:r>
      <w:del w:id="130" w:author="Isla Myers-Smith" w:date="2019-01-16T00:10:00Z">
        <w:r w:rsidRPr="007F7277" w:rsidDel="00A20112">
          <w:rPr>
            <w:rFonts w:ascii="Times New Roman" w:eastAsia="Times New Roman" w:hAnsi="Times New Roman" w:cs="Times New Roman"/>
            <w:color w:val="000000"/>
            <w:sz w:val="22"/>
            <w:szCs w:val="22"/>
            <w:lang w:val="en-US"/>
          </w:rPr>
          <w:delText xml:space="preserve"> </w:delText>
        </w:r>
      </w:del>
      <w:r w:rsidRPr="007F7277">
        <w:rPr>
          <w:rFonts w:ascii="Times New Roman" w:eastAsia="Times New Roman" w:hAnsi="Times New Roman" w:cs="Times New Roman"/>
          <w:color w:val="000000"/>
          <w:sz w:val="22"/>
          <w:szCs w:val="22"/>
          <w:lang w:val="en-US"/>
        </w:rPr>
        <w:t xml:space="preserve">frame studied will be determined after researching which satellite data would be most beneficial to the study. </w:t>
      </w:r>
      <w:ins w:id="131" w:author="RICH Izzy" w:date="2019-01-16T17:51:00Z">
        <w:r w:rsidR="004673C0">
          <w:rPr>
            <w:rFonts w:ascii="Times New Roman" w:eastAsia="Times New Roman" w:hAnsi="Times New Roman" w:cs="Times New Roman"/>
            <w:color w:val="000000"/>
            <w:sz w:val="22"/>
            <w:szCs w:val="22"/>
            <w:lang w:val="en-US"/>
          </w:rPr>
          <w:t xml:space="preserve">I will likely </w:t>
        </w:r>
      </w:ins>
      <w:ins w:id="132" w:author="RICH Izzy" w:date="2019-01-16T17:54:00Z">
        <w:r w:rsidR="008A0B9F">
          <w:rPr>
            <w:rFonts w:ascii="Times New Roman" w:eastAsia="Times New Roman" w:hAnsi="Times New Roman" w:cs="Times New Roman"/>
            <w:color w:val="000000"/>
            <w:sz w:val="22"/>
            <w:szCs w:val="22"/>
            <w:lang w:val="en-US"/>
          </w:rPr>
          <w:t xml:space="preserve">be using data </w:t>
        </w:r>
      </w:ins>
      <w:ins w:id="133" w:author="RICH Izzy" w:date="2019-01-16T17:55:00Z">
        <w:r w:rsidR="008A0B9F">
          <w:rPr>
            <w:rFonts w:ascii="Times New Roman" w:eastAsia="Times New Roman" w:hAnsi="Times New Roman" w:cs="Times New Roman"/>
            <w:color w:val="000000"/>
            <w:sz w:val="22"/>
            <w:szCs w:val="22"/>
            <w:lang w:val="en-US"/>
          </w:rPr>
          <w:t xml:space="preserve">between 1978 to present time, as this allows for </w:t>
        </w:r>
      </w:ins>
      <w:ins w:id="134" w:author="RICH Izzy" w:date="2019-01-16T17:59:00Z">
        <w:r w:rsidR="008A0B9F">
          <w:rPr>
            <w:rFonts w:ascii="Times New Roman" w:eastAsia="Times New Roman" w:hAnsi="Times New Roman" w:cs="Times New Roman"/>
            <w:color w:val="000000"/>
            <w:sz w:val="22"/>
            <w:szCs w:val="22"/>
            <w:lang w:val="en-US"/>
          </w:rPr>
          <w:t xml:space="preserve">around </w:t>
        </w:r>
      </w:ins>
      <w:ins w:id="135" w:author="RICH Izzy" w:date="2019-01-16T17:55:00Z">
        <w:r w:rsidR="008A0B9F">
          <w:rPr>
            <w:rFonts w:ascii="Times New Roman" w:eastAsia="Times New Roman" w:hAnsi="Times New Roman" w:cs="Times New Roman"/>
            <w:color w:val="000000"/>
            <w:sz w:val="22"/>
            <w:szCs w:val="22"/>
            <w:lang w:val="en-US"/>
          </w:rPr>
          <w:t xml:space="preserve">the same time frame </w:t>
        </w:r>
      </w:ins>
      <w:ins w:id="136" w:author="RICH Izzy" w:date="2019-01-16T18:05:00Z">
        <w:r w:rsidR="00197067">
          <w:rPr>
            <w:rFonts w:ascii="Times New Roman" w:eastAsia="Times New Roman" w:hAnsi="Times New Roman" w:cs="Times New Roman"/>
            <w:color w:val="000000"/>
            <w:sz w:val="22"/>
            <w:szCs w:val="22"/>
            <w:lang w:val="en-US"/>
          </w:rPr>
          <w:t>before and between each event</w:t>
        </w:r>
      </w:ins>
      <w:ins w:id="137" w:author="RICH Izzy" w:date="2019-01-17T11:53:00Z">
        <w:r w:rsidR="0013164E">
          <w:rPr>
            <w:rFonts w:ascii="Times New Roman" w:eastAsia="Times New Roman" w:hAnsi="Times New Roman" w:cs="Times New Roman"/>
            <w:color w:val="000000"/>
            <w:sz w:val="22"/>
            <w:szCs w:val="22"/>
            <w:lang w:val="en-US"/>
          </w:rPr>
          <w:t xml:space="preserve"> to be studied</w:t>
        </w:r>
      </w:ins>
      <w:ins w:id="138" w:author="RICH Izzy" w:date="2019-01-16T18:05:00Z">
        <w:r w:rsidR="00197067">
          <w:rPr>
            <w:rFonts w:ascii="Times New Roman" w:eastAsia="Times New Roman" w:hAnsi="Times New Roman" w:cs="Times New Roman"/>
            <w:color w:val="000000"/>
            <w:sz w:val="22"/>
            <w:szCs w:val="22"/>
            <w:lang w:val="en-US"/>
          </w:rPr>
          <w:t>.</w:t>
        </w:r>
      </w:ins>
      <w:ins w:id="139" w:author="RICH Izzy" w:date="2019-01-16T17:55:00Z">
        <w:r w:rsidR="008A0B9F">
          <w:rPr>
            <w:rFonts w:ascii="Times New Roman" w:eastAsia="Times New Roman" w:hAnsi="Times New Roman" w:cs="Times New Roman"/>
            <w:color w:val="000000"/>
            <w:sz w:val="22"/>
            <w:szCs w:val="22"/>
            <w:lang w:val="en-US"/>
          </w:rPr>
          <w:t xml:space="preserve"> </w:t>
        </w:r>
      </w:ins>
      <w:r w:rsidRPr="007F7277">
        <w:rPr>
          <w:rFonts w:ascii="Times New Roman" w:eastAsia="Times New Roman" w:hAnsi="Times New Roman" w:cs="Times New Roman"/>
          <w:color w:val="000000"/>
          <w:sz w:val="22"/>
          <w:szCs w:val="22"/>
          <w:lang w:val="en-US"/>
        </w:rPr>
        <w:t>Having a yearly</w:t>
      </w:r>
      <w:ins w:id="140" w:author="Isla Myers-Smith" w:date="2019-01-16T00:12:00Z">
        <w:r w:rsidR="00A20112">
          <w:rPr>
            <w:rFonts w:ascii="Times New Roman" w:eastAsia="Times New Roman" w:hAnsi="Times New Roman" w:cs="Times New Roman"/>
            <w:color w:val="000000"/>
            <w:sz w:val="22"/>
            <w:szCs w:val="22"/>
            <w:lang w:val="en-US"/>
          </w:rPr>
          <w:t xml:space="preserve"> time-step</w:t>
        </w:r>
      </w:ins>
      <w:r w:rsidRPr="007F7277">
        <w:rPr>
          <w:rFonts w:ascii="Times New Roman" w:eastAsia="Times New Roman" w:hAnsi="Times New Roman" w:cs="Times New Roman"/>
          <w:color w:val="000000"/>
          <w:sz w:val="22"/>
          <w:szCs w:val="22"/>
          <w:lang w:val="en-US"/>
        </w:rPr>
        <w:t xml:space="preserve"> classification will </w:t>
      </w:r>
      <w:del w:id="141" w:author="Isla Myers-Smith" w:date="2019-01-16T00:12:00Z">
        <w:r w:rsidRPr="007F7277" w:rsidDel="00A20112">
          <w:rPr>
            <w:rFonts w:ascii="Times New Roman" w:eastAsia="Times New Roman" w:hAnsi="Times New Roman" w:cs="Times New Roman"/>
            <w:color w:val="000000"/>
            <w:sz w:val="22"/>
            <w:szCs w:val="22"/>
            <w:lang w:val="en-US"/>
          </w:rPr>
          <w:delText>also permit me to consider</w:delText>
        </w:r>
      </w:del>
      <w:ins w:id="142" w:author="Isla Myers-Smith" w:date="2019-01-16T00:12:00Z">
        <w:r w:rsidR="00A20112">
          <w:rPr>
            <w:rFonts w:ascii="Times New Roman" w:eastAsia="Times New Roman" w:hAnsi="Times New Roman" w:cs="Times New Roman"/>
            <w:color w:val="000000"/>
            <w:sz w:val="22"/>
            <w:szCs w:val="22"/>
            <w:lang w:val="en-US"/>
          </w:rPr>
          <w:t>allow me to test</w:t>
        </w:r>
      </w:ins>
      <w:r w:rsidRPr="007F7277">
        <w:rPr>
          <w:rFonts w:ascii="Times New Roman" w:eastAsia="Times New Roman" w:hAnsi="Times New Roman" w:cs="Times New Roman"/>
          <w:color w:val="000000"/>
          <w:sz w:val="22"/>
          <w:szCs w:val="22"/>
          <w:lang w:val="en-US"/>
        </w:rPr>
        <w:t xml:space="preserve"> time lags and differences between the two key socio-political events</w:t>
      </w:r>
      <w:ins w:id="143" w:author="Isla Myers-Smith" w:date="2019-01-16T00:12:00Z">
        <w:r w:rsidR="00A20112">
          <w:rPr>
            <w:rFonts w:ascii="Times New Roman" w:eastAsia="Times New Roman" w:hAnsi="Times New Roman" w:cs="Times New Roman"/>
            <w:color w:val="000000"/>
            <w:sz w:val="22"/>
            <w:szCs w:val="22"/>
            <w:lang w:val="en-US"/>
          </w:rPr>
          <w:t xml:space="preserve"> in 1991 and 2004</w:t>
        </w:r>
      </w:ins>
      <w:r w:rsidRPr="007F7277">
        <w:rPr>
          <w:rFonts w:ascii="Times New Roman" w:eastAsia="Times New Roman" w:hAnsi="Times New Roman" w:cs="Times New Roman"/>
          <w:color w:val="000000"/>
          <w:sz w:val="22"/>
          <w:szCs w:val="22"/>
          <w:lang w:val="en-US"/>
        </w:rPr>
        <w:t xml:space="preserve">. I will test and train the classification with </w:t>
      </w:r>
      <w:commentRangeStart w:id="144"/>
      <w:r w:rsidRPr="007F7277">
        <w:rPr>
          <w:rFonts w:ascii="Times New Roman" w:eastAsia="Times New Roman" w:hAnsi="Times New Roman" w:cs="Times New Roman"/>
          <w:color w:val="000000"/>
          <w:sz w:val="22"/>
          <w:szCs w:val="22"/>
          <w:lang w:val="en-US"/>
        </w:rPr>
        <w:t xml:space="preserve">training datasets </w:t>
      </w:r>
      <w:commentRangeEnd w:id="144"/>
      <w:r w:rsidR="00305E00">
        <w:rPr>
          <w:rStyle w:val="CommentReference"/>
        </w:rPr>
        <w:commentReference w:id="144"/>
      </w:r>
      <w:ins w:id="145" w:author="RICH Izzy" w:date="2019-01-22T14:36:00Z">
        <w:r w:rsidR="0034656E">
          <w:rPr>
            <w:rFonts w:ascii="Times New Roman" w:eastAsia="Times New Roman" w:hAnsi="Times New Roman" w:cs="Times New Roman"/>
            <w:color w:val="000000"/>
            <w:sz w:val="22"/>
            <w:szCs w:val="22"/>
            <w:lang w:val="en-US"/>
          </w:rPr>
          <w:t xml:space="preserve">(CORINE) </w:t>
        </w:r>
      </w:ins>
      <w:r w:rsidRPr="007F7277">
        <w:rPr>
          <w:rFonts w:ascii="Times New Roman" w:eastAsia="Times New Roman" w:hAnsi="Times New Roman" w:cs="Times New Roman"/>
          <w:color w:val="000000"/>
          <w:sz w:val="22"/>
          <w:szCs w:val="22"/>
          <w:lang w:val="en-US"/>
        </w:rPr>
        <w:t>and assess the</w:t>
      </w:r>
      <w:ins w:id="146" w:author="DASKALOVA Gergana Nikolaeva" w:date="2019-01-16T11:23:00Z">
        <w:r w:rsidR="00305E00">
          <w:rPr>
            <w:rFonts w:ascii="Times New Roman" w:eastAsia="Times New Roman" w:hAnsi="Times New Roman" w:cs="Times New Roman"/>
            <w:color w:val="000000"/>
            <w:sz w:val="22"/>
            <w:szCs w:val="22"/>
            <w:lang w:val="en-US"/>
          </w:rPr>
          <w:t xml:space="preserve"> algorithm</w:t>
        </w:r>
      </w:ins>
      <w:r w:rsidRPr="007F7277">
        <w:rPr>
          <w:rFonts w:ascii="Times New Roman" w:eastAsia="Times New Roman" w:hAnsi="Times New Roman" w:cs="Times New Roman"/>
          <w:color w:val="000000"/>
          <w:sz w:val="22"/>
          <w:szCs w:val="22"/>
          <w:lang w:val="en-US"/>
        </w:rPr>
        <w:t xml:space="preserve"> accuracy through estimating error with validation data</w:t>
      </w:r>
      <w:ins w:id="147" w:author="RICH Izzy" w:date="2019-01-17T11:56:00Z">
        <w:r w:rsidR="0013164E">
          <w:rPr>
            <w:rFonts w:ascii="Times New Roman" w:eastAsia="Times New Roman" w:hAnsi="Times New Roman" w:cs="Times New Roman"/>
            <w:color w:val="000000"/>
            <w:sz w:val="22"/>
            <w:szCs w:val="22"/>
            <w:lang w:val="en-US"/>
          </w:rPr>
          <w:t xml:space="preserve"> (LUCAS dataset)</w:t>
        </w:r>
      </w:ins>
      <w:r w:rsidRPr="007F7277">
        <w:rPr>
          <w:rFonts w:ascii="Times New Roman" w:eastAsia="Times New Roman" w:hAnsi="Times New Roman" w:cs="Times New Roman"/>
          <w:color w:val="000000"/>
          <w:sz w:val="22"/>
          <w:szCs w:val="22"/>
          <w:lang w:val="en-US"/>
        </w:rPr>
        <w:t>. To detect and assess change, I will overlay</w:t>
      </w:r>
      <w:r w:rsidRPr="007F7277">
        <w:rPr>
          <w:rFonts w:ascii="Times New Roman" w:eastAsia="Times New Roman" w:hAnsi="Times New Roman" w:cs="Times New Roman"/>
          <w:color w:val="000000"/>
          <w:sz w:val="22"/>
          <w:szCs w:val="22"/>
        </w:rPr>
        <w:t xml:space="preserve"> </w:t>
      </w:r>
      <w:r w:rsidRPr="007F7277">
        <w:rPr>
          <w:rFonts w:ascii="Times New Roman" w:eastAsia="Times New Roman" w:hAnsi="Times New Roman" w:cs="Times New Roman"/>
          <w:color w:val="000000"/>
          <w:sz w:val="22"/>
          <w:szCs w:val="22"/>
          <w:lang w:val="en-US"/>
        </w:rPr>
        <w:t xml:space="preserve">each year and compute gain, loss and change on a pixel scale. Statistical analyses including mixed-effects models </w:t>
      </w:r>
      <w:del w:id="148" w:author="Isla Myers-Smith" w:date="2019-01-16T00:12:00Z">
        <w:r w:rsidRPr="007F7277" w:rsidDel="00A20112">
          <w:rPr>
            <w:rFonts w:ascii="Times New Roman" w:eastAsia="Times New Roman" w:hAnsi="Times New Roman" w:cs="Times New Roman"/>
            <w:color w:val="000000"/>
            <w:sz w:val="22"/>
            <w:szCs w:val="22"/>
            <w:lang w:val="en-US"/>
          </w:rPr>
          <w:delText xml:space="preserve">and figure production </w:delText>
        </w:r>
      </w:del>
      <w:r w:rsidRPr="007F7277">
        <w:rPr>
          <w:rFonts w:ascii="Times New Roman" w:eastAsia="Times New Roman" w:hAnsi="Times New Roman" w:cs="Times New Roman"/>
          <w:color w:val="000000"/>
          <w:sz w:val="22"/>
          <w:szCs w:val="22"/>
          <w:lang w:val="en-US"/>
        </w:rPr>
        <w:t>will be conducted in the programing language R.</w:t>
      </w:r>
    </w:p>
    <w:p w14:paraId="2AFC051C" w14:textId="215CD200" w:rsidR="00BA5A1C" w:rsidRPr="007F7277" w:rsidRDefault="00BA5A1C" w:rsidP="007F7277">
      <w:pPr>
        <w:rPr>
          <w:rFonts w:ascii="Times New Roman" w:eastAsia="Times New Roman" w:hAnsi="Times New Roman" w:cs="Times New Roman"/>
          <w:color w:val="000000"/>
          <w:sz w:val="22"/>
          <w:szCs w:val="22"/>
          <w:lang w:val="en-US"/>
        </w:rPr>
      </w:pPr>
    </w:p>
    <w:p w14:paraId="00F100C7" w14:textId="3BB1DCD7" w:rsidR="00BA5A1C" w:rsidRPr="007F7277" w:rsidRDefault="00FD1D35" w:rsidP="008A2B7B">
      <w:pPr>
        <w:outlineLvl w:val="0"/>
        <w:rPr>
          <w:rFonts w:ascii="Times New Roman" w:eastAsia="Times New Roman" w:hAnsi="Times New Roman" w:cs="Times New Roman"/>
          <w:b/>
          <w:color w:val="000000"/>
          <w:sz w:val="22"/>
          <w:szCs w:val="22"/>
          <w:lang w:val="en-US"/>
        </w:rPr>
      </w:pPr>
      <w:r w:rsidRPr="007F7277">
        <w:rPr>
          <w:rFonts w:ascii="Times New Roman" w:eastAsia="Times New Roman" w:hAnsi="Times New Roman" w:cs="Times New Roman"/>
          <w:b/>
          <w:color w:val="000000"/>
          <w:sz w:val="22"/>
          <w:szCs w:val="22"/>
          <w:lang w:val="en-US"/>
        </w:rPr>
        <w:lastRenderedPageBreak/>
        <w:t>References</w:t>
      </w:r>
    </w:p>
    <w:p w14:paraId="730D6055" w14:textId="77777777" w:rsidR="0013164E" w:rsidRPr="0013164E" w:rsidRDefault="007F7277" w:rsidP="0013164E">
      <w:pPr>
        <w:pStyle w:val="Bibliography"/>
        <w:rPr>
          <w:ins w:id="149" w:author="RICH Izzy" w:date="2019-01-22T12:42:00Z"/>
          <w:rFonts w:ascii="Times New Roman" w:hAnsi="Times New Roman" w:cs="Times New Roman"/>
          <w:sz w:val="22"/>
          <w:rPrChange w:id="150" w:author="RICH Izzy" w:date="2019-01-22T12:42:00Z">
            <w:rPr>
              <w:ins w:id="151" w:author="RICH Izzy" w:date="2019-01-22T12:42:00Z"/>
              <w:rFonts w:ascii="Times New Roman" w:hAnsi="Times New Roman" w:cs="Times New Roman"/>
            </w:rPr>
          </w:rPrChange>
        </w:rPr>
        <w:pPrChange w:id="152" w:author="RICH Izzy" w:date="2019-01-22T12:42:00Z">
          <w:pPr>
            <w:widowControl w:val="0"/>
            <w:autoSpaceDE w:val="0"/>
            <w:autoSpaceDN w:val="0"/>
            <w:adjustRightInd w:val="0"/>
          </w:pPr>
        </w:pPrChange>
      </w:pPr>
      <w:r w:rsidRPr="007F7277">
        <w:rPr>
          <w:lang w:val="en-US"/>
        </w:rPr>
        <w:fldChar w:fldCharType="begin"/>
      </w:r>
      <w:ins w:id="153" w:author="RICH Izzy" w:date="2019-01-22T12:27:00Z">
        <w:r w:rsidR="0013164E">
          <w:rPr>
            <w:lang w:val="en-US"/>
          </w:rPr>
          <w:instrText xml:space="preserve"> ADDIN ZOTERO_BIBL {"uncited":[],"omitted":[],"custom":[]} CSL_BIBLIOGRAPHY </w:instrText>
        </w:r>
      </w:ins>
      <w:del w:id="154" w:author="RICH Izzy" w:date="2019-01-16T18:05:00Z">
        <w:r w:rsidRPr="007F7277" w:rsidDel="00197067">
          <w:rPr>
            <w:lang w:val="en-US"/>
          </w:rPr>
          <w:delInstrText xml:space="preserve"> ADDIN ZOTERO_BIBL {"uncited":[],"omitted":[],"custom":[]} CSL_BIBLIOGRAPHY </w:delInstrText>
        </w:r>
      </w:del>
      <w:r w:rsidRPr="007F7277">
        <w:rPr>
          <w:lang w:val="en-US"/>
        </w:rPr>
        <w:fldChar w:fldCharType="separate"/>
      </w:r>
      <w:ins w:id="155" w:author="RICH Izzy" w:date="2019-01-22T12:42:00Z">
        <w:r w:rsidR="0013164E" w:rsidRPr="0013164E">
          <w:rPr>
            <w:rFonts w:ascii="Times New Roman" w:hAnsi="Times New Roman" w:cs="Times New Roman"/>
            <w:sz w:val="22"/>
            <w:rPrChange w:id="156" w:author="RICH Izzy" w:date="2019-01-22T12:42:00Z">
              <w:rPr>
                <w:rFonts w:ascii="Times New Roman" w:hAnsi="Times New Roman" w:cs="Times New Roman"/>
              </w:rPr>
            </w:rPrChange>
          </w:rPr>
          <w:t>1.</w:t>
        </w:r>
        <w:r w:rsidR="0013164E" w:rsidRPr="0013164E">
          <w:rPr>
            <w:rFonts w:ascii="Times New Roman" w:hAnsi="Times New Roman" w:cs="Times New Roman"/>
            <w:sz w:val="22"/>
            <w:rPrChange w:id="157" w:author="RICH Izzy" w:date="2019-01-22T12:42:00Z">
              <w:rPr>
                <w:rFonts w:ascii="Times New Roman" w:hAnsi="Times New Roman" w:cs="Times New Roman"/>
              </w:rPr>
            </w:rPrChange>
          </w:rPr>
          <w:tab/>
          <w:t xml:space="preserve">Foley, J. A. &amp; </w:t>
        </w:r>
        <w:proofErr w:type="spellStart"/>
        <w:r w:rsidR="0013164E" w:rsidRPr="0013164E">
          <w:rPr>
            <w:rFonts w:ascii="Times New Roman" w:hAnsi="Times New Roman" w:cs="Times New Roman"/>
            <w:sz w:val="22"/>
            <w:rPrChange w:id="158" w:author="RICH Izzy" w:date="2019-01-22T12:42:00Z">
              <w:rPr>
                <w:rFonts w:ascii="Times New Roman" w:hAnsi="Times New Roman" w:cs="Times New Roman"/>
              </w:rPr>
            </w:rPrChange>
          </w:rPr>
          <w:t>Ramankutty</w:t>
        </w:r>
        <w:proofErr w:type="spellEnd"/>
        <w:r w:rsidR="0013164E" w:rsidRPr="0013164E">
          <w:rPr>
            <w:rFonts w:ascii="Times New Roman" w:hAnsi="Times New Roman" w:cs="Times New Roman"/>
            <w:sz w:val="22"/>
            <w:rPrChange w:id="159" w:author="RICH Izzy" w:date="2019-01-22T12:42:00Z">
              <w:rPr>
                <w:rFonts w:ascii="Times New Roman" w:hAnsi="Times New Roman" w:cs="Times New Roman"/>
              </w:rPr>
            </w:rPrChange>
          </w:rPr>
          <w:t xml:space="preserve">, N. Estimating historical changes in global land cover: Croplands from 1700 to 1992. </w:t>
        </w:r>
        <w:r w:rsidR="0013164E" w:rsidRPr="0013164E">
          <w:rPr>
            <w:rFonts w:ascii="Times New Roman" w:hAnsi="Times New Roman" w:cs="Times New Roman"/>
            <w:i/>
            <w:iCs/>
            <w:sz w:val="22"/>
            <w:rPrChange w:id="160" w:author="RICH Izzy" w:date="2019-01-22T12:42:00Z">
              <w:rPr>
                <w:rFonts w:ascii="Times New Roman" w:hAnsi="Times New Roman" w:cs="Times New Roman"/>
                <w:i/>
                <w:iCs/>
              </w:rPr>
            </w:rPrChange>
          </w:rPr>
          <w:t>Global Biogeochemical Cycles</w:t>
        </w:r>
        <w:r w:rsidR="0013164E" w:rsidRPr="0013164E">
          <w:rPr>
            <w:rFonts w:ascii="Times New Roman" w:hAnsi="Times New Roman" w:cs="Times New Roman"/>
            <w:sz w:val="22"/>
            <w:rPrChange w:id="161" w:author="RICH Izzy" w:date="2019-01-22T12:42:00Z">
              <w:rPr>
                <w:rFonts w:ascii="Times New Roman" w:hAnsi="Times New Roman" w:cs="Times New Roman"/>
              </w:rPr>
            </w:rPrChange>
          </w:rPr>
          <w:t xml:space="preserve"> </w:t>
        </w:r>
        <w:r w:rsidR="0013164E" w:rsidRPr="0013164E">
          <w:rPr>
            <w:rFonts w:ascii="Times New Roman" w:hAnsi="Times New Roman" w:cs="Times New Roman"/>
            <w:b/>
            <w:bCs/>
            <w:sz w:val="22"/>
            <w:rPrChange w:id="162" w:author="RICH Izzy" w:date="2019-01-22T12:42:00Z">
              <w:rPr>
                <w:rFonts w:ascii="Times New Roman" w:hAnsi="Times New Roman" w:cs="Times New Roman"/>
                <w:b/>
                <w:bCs/>
              </w:rPr>
            </w:rPrChange>
          </w:rPr>
          <w:t>13</w:t>
        </w:r>
        <w:r w:rsidR="0013164E" w:rsidRPr="0013164E">
          <w:rPr>
            <w:rFonts w:ascii="Times New Roman" w:hAnsi="Times New Roman" w:cs="Times New Roman"/>
            <w:sz w:val="22"/>
            <w:rPrChange w:id="163" w:author="RICH Izzy" w:date="2019-01-22T12:42:00Z">
              <w:rPr>
                <w:rFonts w:ascii="Times New Roman" w:hAnsi="Times New Roman" w:cs="Times New Roman"/>
              </w:rPr>
            </w:rPrChange>
          </w:rPr>
          <w:t>, 997–1027 (1999).</w:t>
        </w:r>
      </w:ins>
    </w:p>
    <w:p w14:paraId="633594FD" w14:textId="77777777" w:rsidR="0013164E" w:rsidRPr="0013164E" w:rsidRDefault="0013164E" w:rsidP="0013164E">
      <w:pPr>
        <w:pStyle w:val="Bibliography"/>
        <w:rPr>
          <w:ins w:id="164" w:author="RICH Izzy" w:date="2019-01-22T12:42:00Z"/>
          <w:rFonts w:ascii="Times New Roman" w:hAnsi="Times New Roman" w:cs="Times New Roman"/>
          <w:sz w:val="22"/>
          <w:rPrChange w:id="165" w:author="RICH Izzy" w:date="2019-01-22T12:42:00Z">
            <w:rPr>
              <w:ins w:id="166" w:author="RICH Izzy" w:date="2019-01-22T12:42:00Z"/>
              <w:rFonts w:ascii="Times New Roman" w:hAnsi="Times New Roman" w:cs="Times New Roman"/>
            </w:rPr>
          </w:rPrChange>
        </w:rPr>
        <w:pPrChange w:id="167" w:author="RICH Izzy" w:date="2019-01-22T12:42:00Z">
          <w:pPr>
            <w:widowControl w:val="0"/>
            <w:autoSpaceDE w:val="0"/>
            <w:autoSpaceDN w:val="0"/>
            <w:adjustRightInd w:val="0"/>
          </w:pPr>
        </w:pPrChange>
      </w:pPr>
      <w:ins w:id="168" w:author="RICH Izzy" w:date="2019-01-22T12:42:00Z">
        <w:r w:rsidRPr="0013164E">
          <w:rPr>
            <w:rFonts w:ascii="Times New Roman" w:hAnsi="Times New Roman" w:cs="Times New Roman"/>
            <w:sz w:val="22"/>
            <w:rPrChange w:id="169" w:author="RICH Izzy" w:date="2019-01-22T12:42:00Z">
              <w:rPr>
                <w:rFonts w:ascii="Times New Roman" w:hAnsi="Times New Roman" w:cs="Times New Roman"/>
              </w:rPr>
            </w:rPrChange>
          </w:rPr>
          <w:t>2.</w:t>
        </w:r>
        <w:r w:rsidRPr="0013164E">
          <w:rPr>
            <w:rFonts w:ascii="Times New Roman" w:hAnsi="Times New Roman" w:cs="Times New Roman"/>
            <w:sz w:val="22"/>
            <w:rPrChange w:id="170" w:author="RICH Izzy" w:date="2019-01-22T12:42:00Z">
              <w:rPr>
                <w:rFonts w:ascii="Times New Roman" w:hAnsi="Times New Roman" w:cs="Times New Roman"/>
              </w:rPr>
            </w:rPrChange>
          </w:rPr>
          <w:tab/>
        </w:r>
        <w:proofErr w:type="spellStart"/>
        <w:r w:rsidRPr="0013164E">
          <w:rPr>
            <w:rFonts w:ascii="Times New Roman" w:hAnsi="Times New Roman" w:cs="Times New Roman"/>
            <w:sz w:val="22"/>
            <w:rPrChange w:id="171" w:author="RICH Izzy" w:date="2019-01-22T12:42:00Z">
              <w:rPr>
                <w:rFonts w:ascii="Times New Roman" w:hAnsi="Times New Roman" w:cs="Times New Roman"/>
              </w:rPr>
            </w:rPrChange>
          </w:rPr>
          <w:t>Lambin</w:t>
        </w:r>
        <w:proofErr w:type="spellEnd"/>
        <w:r w:rsidRPr="0013164E">
          <w:rPr>
            <w:rFonts w:ascii="Times New Roman" w:hAnsi="Times New Roman" w:cs="Times New Roman"/>
            <w:sz w:val="22"/>
            <w:rPrChange w:id="172" w:author="RICH Izzy" w:date="2019-01-22T12:42:00Z">
              <w:rPr>
                <w:rFonts w:ascii="Times New Roman" w:hAnsi="Times New Roman" w:cs="Times New Roman"/>
              </w:rPr>
            </w:rPrChange>
          </w:rPr>
          <w:t xml:space="preserve">, E. F. </w:t>
        </w:r>
        <w:r w:rsidRPr="0013164E">
          <w:rPr>
            <w:rFonts w:ascii="Times New Roman" w:hAnsi="Times New Roman" w:cs="Times New Roman"/>
            <w:i/>
            <w:iCs/>
            <w:sz w:val="22"/>
            <w:rPrChange w:id="173" w:author="RICH Izzy" w:date="2019-01-22T12:42:00Z">
              <w:rPr>
                <w:rFonts w:ascii="Times New Roman" w:hAnsi="Times New Roman" w:cs="Times New Roman"/>
                <w:i/>
                <w:iCs/>
              </w:rPr>
            </w:rPrChange>
          </w:rPr>
          <w:t>et al.</w:t>
        </w:r>
        <w:r w:rsidRPr="0013164E">
          <w:rPr>
            <w:rFonts w:ascii="Times New Roman" w:hAnsi="Times New Roman" w:cs="Times New Roman"/>
            <w:sz w:val="22"/>
            <w:rPrChange w:id="174" w:author="RICH Izzy" w:date="2019-01-22T12:42:00Z">
              <w:rPr>
                <w:rFonts w:ascii="Times New Roman" w:hAnsi="Times New Roman" w:cs="Times New Roman"/>
              </w:rPr>
            </w:rPrChange>
          </w:rPr>
          <w:t xml:space="preserve"> The causes of land-use and land-cover change: moving beyond the myths. </w:t>
        </w:r>
        <w:r w:rsidRPr="0013164E">
          <w:rPr>
            <w:rFonts w:ascii="Times New Roman" w:hAnsi="Times New Roman" w:cs="Times New Roman"/>
            <w:i/>
            <w:iCs/>
            <w:sz w:val="22"/>
            <w:rPrChange w:id="175" w:author="RICH Izzy" w:date="2019-01-22T12:42:00Z">
              <w:rPr>
                <w:rFonts w:ascii="Times New Roman" w:hAnsi="Times New Roman" w:cs="Times New Roman"/>
                <w:i/>
                <w:iCs/>
              </w:rPr>
            </w:rPrChange>
          </w:rPr>
          <w:t>Global Environmental Change</w:t>
        </w:r>
        <w:r w:rsidRPr="0013164E">
          <w:rPr>
            <w:rFonts w:ascii="Times New Roman" w:hAnsi="Times New Roman" w:cs="Times New Roman"/>
            <w:sz w:val="22"/>
            <w:rPrChange w:id="176" w:author="RICH Izzy" w:date="2019-01-22T12:42:00Z">
              <w:rPr>
                <w:rFonts w:ascii="Times New Roman" w:hAnsi="Times New Roman" w:cs="Times New Roman"/>
              </w:rPr>
            </w:rPrChange>
          </w:rPr>
          <w:t xml:space="preserve"> </w:t>
        </w:r>
        <w:r w:rsidRPr="0013164E">
          <w:rPr>
            <w:rFonts w:ascii="Times New Roman" w:hAnsi="Times New Roman" w:cs="Times New Roman"/>
            <w:b/>
            <w:bCs/>
            <w:sz w:val="22"/>
            <w:rPrChange w:id="177" w:author="RICH Izzy" w:date="2019-01-22T12:42:00Z">
              <w:rPr>
                <w:rFonts w:ascii="Times New Roman" w:hAnsi="Times New Roman" w:cs="Times New Roman"/>
                <w:b/>
                <w:bCs/>
              </w:rPr>
            </w:rPrChange>
          </w:rPr>
          <w:t>11</w:t>
        </w:r>
        <w:r w:rsidRPr="0013164E">
          <w:rPr>
            <w:rFonts w:ascii="Times New Roman" w:hAnsi="Times New Roman" w:cs="Times New Roman"/>
            <w:sz w:val="22"/>
            <w:rPrChange w:id="178" w:author="RICH Izzy" w:date="2019-01-22T12:42:00Z">
              <w:rPr>
                <w:rFonts w:ascii="Times New Roman" w:hAnsi="Times New Roman" w:cs="Times New Roman"/>
              </w:rPr>
            </w:rPrChange>
          </w:rPr>
          <w:t>, 261–269 (2001).</w:t>
        </w:r>
      </w:ins>
    </w:p>
    <w:p w14:paraId="19A18E58" w14:textId="77777777" w:rsidR="0013164E" w:rsidRPr="0013164E" w:rsidRDefault="0013164E" w:rsidP="0013164E">
      <w:pPr>
        <w:pStyle w:val="Bibliography"/>
        <w:rPr>
          <w:ins w:id="179" w:author="RICH Izzy" w:date="2019-01-22T12:42:00Z"/>
          <w:rFonts w:ascii="Times New Roman" w:hAnsi="Times New Roman" w:cs="Times New Roman"/>
          <w:sz w:val="22"/>
          <w:rPrChange w:id="180" w:author="RICH Izzy" w:date="2019-01-22T12:42:00Z">
            <w:rPr>
              <w:ins w:id="181" w:author="RICH Izzy" w:date="2019-01-22T12:42:00Z"/>
              <w:rFonts w:ascii="Times New Roman" w:hAnsi="Times New Roman" w:cs="Times New Roman"/>
            </w:rPr>
          </w:rPrChange>
        </w:rPr>
        <w:pPrChange w:id="182" w:author="RICH Izzy" w:date="2019-01-22T12:42:00Z">
          <w:pPr>
            <w:widowControl w:val="0"/>
            <w:autoSpaceDE w:val="0"/>
            <w:autoSpaceDN w:val="0"/>
            <w:adjustRightInd w:val="0"/>
          </w:pPr>
        </w:pPrChange>
      </w:pPr>
      <w:ins w:id="183" w:author="RICH Izzy" w:date="2019-01-22T12:42:00Z">
        <w:r w:rsidRPr="0013164E">
          <w:rPr>
            <w:rFonts w:ascii="Times New Roman" w:hAnsi="Times New Roman" w:cs="Times New Roman"/>
            <w:sz w:val="22"/>
            <w:rPrChange w:id="184" w:author="RICH Izzy" w:date="2019-01-22T12:42:00Z">
              <w:rPr>
                <w:rFonts w:ascii="Times New Roman" w:hAnsi="Times New Roman" w:cs="Times New Roman"/>
              </w:rPr>
            </w:rPrChange>
          </w:rPr>
          <w:t>3.</w:t>
        </w:r>
        <w:r w:rsidRPr="0013164E">
          <w:rPr>
            <w:rFonts w:ascii="Times New Roman" w:hAnsi="Times New Roman" w:cs="Times New Roman"/>
            <w:sz w:val="22"/>
            <w:rPrChange w:id="185" w:author="RICH Izzy" w:date="2019-01-22T12:42:00Z">
              <w:rPr>
                <w:rFonts w:ascii="Times New Roman" w:hAnsi="Times New Roman" w:cs="Times New Roman"/>
              </w:rPr>
            </w:rPrChange>
          </w:rPr>
          <w:tab/>
        </w:r>
        <w:proofErr w:type="spellStart"/>
        <w:r w:rsidRPr="0013164E">
          <w:rPr>
            <w:rFonts w:ascii="Times New Roman" w:hAnsi="Times New Roman" w:cs="Times New Roman"/>
            <w:sz w:val="22"/>
            <w:rPrChange w:id="186" w:author="RICH Izzy" w:date="2019-01-22T12:42:00Z">
              <w:rPr>
                <w:rFonts w:ascii="Times New Roman" w:hAnsi="Times New Roman" w:cs="Times New Roman"/>
              </w:rPr>
            </w:rPrChange>
          </w:rPr>
          <w:t>Prishchepov</w:t>
        </w:r>
        <w:proofErr w:type="spellEnd"/>
        <w:r w:rsidRPr="0013164E">
          <w:rPr>
            <w:rFonts w:ascii="Times New Roman" w:hAnsi="Times New Roman" w:cs="Times New Roman"/>
            <w:sz w:val="22"/>
            <w:rPrChange w:id="187" w:author="RICH Izzy" w:date="2019-01-22T12:42:00Z">
              <w:rPr>
                <w:rFonts w:ascii="Times New Roman" w:hAnsi="Times New Roman" w:cs="Times New Roman"/>
              </w:rPr>
            </w:rPrChange>
          </w:rPr>
          <w:t xml:space="preserve">, A. V., </w:t>
        </w:r>
        <w:proofErr w:type="spellStart"/>
        <w:r w:rsidRPr="0013164E">
          <w:rPr>
            <w:rFonts w:ascii="Times New Roman" w:hAnsi="Times New Roman" w:cs="Times New Roman"/>
            <w:sz w:val="22"/>
            <w:rPrChange w:id="188" w:author="RICH Izzy" w:date="2019-01-22T12:42:00Z">
              <w:rPr>
                <w:rFonts w:ascii="Times New Roman" w:hAnsi="Times New Roman" w:cs="Times New Roman"/>
              </w:rPr>
            </w:rPrChange>
          </w:rPr>
          <w:t>Radeloff</w:t>
        </w:r>
        <w:proofErr w:type="spellEnd"/>
        <w:r w:rsidRPr="0013164E">
          <w:rPr>
            <w:rFonts w:ascii="Times New Roman" w:hAnsi="Times New Roman" w:cs="Times New Roman"/>
            <w:sz w:val="22"/>
            <w:rPrChange w:id="189" w:author="RICH Izzy" w:date="2019-01-22T12:42:00Z">
              <w:rPr>
                <w:rFonts w:ascii="Times New Roman" w:hAnsi="Times New Roman" w:cs="Times New Roman"/>
              </w:rPr>
            </w:rPrChange>
          </w:rPr>
          <w:t xml:space="preserve">, V. C., Baumann, M., </w:t>
        </w:r>
        <w:proofErr w:type="spellStart"/>
        <w:r w:rsidRPr="0013164E">
          <w:rPr>
            <w:rFonts w:ascii="Times New Roman" w:hAnsi="Times New Roman" w:cs="Times New Roman"/>
            <w:sz w:val="22"/>
            <w:rPrChange w:id="190" w:author="RICH Izzy" w:date="2019-01-22T12:42:00Z">
              <w:rPr>
                <w:rFonts w:ascii="Times New Roman" w:hAnsi="Times New Roman" w:cs="Times New Roman"/>
              </w:rPr>
            </w:rPrChange>
          </w:rPr>
          <w:t>Kuemmerle</w:t>
        </w:r>
        <w:proofErr w:type="spellEnd"/>
        <w:r w:rsidRPr="0013164E">
          <w:rPr>
            <w:rFonts w:ascii="Times New Roman" w:hAnsi="Times New Roman" w:cs="Times New Roman"/>
            <w:sz w:val="22"/>
            <w:rPrChange w:id="191" w:author="RICH Izzy" w:date="2019-01-22T12:42:00Z">
              <w:rPr>
                <w:rFonts w:ascii="Times New Roman" w:hAnsi="Times New Roman" w:cs="Times New Roman"/>
              </w:rPr>
            </w:rPrChange>
          </w:rPr>
          <w:t xml:space="preserve">, T. &amp; Müller, D. Effects of institutional changes on land use: agricultural land abandonment during the transition from state-command to market-driven economies in post-Soviet Eastern Europe. </w:t>
        </w:r>
        <w:r w:rsidRPr="0013164E">
          <w:rPr>
            <w:rFonts w:ascii="Times New Roman" w:hAnsi="Times New Roman" w:cs="Times New Roman"/>
            <w:i/>
            <w:iCs/>
            <w:sz w:val="22"/>
            <w:rPrChange w:id="192" w:author="RICH Izzy" w:date="2019-01-22T12:42:00Z">
              <w:rPr>
                <w:rFonts w:ascii="Times New Roman" w:hAnsi="Times New Roman" w:cs="Times New Roman"/>
                <w:i/>
                <w:iCs/>
              </w:rPr>
            </w:rPrChange>
          </w:rPr>
          <w:t>Environmental Research Letters</w:t>
        </w:r>
        <w:r w:rsidRPr="0013164E">
          <w:rPr>
            <w:rFonts w:ascii="Times New Roman" w:hAnsi="Times New Roman" w:cs="Times New Roman"/>
            <w:sz w:val="22"/>
            <w:rPrChange w:id="193" w:author="RICH Izzy" w:date="2019-01-22T12:42:00Z">
              <w:rPr>
                <w:rFonts w:ascii="Times New Roman" w:hAnsi="Times New Roman" w:cs="Times New Roman"/>
              </w:rPr>
            </w:rPrChange>
          </w:rPr>
          <w:t xml:space="preserve"> </w:t>
        </w:r>
        <w:r w:rsidRPr="0013164E">
          <w:rPr>
            <w:rFonts w:ascii="Times New Roman" w:hAnsi="Times New Roman" w:cs="Times New Roman"/>
            <w:b/>
            <w:bCs/>
            <w:sz w:val="22"/>
            <w:rPrChange w:id="194" w:author="RICH Izzy" w:date="2019-01-22T12:42:00Z">
              <w:rPr>
                <w:rFonts w:ascii="Times New Roman" w:hAnsi="Times New Roman" w:cs="Times New Roman"/>
                <w:b/>
                <w:bCs/>
              </w:rPr>
            </w:rPrChange>
          </w:rPr>
          <w:t>7</w:t>
        </w:r>
        <w:r w:rsidRPr="0013164E">
          <w:rPr>
            <w:rFonts w:ascii="Times New Roman" w:hAnsi="Times New Roman" w:cs="Times New Roman"/>
            <w:sz w:val="22"/>
            <w:rPrChange w:id="195" w:author="RICH Izzy" w:date="2019-01-22T12:42:00Z">
              <w:rPr>
                <w:rFonts w:ascii="Times New Roman" w:hAnsi="Times New Roman" w:cs="Times New Roman"/>
              </w:rPr>
            </w:rPrChange>
          </w:rPr>
          <w:t>, 024021 (2012).</w:t>
        </w:r>
      </w:ins>
    </w:p>
    <w:p w14:paraId="65DE970A" w14:textId="77777777" w:rsidR="0013164E" w:rsidRPr="0013164E" w:rsidRDefault="0013164E" w:rsidP="0013164E">
      <w:pPr>
        <w:pStyle w:val="Bibliography"/>
        <w:rPr>
          <w:ins w:id="196" w:author="RICH Izzy" w:date="2019-01-22T12:42:00Z"/>
          <w:rFonts w:ascii="Times New Roman" w:hAnsi="Times New Roman" w:cs="Times New Roman"/>
          <w:sz w:val="22"/>
          <w:rPrChange w:id="197" w:author="RICH Izzy" w:date="2019-01-22T12:42:00Z">
            <w:rPr>
              <w:ins w:id="198" w:author="RICH Izzy" w:date="2019-01-22T12:42:00Z"/>
              <w:rFonts w:ascii="Times New Roman" w:hAnsi="Times New Roman" w:cs="Times New Roman"/>
            </w:rPr>
          </w:rPrChange>
        </w:rPr>
        <w:pPrChange w:id="199" w:author="RICH Izzy" w:date="2019-01-22T12:42:00Z">
          <w:pPr>
            <w:widowControl w:val="0"/>
            <w:autoSpaceDE w:val="0"/>
            <w:autoSpaceDN w:val="0"/>
            <w:adjustRightInd w:val="0"/>
          </w:pPr>
        </w:pPrChange>
      </w:pPr>
      <w:ins w:id="200" w:author="RICH Izzy" w:date="2019-01-22T12:42:00Z">
        <w:r w:rsidRPr="0013164E">
          <w:rPr>
            <w:rFonts w:ascii="Times New Roman" w:hAnsi="Times New Roman" w:cs="Times New Roman"/>
            <w:sz w:val="22"/>
            <w:rPrChange w:id="201" w:author="RICH Izzy" w:date="2019-01-22T12:42:00Z">
              <w:rPr>
                <w:rFonts w:ascii="Times New Roman" w:hAnsi="Times New Roman" w:cs="Times New Roman"/>
              </w:rPr>
            </w:rPrChange>
          </w:rPr>
          <w:t>4.</w:t>
        </w:r>
        <w:r w:rsidRPr="0013164E">
          <w:rPr>
            <w:rFonts w:ascii="Times New Roman" w:hAnsi="Times New Roman" w:cs="Times New Roman"/>
            <w:sz w:val="22"/>
            <w:rPrChange w:id="202" w:author="RICH Izzy" w:date="2019-01-22T12:42:00Z">
              <w:rPr>
                <w:rFonts w:ascii="Times New Roman" w:hAnsi="Times New Roman" w:cs="Times New Roman"/>
              </w:rPr>
            </w:rPrChange>
          </w:rPr>
          <w:tab/>
        </w:r>
        <w:proofErr w:type="spellStart"/>
        <w:r w:rsidRPr="0013164E">
          <w:rPr>
            <w:rFonts w:ascii="Times New Roman" w:hAnsi="Times New Roman" w:cs="Times New Roman"/>
            <w:sz w:val="22"/>
            <w:rPrChange w:id="203" w:author="RICH Izzy" w:date="2019-01-22T12:42:00Z">
              <w:rPr>
                <w:rFonts w:ascii="Times New Roman" w:hAnsi="Times New Roman" w:cs="Times New Roman"/>
              </w:rPr>
            </w:rPrChange>
          </w:rPr>
          <w:t>Csaki</w:t>
        </w:r>
        <w:proofErr w:type="spellEnd"/>
        <w:r w:rsidRPr="0013164E">
          <w:rPr>
            <w:rFonts w:ascii="Times New Roman" w:hAnsi="Times New Roman" w:cs="Times New Roman"/>
            <w:sz w:val="22"/>
            <w:rPrChange w:id="204" w:author="RICH Izzy" w:date="2019-01-22T12:42:00Z">
              <w:rPr>
                <w:rFonts w:ascii="Times New Roman" w:hAnsi="Times New Roman" w:cs="Times New Roman"/>
              </w:rPr>
            </w:rPrChange>
          </w:rPr>
          <w:t xml:space="preserve">, C. &amp; </w:t>
        </w:r>
        <w:proofErr w:type="spellStart"/>
        <w:r w:rsidRPr="0013164E">
          <w:rPr>
            <w:rFonts w:ascii="Times New Roman" w:hAnsi="Times New Roman" w:cs="Times New Roman"/>
            <w:sz w:val="22"/>
            <w:rPrChange w:id="205" w:author="RICH Izzy" w:date="2019-01-22T12:42:00Z">
              <w:rPr>
                <w:rFonts w:ascii="Times New Roman" w:hAnsi="Times New Roman" w:cs="Times New Roman"/>
              </w:rPr>
            </w:rPrChange>
          </w:rPr>
          <w:t>Jambor</w:t>
        </w:r>
        <w:proofErr w:type="spellEnd"/>
        <w:r w:rsidRPr="0013164E">
          <w:rPr>
            <w:rFonts w:ascii="Times New Roman" w:hAnsi="Times New Roman" w:cs="Times New Roman"/>
            <w:sz w:val="22"/>
            <w:rPrChange w:id="206" w:author="RICH Izzy" w:date="2019-01-22T12:42:00Z">
              <w:rPr>
                <w:rFonts w:ascii="Times New Roman" w:hAnsi="Times New Roman" w:cs="Times New Roman"/>
              </w:rPr>
            </w:rPrChange>
          </w:rPr>
          <w:t>, A. The Diversity of Effects of EU Membership on Agriculture in New Member States. 48 (2009).</w:t>
        </w:r>
      </w:ins>
    </w:p>
    <w:p w14:paraId="27554901" w14:textId="77777777" w:rsidR="0013164E" w:rsidRPr="0013164E" w:rsidRDefault="0013164E" w:rsidP="0013164E">
      <w:pPr>
        <w:pStyle w:val="Bibliography"/>
        <w:rPr>
          <w:ins w:id="207" w:author="RICH Izzy" w:date="2019-01-22T12:42:00Z"/>
          <w:rFonts w:ascii="Times New Roman" w:hAnsi="Times New Roman" w:cs="Times New Roman"/>
          <w:sz w:val="22"/>
          <w:rPrChange w:id="208" w:author="RICH Izzy" w:date="2019-01-22T12:42:00Z">
            <w:rPr>
              <w:ins w:id="209" w:author="RICH Izzy" w:date="2019-01-22T12:42:00Z"/>
              <w:rFonts w:ascii="Times New Roman" w:hAnsi="Times New Roman" w:cs="Times New Roman"/>
            </w:rPr>
          </w:rPrChange>
        </w:rPr>
        <w:pPrChange w:id="210" w:author="RICH Izzy" w:date="2019-01-22T12:42:00Z">
          <w:pPr>
            <w:widowControl w:val="0"/>
            <w:autoSpaceDE w:val="0"/>
            <w:autoSpaceDN w:val="0"/>
            <w:adjustRightInd w:val="0"/>
          </w:pPr>
        </w:pPrChange>
      </w:pPr>
      <w:ins w:id="211" w:author="RICH Izzy" w:date="2019-01-22T12:42:00Z">
        <w:r w:rsidRPr="0013164E">
          <w:rPr>
            <w:rFonts w:ascii="Times New Roman" w:hAnsi="Times New Roman" w:cs="Times New Roman"/>
            <w:sz w:val="22"/>
            <w:rPrChange w:id="212" w:author="RICH Izzy" w:date="2019-01-22T12:42:00Z">
              <w:rPr>
                <w:rFonts w:ascii="Times New Roman" w:hAnsi="Times New Roman" w:cs="Times New Roman"/>
              </w:rPr>
            </w:rPrChange>
          </w:rPr>
          <w:t>5.</w:t>
        </w:r>
        <w:r w:rsidRPr="0013164E">
          <w:rPr>
            <w:rFonts w:ascii="Times New Roman" w:hAnsi="Times New Roman" w:cs="Times New Roman"/>
            <w:sz w:val="22"/>
            <w:rPrChange w:id="213" w:author="RICH Izzy" w:date="2019-01-22T12:42:00Z">
              <w:rPr>
                <w:rFonts w:ascii="Times New Roman" w:hAnsi="Times New Roman" w:cs="Times New Roman"/>
              </w:rPr>
            </w:rPrChange>
          </w:rPr>
          <w:tab/>
          <w:t xml:space="preserve">Macdonald, D. </w:t>
        </w:r>
        <w:r w:rsidRPr="0013164E">
          <w:rPr>
            <w:rFonts w:ascii="Times New Roman" w:hAnsi="Times New Roman" w:cs="Times New Roman"/>
            <w:i/>
            <w:iCs/>
            <w:sz w:val="22"/>
            <w:rPrChange w:id="214" w:author="RICH Izzy" w:date="2019-01-22T12:42:00Z">
              <w:rPr>
                <w:rFonts w:ascii="Times New Roman" w:hAnsi="Times New Roman" w:cs="Times New Roman"/>
                <w:i/>
                <w:iCs/>
              </w:rPr>
            </w:rPrChange>
          </w:rPr>
          <w:t>et al.</w:t>
        </w:r>
        <w:r w:rsidRPr="0013164E">
          <w:rPr>
            <w:rFonts w:ascii="Times New Roman" w:hAnsi="Times New Roman" w:cs="Times New Roman"/>
            <w:sz w:val="22"/>
            <w:rPrChange w:id="215" w:author="RICH Izzy" w:date="2019-01-22T12:42:00Z">
              <w:rPr>
                <w:rFonts w:ascii="Times New Roman" w:hAnsi="Times New Roman" w:cs="Times New Roman"/>
              </w:rPr>
            </w:rPrChange>
          </w:rPr>
          <w:t xml:space="preserve"> Agricultural abandonment in mountain areas of Europe: Environmental consequences and policy response. </w:t>
        </w:r>
        <w:r w:rsidRPr="0013164E">
          <w:rPr>
            <w:rFonts w:ascii="Times New Roman" w:hAnsi="Times New Roman" w:cs="Times New Roman"/>
            <w:i/>
            <w:iCs/>
            <w:sz w:val="22"/>
            <w:rPrChange w:id="216" w:author="RICH Izzy" w:date="2019-01-22T12:42:00Z">
              <w:rPr>
                <w:rFonts w:ascii="Times New Roman" w:hAnsi="Times New Roman" w:cs="Times New Roman"/>
                <w:i/>
                <w:iCs/>
              </w:rPr>
            </w:rPrChange>
          </w:rPr>
          <w:t>Journal of Environmental Management</w:t>
        </w:r>
        <w:r w:rsidRPr="0013164E">
          <w:rPr>
            <w:rFonts w:ascii="Times New Roman" w:hAnsi="Times New Roman" w:cs="Times New Roman"/>
            <w:sz w:val="22"/>
            <w:rPrChange w:id="217" w:author="RICH Izzy" w:date="2019-01-22T12:42:00Z">
              <w:rPr>
                <w:rFonts w:ascii="Times New Roman" w:hAnsi="Times New Roman" w:cs="Times New Roman"/>
              </w:rPr>
            </w:rPrChange>
          </w:rPr>
          <w:t xml:space="preserve"> </w:t>
        </w:r>
        <w:r w:rsidRPr="0013164E">
          <w:rPr>
            <w:rFonts w:ascii="Times New Roman" w:hAnsi="Times New Roman" w:cs="Times New Roman"/>
            <w:b/>
            <w:bCs/>
            <w:sz w:val="22"/>
            <w:rPrChange w:id="218" w:author="RICH Izzy" w:date="2019-01-22T12:42:00Z">
              <w:rPr>
                <w:rFonts w:ascii="Times New Roman" w:hAnsi="Times New Roman" w:cs="Times New Roman"/>
                <w:b/>
                <w:bCs/>
              </w:rPr>
            </w:rPrChange>
          </w:rPr>
          <w:t>59</w:t>
        </w:r>
        <w:r w:rsidRPr="0013164E">
          <w:rPr>
            <w:rFonts w:ascii="Times New Roman" w:hAnsi="Times New Roman" w:cs="Times New Roman"/>
            <w:sz w:val="22"/>
            <w:rPrChange w:id="219" w:author="RICH Izzy" w:date="2019-01-22T12:42:00Z">
              <w:rPr>
                <w:rFonts w:ascii="Times New Roman" w:hAnsi="Times New Roman" w:cs="Times New Roman"/>
              </w:rPr>
            </w:rPrChange>
          </w:rPr>
          <w:t>, 47–69 (2000).</w:t>
        </w:r>
      </w:ins>
    </w:p>
    <w:p w14:paraId="27B0FD65" w14:textId="06FC8703" w:rsidR="007F7277" w:rsidRPr="0013164E" w:rsidDel="00197067" w:rsidRDefault="007F7277" w:rsidP="0013164E">
      <w:pPr>
        <w:pStyle w:val="Bibliography"/>
        <w:rPr>
          <w:del w:id="220" w:author="RICH Izzy" w:date="2019-01-16T18:05:00Z"/>
          <w:rFonts w:ascii="Times New Roman" w:hAnsi="Times New Roman" w:cs="Times New Roman"/>
          <w:sz w:val="22"/>
          <w:rPrChange w:id="221" w:author="RICH Izzy" w:date="2019-01-22T12:42:00Z">
            <w:rPr>
              <w:del w:id="222" w:author="RICH Izzy" w:date="2019-01-16T18:05:00Z"/>
            </w:rPr>
          </w:rPrChange>
        </w:rPr>
      </w:pPr>
      <w:del w:id="223" w:author="RICH Izzy" w:date="2019-01-16T18:05:00Z">
        <w:r w:rsidRPr="0013164E" w:rsidDel="00197067">
          <w:rPr>
            <w:rFonts w:ascii="Times New Roman" w:hAnsi="Times New Roman" w:cs="Times New Roman"/>
            <w:sz w:val="22"/>
            <w:rPrChange w:id="224" w:author="RICH Izzy" w:date="2019-01-22T12:42:00Z">
              <w:rPr/>
            </w:rPrChange>
          </w:rPr>
          <w:delText>Csaki C, Jambor A (2009) The Diversity of Effects of EU Membership on Agriculture in New Member States 48.</w:delText>
        </w:r>
      </w:del>
    </w:p>
    <w:p w14:paraId="2D6F9DD7" w14:textId="7302F204" w:rsidR="007F7277" w:rsidRPr="0013164E" w:rsidDel="00197067" w:rsidRDefault="007F7277" w:rsidP="0013164E">
      <w:pPr>
        <w:pStyle w:val="Bibliography"/>
        <w:rPr>
          <w:del w:id="225" w:author="RICH Izzy" w:date="2019-01-16T18:05:00Z"/>
          <w:rFonts w:ascii="Times New Roman" w:hAnsi="Times New Roman" w:cs="Times New Roman"/>
          <w:sz w:val="22"/>
          <w:rPrChange w:id="226" w:author="RICH Izzy" w:date="2019-01-22T12:42:00Z">
            <w:rPr>
              <w:del w:id="227" w:author="RICH Izzy" w:date="2019-01-16T18:05:00Z"/>
            </w:rPr>
          </w:rPrChange>
        </w:rPr>
      </w:pPr>
      <w:del w:id="228" w:author="RICH Izzy" w:date="2019-01-16T18:05:00Z">
        <w:r w:rsidRPr="0013164E" w:rsidDel="00197067">
          <w:rPr>
            <w:rFonts w:ascii="Times New Roman" w:hAnsi="Times New Roman" w:cs="Times New Roman"/>
            <w:sz w:val="22"/>
            <w:lang w:val="en-US"/>
            <w:rPrChange w:id="229" w:author="RICH Izzy" w:date="2019-01-22T12:42:00Z">
              <w:rPr>
                <w:lang w:val="en-US"/>
              </w:rPr>
            </w:rPrChange>
          </w:rPr>
          <w:delText>MacDonald, D., Crabtree, J., Wiesinger, G., Dax, T., Stamou, N., Fleury, P., Gutierrez Lazpita, J. and Gibon, A. (2000). Agricultural abandonment in mountain areas of Europe: Environmental consequences and policy response. </w:delText>
        </w:r>
        <w:r w:rsidRPr="0013164E" w:rsidDel="00197067">
          <w:rPr>
            <w:rFonts w:ascii="Times New Roman" w:hAnsi="Times New Roman" w:cs="Times New Roman"/>
            <w:i/>
            <w:iCs/>
            <w:sz w:val="22"/>
            <w:lang w:val="en-US"/>
            <w:rPrChange w:id="230" w:author="RICH Izzy" w:date="2019-01-22T12:42:00Z">
              <w:rPr>
                <w:i/>
                <w:iCs/>
                <w:lang w:val="en-US"/>
              </w:rPr>
            </w:rPrChange>
          </w:rPr>
          <w:delText>Journal of Environmental Management</w:delText>
        </w:r>
        <w:r w:rsidRPr="0013164E" w:rsidDel="00197067">
          <w:rPr>
            <w:rFonts w:ascii="Times New Roman" w:hAnsi="Times New Roman" w:cs="Times New Roman"/>
            <w:sz w:val="22"/>
            <w:lang w:val="en-US"/>
            <w:rPrChange w:id="231" w:author="RICH Izzy" w:date="2019-01-22T12:42:00Z">
              <w:rPr>
                <w:lang w:val="en-US"/>
              </w:rPr>
            </w:rPrChange>
          </w:rPr>
          <w:delText>, 59(1), pp.47-69.</w:delText>
        </w:r>
      </w:del>
    </w:p>
    <w:p w14:paraId="60E4BCB3" w14:textId="33729BCD" w:rsidR="007F7277" w:rsidRPr="0013164E" w:rsidDel="00197067" w:rsidRDefault="007F7277" w:rsidP="0013164E">
      <w:pPr>
        <w:pStyle w:val="Bibliography"/>
        <w:rPr>
          <w:del w:id="232" w:author="RICH Izzy" w:date="2019-01-16T18:05:00Z"/>
          <w:rFonts w:ascii="Times New Roman" w:hAnsi="Times New Roman" w:cs="Times New Roman"/>
          <w:sz w:val="22"/>
          <w:rPrChange w:id="233" w:author="RICH Izzy" w:date="2019-01-22T12:42:00Z">
            <w:rPr>
              <w:del w:id="234" w:author="RICH Izzy" w:date="2019-01-16T18:05:00Z"/>
            </w:rPr>
          </w:rPrChange>
        </w:rPr>
      </w:pPr>
      <w:del w:id="235" w:author="RICH Izzy" w:date="2019-01-16T18:05:00Z">
        <w:r w:rsidRPr="0013164E" w:rsidDel="00197067">
          <w:rPr>
            <w:rFonts w:ascii="Times New Roman" w:hAnsi="Times New Roman" w:cs="Times New Roman"/>
            <w:sz w:val="22"/>
            <w:lang w:val="en-US"/>
            <w:rPrChange w:id="236" w:author="RICH Izzy" w:date="2019-01-22T12:42:00Z">
              <w:rPr>
                <w:lang w:val="en-US"/>
              </w:rPr>
            </w:rPrChange>
          </w:rPr>
          <w:delText>Ramankutty, N. and Foley, J. (1999). Estimating historical changes in global land cover: Croplands from 1700 to 1992. </w:delText>
        </w:r>
        <w:r w:rsidRPr="0013164E" w:rsidDel="00197067">
          <w:rPr>
            <w:rFonts w:ascii="Times New Roman" w:hAnsi="Times New Roman" w:cs="Times New Roman"/>
            <w:i/>
            <w:iCs/>
            <w:sz w:val="22"/>
            <w:lang w:val="en-US"/>
            <w:rPrChange w:id="237" w:author="RICH Izzy" w:date="2019-01-22T12:42:00Z">
              <w:rPr>
                <w:i/>
                <w:iCs/>
                <w:lang w:val="en-US"/>
              </w:rPr>
            </w:rPrChange>
          </w:rPr>
          <w:delText>Global Biogeochemical Cycles</w:delText>
        </w:r>
        <w:r w:rsidRPr="0013164E" w:rsidDel="00197067">
          <w:rPr>
            <w:rFonts w:ascii="Times New Roman" w:hAnsi="Times New Roman" w:cs="Times New Roman"/>
            <w:sz w:val="22"/>
            <w:lang w:val="en-US"/>
            <w:rPrChange w:id="238" w:author="RICH Izzy" w:date="2019-01-22T12:42:00Z">
              <w:rPr>
                <w:lang w:val="en-US"/>
              </w:rPr>
            </w:rPrChange>
          </w:rPr>
          <w:delText>, 13(4), pp.997-1027.</w:delText>
        </w:r>
      </w:del>
    </w:p>
    <w:p w14:paraId="6E609F1B" w14:textId="3DDCA0E8" w:rsidR="00BA5A1C" w:rsidRPr="007F7277" w:rsidRDefault="007F7277" w:rsidP="007F7277">
      <w:pPr>
        <w:rPr>
          <w:rFonts w:ascii="Times New Roman" w:eastAsia="Times New Roman" w:hAnsi="Times New Roman" w:cs="Times New Roman"/>
          <w:b/>
          <w:color w:val="000000"/>
          <w:sz w:val="22"/>
          <w:szCs w:val="22"/>
          <w:lang w:val="en-US"/>
        </w:rPr>
      </w:pPr>
      <w:r w:rsidRPr="007F7277">
        <w:rPr>
          <w:rFonts w:ascii="Times New Roman" w:eastAsia="Times New Roman" w:hAnsi="Times New Roman" w:cs="Times New Roman"/>
          <w:b/>
          <w:color w:val="000000"/>
          <w:sz w:val="22"/>
          <w:szCs w:val="22"/>
          <w:lang w:val="en-US"/>
        </w:rPr>
        <w:fldChar w:fldCharType="end"/>
      </w:r>
    </w:p>
    <w:sectPr w:rsidR="00BA5A1C" w:rsidRPr="007F7277" w:rsidSect="00DD4C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8" w:author="Isla Myers-Smith" w:date="2019-01-16T00:06:00Z" w:initials="IMS">
    <w:p w14:paraId="28FA8E76" w14:textId="1394FEBE" w:rsidR="009B1736" w:rsidRDefault="009B1736">
      <w:pPr>
        <w:pStyle w:val="CommentText"/>
      </w:pPr>
      <w:r>
        <w:rPr>
          <w:rStyle w:val="CommentReference"/>
        </w:rPr>
        <w:annotationRef/>
      </w:r>
      <w:r>
        <w:t>This is the why it matters that was missing above.</w:t>
      </w:r>
    </w:p>
  </w:comment>
  <w:comment w:id="144" w:author="DASKALOVA Gergana Nikolaeva" w:date="2019-01-16T11:22:00Z" w:initials="DGN">
    <w:p w14:paraId="654513E0" w14:textId="7A1E3DB4" w:rsidR="00305E00" w:rsidRDefault="00305E00">
      <w:pPr>
        <w:pStyle w:val="CommentText"/>
      </w:pPr>
      <w:r>
        <w:rPr>
          <w:rStyle w:val="CommentReference"/>
        </w:rPr>
        <w:annotationRef/>
      </w:r>
      <w:r>
        <w:t>Which ones for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FA8E76" w15:done="0"/>
  <w15:commentEx w15:paraId="654513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FA8E76" w16cid:durableId="1FE990DA"/>
  <w16cid:commentId w16cid:paraId="654513E0" w16cid:durableId="1FE992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6D9"/>
    <w:multiLevelType w:val="hybridMultilevel"/>
    <w:tmpl w:val="6366AF06"/>
    <w:lvl w:ilvl="0" w:tplc="FDD216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 Izzy">
    <w15:presenceInfo w15:providerId="AD" w15:userId="S::s1501956@ed.ac.uk::3c4ef0ab-08d6-4e02-8fce-3ce4ac01feab"/>
  </w15:person>
  <w15:person w15:author="DASKALOVA Gergana Nikolaeva">
    <w15:presenceInfo w15:providerId="AD" w15:userId="S::s1218534@ed.ac.uk::a9271af3-20c0-4695-8468-5982d2fa20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B18"/>
    <w:rsid w:val="00070EAE"/>
    <w:rsid w:val="00086EB1"/>
    <w:rsid w:val="0013164E"/>
    <w:rsid w:val="001732F2"/>
    <w:rsid w:val="00197067"/>
    <w:rsid w:val="00300A6D"/>
    <w:rsid w:val="00305E00"/>
    <w:rsid w:val="0031609F"/>
    <w:rsid w:val="0034656E"/>
    <w:rsid w:val="00392871"/>
    <w:rsid w:val="004542A1"/>
    <w:rsid w:val="004673C0"/>
    <w:rsid w:val="00676729"/>
    <w:rsid w:val="00692C51"/>
    <w:rsid w:val="006A6B2F"/>
    <w:rsid w:val="007F7277"/>
    <w:rsid w:val="00840F6C"/>
    <w:rsid w:val="008A0B9F"/>
    <w:rsid w:val="008A2B7B"/>
    <w:rsid w:val="0092040F"/>
    <w:rsid w:val="009A6E7F"/>
    <w:rsid w:val="009B1736"/>
    <w:rsid w:val="00A20112"/>
    <w:rsid w:val="00A22BE6"/>
    <w:rsid w:val="00B817C0"/>
    <w:rsid w:val="00B920A6"/>
    <w:rsid w:val="00BA5A1C"/>
    <w:rsid w:val="00D54B18"/>
    <w:rsid w:val="00DD48F1"/>
    <w:rsid w:val="00DD4C42"/>
    <w:rsid w:val="00E97E58"/>
    <w:rsid w:val="00EB5A2B"/>
    <w:rsid w:val="00FD1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8645"/>
  <w15:chartTrackingRefBased/>
  <w15:docId w15:val="{6420A603-8D84-0249-8355-6C3D805E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4B1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B18"/>
    <w:pPr>
      <w:ind w:left="720"/>
      <w:contextualSpacing/>
    </w:pPr>
  </w:style>
  <w:style w:type="paragraph" w:styleId="Bibliography">
    <w:name w:val="Bibliography"/>
    <w:basedOn w:val="Normal"/>
    <w:next w:val="Normal"/>
    <w:uiPriority w:val="37"/>
    <w:unhideWhenUsed/>
    <w:rsid w:val="007F7277"/>
    <w:pPr>
      <w:tabs>
        <w:tab w:val="left" w:pos="260"/>
      </w:tabs>
      <w:spacing w:line="480" w:lineRule="auto"/>
      <w:ind w:left="264" w:hanging="264"/>
    </w:pPr>
  </w:style>
  <w:style w:type="character" w:styleId="CommentReference">
    <w:name w:val="annotation reference"/>
    <w:basedOn w:val="DefaultParagraphFont"/>
    <w:uiPriority w:val="99"/>
    <w:semiHidden/>
    <w:unhideWhenUsed/>
    <w:rsid w:val="004542A1"/>
    <w:rPr>
      <w:sz w:val="16"/>
      <w:szCs w:val="16"/>
    </w:rPr>
  </w:style>
  <w:style w:type="paragraph" w:styleId="CommentText">
    <w:name w:val="annotation text"/>
    <w:basedOn w:val="Normal"/>
    <w:link w:val="CommentTextChar"/>
    <w:uiPriority w:val="99"/>
    <w:semiHidden/>
    <w:unhideWhenUsed/>
    <w:rsid w:val="004542A1"/>
    <w:rPr>
      <w:sz w:val="20"/>
      <w:szCs w:val="20"/>
    </w:rPr>
  </w:style>
  <w:style w:type="character" w:customStyle="1" w:styleId="CommentTextChar">
    <w:name w:val="Comment Text Char"/>
    <w:basedOn w:val="DefaultParagraphFont"/>
    <w:link w:val="CommentText"/>
    <w:uiPriority w:val="99"/>
    <w:semiHidden/>
    <w:rsid w:val="004542A1"/>
    <w:rPr>
      <w:sz w:val="20"/>
      <w:szCs w:val="20"/>
      <w:lang w:val="en-GB"/>
    </w:rPr>
  </w:style>
  <w:style w:type="paragraph" w:styleId="CommentSubject">
    <w:name w:val="annotation subject"/>
    <w:basedOn w:val="CommentText"/>
    <w:next w:val="CommentText"/>
    <w:link w:val="CommentSubjectChar"/>
    <w:uiPriority w:val="99"/>
    <w:semiHidden/>
    <w:unhideWhenUsed/>
    <w:rsid w:val="004542A1"/>
    <w:rPr>
      <w:b/>
      <w:bCs/>
    </w:rPr>
  </w:style>
  <w:style w:type="character" w:customStyle="1" w:styleId="CommentSubjectChar">
    <w:name w:val="Comment Subject Char"/>
    <w:basedOn w:val="CommentTextChar"/>
    <w:link w:val="CommentSubject"/>
    <w:uiPriority w:val="99"/>
    <w:semiHidden/>
    <w:rsid w:val="004542A1"/>
    <w:rPr>
      <w:b/>
      <w:bCs/>
      <w:sz w:val="20"/>
      <w:szCs w:val="20"/>
      <w:lang w:val="en-GB"/>
    </w:rPr>
  </w:style>
  <w:style w:type="paragraph" w:styleId="BalloonText">
    <w:name w:val="Balloon Text"/>
    <w:basedOn w:val="Normal"/>
    <w:link w:val="BalloonTextChar"/>
    <w:uiPriority w:val="99"/>
    <w:semiHidden/>
    <w:unhideWhenUsed/>
    <w:rsid w:val="004542A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42A1"/>
    <w:rPr>
      <w:rFonts w:ascii="Times New Roman" w:hAnsi="Times New Roman" w:cs="Times New Roman"/>
      <w:sz w:val="18"/>
      <w:szCs w:val="18"/>
      <w:lang w:val="en-GB"/>
    </w:rPr>
  </w:style>
  <w:style w:type="paragraph" w:styleId="Revision">
    <w:name w:val="Revision"/>
    <w:hidden/>
    <w:uiPriority w:val="99"/>
    <w:semiHidden/>
    <w:rsid w:val="004673C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725632">
      <w:bodyDiv w:val="1"/>
      <w:marLeft w:val="0"/>
      <w:marRight w:val="0"/>
      <w:marTop w:val="0"/>
      <w:marBottom w:val="0"/>
      <w:divBdr>
        <w:top w:val="none" w:sz="0" w:space="0" w:color="auto"/>
        <w:left w:val="none" w:sz="0" w:space="0" w:color="auto"/>
        <w:bottom w:val="none" w:sz="0" w:space="0" w:color="auto"/>
        <w:right w:val="none" w:sz="0" w:space="0" w:color="auto"/>
      </w:divBdr>
    </w:div>
    <w:div w:id="1457984861">
      <w:bodyDiv w:val="1"/>
      <w:marLeft w:val="0"/>
      <w:marRight w:val="0"/>
      <w:marTop w:val="0"/>
      <w:marBottom w:val="0"/>
      <w:divBdr>
        <w:top w:val="none" w:sz="0" w:space="0" w:color="auto"/>
        <w:left w:val="none" w:sz="0" w:space="0" w:color="auto"/>
        <w:bottom w:val="none" w:sz="0" w:space="0" w:color="auto"/>
        <w:right w:val="none" w:sz="0" w:space="0" w:color="auto"/>
      </w:divBdr>
    </w:div>
    <w:div w:id="1559631734">
      <w:bodyDiv w:val="1"/>
      <w:marLeft w:val="0"/>
      <w:marRight w:val="0"/>
      <w:marTop w:val="0"/>
      <w:marBottom w:val="0"/>
      <w:divBdr>
        <w:top w:val="none" w:sz="0" w:space="0" w:color="auto"/>
        <w:left w:val="none" w:sz="0" w:space="0" w:color="auto"/>
        <w:bottom w:val="none" w:sz="0" w:space="0" w:color="auto"/>
        <w:right w:val="none" w:sz="0" w:space="0" w:color="auto"/>
      </w:divBdr>
    </w:div>
    <w:div w:id="165302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803E0-D950-F04B-8B99-361E67E4F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Pages>
  <Words>2336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Izzy</dc:creator>
  <cp:keywords/>
  <dc:description/>
  <cp:lastModifiedBy>RICH Izzy</cp:lastModifiedBy>
  <cp:revision>4</cp:revision>
  <dcterms:created xsi:type="dcterms:W3CDTF">2019-01-16T10:24:00Z</dcterms:created>
  <dcterms:modified xsi:type="dcterms:W3CDTF">2019-01-22T14:42:00Z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id="eOZ9BRUY"/&gt;&lt;style id="http://www.zotero.org/styles/nature" hasBibliography="1" bibliographyStyleHasBeenSet="1"/&gt;&lt;prefs&gt;&lt;pref name="fieldType" value="Field"/&gt;&lt;/prefs&gt;&lt;/data&gt;</vt:lpwstr>
  </property>
</Properties>
</file>